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615"/>
        <w:gridCol w:w="8177"/>
      </w:tblGrid>
      <w:tr w:rsidR="00B832EC" w:rsidRPr="005045CD" w14:paraId="5A94A912" w14:textId="77777777" w:rsidTr="003F32BC">
        <w:tc>
          <w:tcPr>
            <w:tcW w:w="1615" w:type="dxa"/>
          </w:tcPr>
          <w:p w14:paraId="46D061A5" w14:textId="77777777" w:rsidR="00B832EC" w:rsidRPr="005045CD" w:rsidRDefault="00B832EC" w:rsidP="003F32BC">
            <w:pPr>
              <w:rPr>
                <w:b/>
              </w:rPr>
            </w:pPr>
            <w:r w:rsidRPr="005045CD">
              <w:rPr>
                <w:b/>
              </w:rPr>
              <w:t xml:space="preserve">PREM: </w:t>
            </w:r>
          </w:p>
        </w:tc>
        <w:tc>
          <w:tcPr>
            <w:tcW w:w="8177" w:type="dxa"/>
          </w:tcPr>
          <w:p w14:paraId="433EC83D" w14:textId="77777777" w:rsidR="00B832EC" w:rsidRPr="005045CD" w:rsidRDefault="00B832EC" w:rsidP="003F32BC">
            <w:r w:rsidRPr="005045CD">
              <w:t>VirtualClass Offering Registration Created</w:t>
            </w:r>
          </w:p>
        </w:tc>
      </w:tr>
      <w:tr w:rsidR="00B832EC" w:rsidRPr="005045CD" w14:paraId="15FD51EB" w14:textId="77777777" w:rsidTr="003F32BC">
        <w:tc>
          <w:tcPr>
            <w:tcW w:w="1615" w:type="dxa"/>
          </w:tcPr>
          <w:p w14:paraId="1426FA5F" w14:textId="77777777" w:rsidR="00B832EC" w:rsidRPr="005045CD" w:rsidRDefault="00B832EC" w:rsidP="003F32BC">
            <w:pPr>
              <w:rPr>
                <w:b/>
              </w:rPr>
            </w:pPr>
            <w:r w:rsidRPr="005045CD">
              <w:rPr>
                <w:b/>
              </w:rPr>
              <w:t xml:space="preserve">CLOUD: </w:t>
            </w:r>
          </w:p>
        </w:tc>
        <w:tc>
          <w:tcPr>
            <w:tcW w:w="8177" w:type="dxa"/>
          </w:tcPr>
          <w:p w14:paraId="365FD864" w14:textId="77777777" w:rsidR="00B832EC" w:rsidRPr="005045CD" w:rsidRDefault="00B832EC" w:rsidP="003F32BC">
            <w:r w:rsidRPr="005045CD">
              <w:t>Virtual Classroom Registration Created</w:t>
            </w:r>
          </w:p>
        </w:tc>
      </w:tr>
      <w:tr w:rsidR="00B832EC" w:rsidRPr="005045CD" w14:paraId="3F8A0494" w14:textId="77777777" w:rsidTr="003F32BC">
        <w:tc>
          <w:tcPr>
            <w:tcW w:w="1615" w:type="dxa"/>
          </w:tcPr>
          <w:p w14:paraId="323C52D4" w14:textId="77777777" w:rsidR="00B832EC" w:rsidRPr="005045CD" w:rsidRDefault="00B832EC" w:rsidP="003F32BC">
            <w:pPr>
              <w:rPr>
                <w:b/>
              </w:rPr>
            </w:pPr>
            <w:r w:rsidRPr="005045CD">
              <w:rPr>
                <w:b/>
              </w:rPr>
              <w:t xml:space="preserve">Domain: </w:t>
            </w:r>
          </w:p>
        </w:tc>
        <w:tc>
          <w:tcPr>
            <w:tcW w:w="8177" w:type="dxa"/>
          </w:tcPr>
          <w:p w14:paraId="4F425A2B" w14:textId="77777777" w:rsidR="00B832EC" w:rsidRPr="005045CD" w:rsidRDefault="00B832EC" w:rsidP="003F32BC">
            <w:r w:rsidRPr="005045CD">
              <w:rPr>
                <w:color w:val="00B050"/>
              </w:rPr>
              <w:t>Live LAB Talks</w:t>
            </w:r>
          </w:p>
        </w:tc>
      </w:tr>
      <w:tr w:rsidR="00B832EC" w:rsidRPr="005045CD" w14:paraId="0B77222C" w14:textId="77777777" w:rsidTr="003F32BC">
        <w:tc>
          <w:tcPr>
            <w:tcW w:w="1615" w:type="dxa"/>
          </w:tcPr>
          <w:p w14:paraId="2CDE7D41" w14:textId="77777777" w:rsidR="00B832EC" w:rsidRPr="005045CD" w:rsidRDefault="00B832EC" w:rsidP="003F32BC">
            <w:pPr>
              <w:rPr>
                <w:b/>
              </w:rPr>
            </w:pPr>
            <w:r w:rsidRPr="005045CD">
              <w:rPr>
                <w:b/>
              </w:rPr>
              <w:t xml:space="preserve">Action Name: </w:t>
            </w:r>
          </w:p>
        </w:tc>
        <w:tc>
          <w:tcPr>
            <w:tcW w:w="8177" w:type="dxa"/>
          </w:tcPr>
          <w:p w14:paraId="6E77F822" w14:textId="77777777" w:rsidR="00B832EC" w:rsidRPr="005045CD" w:rsidRDefault="00B832EC" w:rsidP="003F32BC">
            <w:r w:rsidRPr="005045CD">
              <w:t>VT Registration Created 2019</w:t>
            </w:r>
          </w:p>
        </w:tc>
      </w:tr>
      <w:tr w:rsidR="00B832EC" w:rsidRPr="005045CD" w14:paraId="4F84617B" w14:textId="77777777" w:rsidTr="003F32BC">
        <w:tc>
          <w:tcPr>
            <w:tcW w:w="1615" w:type="dxa"/>
          </w:tcPr>
          <w:p w14:paraId="7466A229" w14:textId="77777777" w:rsidR="00B832EC" w:rsidRPr="005045CD" w:rsidRDefault="00B832EC" w:rsidP="003F32BC">
            <w:pPr>
              <w:rPr>
                <w:b/>
              </w:rPr>
            </w:pPr>
            <w:r w:rsidRPr="005045CD">
              <w:rPr>
                <w:b/>
              </w:rPr>
              <w:t xml:space="preserve">Code: </w:t>
            </w:r>
          </w:p>
        </w:tc>
        <w:tc>
          <w:tcPr>
            <w:tcW w:w="8177" w:type="dxa"/>
          </w:tcPr>
          <w:p w14:paraId="2067F73B" w14:textId="77777777" w:rsidR="00B832EC" w:rsidRPr="005045CD" w:rsidRDefault="00C94365" w:rsidP="003F32BC">
            <w:hyperlink r:id="rId6" w:history="1">
              <w:r w:rsidR="00B832EC" w:rsidRPr="005045CD">
                <w:rPr>
                  <w:rStyle w:val="Hyperlink"/>
                </w:rPr>
                <w:t>https://bcg01.egnyte.com/dl/zsUXPV1bXY</w:t>
              </w:r>
            </w:hyperlink>
          </w:p>
        </w:tc>
      </w:tr>
      <w:tr w:rsidR="00B832EC" w:rsidRPr="005045CD" w14:paraId="031EEBC6" w14:textId="77777777" w:rsidTr="003F32BC">
        <w:tc>
          <w:tcPr>
            <w:tcW w:w="1615" w:type="dxa"/>
          </w:tcPr>
          <w:p w14:paraId="249C9DBA" w14:textId="77777777" w:rsidR="00B832EC" w:rsidRPr="005045CD" w:rsidRDefault="00B832EC" w:rsidP="003F32BC">
            <w:pPr>
              <w:rPr>
                <w:b/>
              </w:rPr>
            </w:pPr>
            <w:r w:rsidRPr="005045CD">
              <w:rPr>
                <w:b/>
              </w:rPr>
              <w:t xml:space="preserve">Named Quires: </w:t>
            </w:r>
          </w:p>
        </w:tc>
        <w:tc>
          <w:tcPr>
            <w:tcW w:w="8177" w:type="dxa"/>
          </w:tcPr>
          <w:p w14:paraId="275BAD95" w14:textId="77777777" w:rsidR="00B832EC" w:rsidRPr="005045CD" w:rsidRDefault="00B832EC" w:rsidP="003F32BC">
            <w:r w:rsidRPr="005045CD">
              <w:t>Learner associated with this registration</w:t>
            </w:r>
          </w:p>
        </w:tc>
      </w:tr>
    </w:tbl>
    <w:p w14:paraId="5447B8B6" w14:textId="77777777" w:rsidR="00B832EC" w:rsidRDefault="00B832EC" w:rsidP="00B832EC">
      <w:pPr>
        <w:rPr>
          <w:b/>
        </w:rPr>
      </w:pPr>
    </w:p>
    <w:tbl>
      <w:tblPr>
        <w:tblStyle w:val="TableGrid"/>
        <w:tblW w:w="0" w:type="auto"/>
        <w:tblLook w:val="04A0" w:firstRow="1" w:lastRow="0" w:firstColumn="1" w:lastColumn="0" w:noHBand="0" w:noVBand="1"/>
      </w:tblPr>
      <w:tblGrid>
        <w:gridCol w:w="9792"/>
      </w:tblGrid>
      <w:tr w:rsidR="00B832EC" w14:paraId="546C7BD7" w14:textId="77777777" w:rsidTr="003F32BC">
        <w:trPr>
          <w:trHeight w:val="332"/>
        </w:trPr>
        <w:tc>
          <w:tcPr>
            <w:tcW w:w="9792" w:type="dxa"/>
          </w:tcPr>
          <w:p w14:paraId="5E85F748" w14:textId="2F06A08C" w:rsidR="00B832EC" w:rsidRDefault="00B832EC" w:rsidP="003F32BC">
            <w:pPr>
              <w:rPr>
                <w:rFonts w:ascii="Arial" w:hAnsi="Arial" w:cs="Arial"/>
                <w:color w:val="333333"/>
                <w:sz w:val="18"/>
                <w:szCs w:val="18"/>
                <w:lang w:eastAsia="en-US"/>
              </w:rPr>
            </w:pPr>
            <w:r w:rsidRPr="005045CD">
              <w:rPr>
                <w:b/>
              </w:rPr>
              <w:t>Subject</w:t>
            </w:r>
            <w:r w:rsidRPr="005045CD">
              <w:t>: Invitation for @</w:t>
            </w:r>
            <w:r w:rsidR="00115B42">
              <w:t xml:space="preserve"> </w:t>
            </w:r>
            <w:proofErr w:type="spellStart"/>
            <w:r w:rsidR="00115B42" w:rsidRPr="00115B42">
              <w:t>Reg_ClassTitle</w:t>
            </w:r>
            <w:proofErr w:type="spellEnd"/>
            <w:r w:rsidRPr="005045CD">
              <w:t>@</w:t>
            </w:r>
          </w:p>
        </w:tc>
      </w:tr>
      <w:tr w:rsidR="00B832EC" w14:paraId="01B642F7" w14:textId="77777777" w:rsidTr="003F32BC">
        <w:trPr>
          <w:trHeight w:val="1970"/>
        </w:trPr>
        <w:tc>
          <w:tcPr>
            <w:tcW w:w="9792" w:type="dxa"/>
          </w:tcPr>
          <w:p w14:paraId="60D7DC84" w14:textId="77777777" w:rsidR="00B832EC" w:rsidRDefault="00B832EC" w:rsidP="003F32BC">
            <w:pPr>
              <w:jc w:val="left"/>
              <w:rPr>
                <w:rFonts w:ascii="Arial" w:hAnsi="Arial" w:cs="Arial"/>
                <w:color w:val="333333"/>
                <w:sz w:val="18"/>
                <w:szCs w:val="18"/>
                <w:lang w:eastAsia="en-US"/>
              </w:rPr>
            </w:pPr>
            <w:r>
              <w:rPr>
                <w:rFonts w:ascii="Georgia" w:hAnsi="Georgia"/>
                <w:color w:val="333333"/>
                <w:sz w:val="36"/>
                <w:szCs w:val="36"/>
                <w:shd w:val="clear" w:color="auto" w:fill="FFFFFF"/>
              </w:rPr>
              <w:t>You are registered to attend an upcoming session</w:t>
            </w:r>
          </w:p>
          <w:p w14:paraId="5433A5FE" w14:textId="77777777" w:rsidR="00B832EC" w:rsidRDefault="00B832EC" w:rsidP="003F32BC">
            <w:pPr>
              <w:jc w:val="left"/>
              <w:rPr>
                <w:rFonts w:ascii="Arial" w:hAnsi="Arial" w:cs="Arial"/>
                <w:color w:val="333333"/>
                <w:sz w:val="18"/>
                <w:szCs w:val="18"/>
                <w:lang w:eastAsia="en-US"/>
              </w:rPr>
            </w:pPr>
          </w:p>
          <w:p w14:paraId="7137B8B7" w14:textId="7E771FCA" w:rsidR="00B832EC" w:rsidRDefault="00B832EC" w:rsidP="00115B42">
            <w:pPr>
              <w:shd w:val="clear" w:color="auto" w:fill="FFFFFF"/>
              <w:jc w:val="left"/>
              <w:rPr>
                <w:rFonts w:ascii="Arial" w:hAnsi="Arial" w:cs="Arial"/>
                <w:color w:val="333333"/>
                <w:sz w:val="18"/>
                <w:szCs w:val="18"/>
                <w:lang w:eastAsia="en-US"/>
              </w:rPr>
            </w:pPr>
            <w:r>
              <w:rPr>
                <w:rFonts w:ascii="Trebuchet MS" w:hAnsi="Trebuchet MS" w:cs="Calibri"/>
                <w:color w:val="000000"/>
                <w:sz w:val="22"/>
                <w:szCs w:val="22"/>
              </w:rPr>
              <w:t>@</w:t>
            </w:r>
            <w:proofErr w:type="spellStart"/>
            <w:r>
              <w:rPr>
                <w:rFonts w:ascii="Trebuchet MS" w:hAnsi="Trebuchet MS" w:cs="Calibri"/>
                <w:color w:val="000000"/>
                <w:sz w:val="22"/>
                <w:szCs w:val="22"/>
              </w:rPr>
              <w:t>Reg_StudentName</w:t>
            </w:r>
            <w:proofErr w:type="spellEnd"/>
            <w:r>
              <w:rPr>
                <w:rFonts w:ascii="Trebuchet MS" w:hAnsi="Trebuchet MS" w:cs="Calibri"/>
                <w:color w:val="000000"/>
                <w:sz w:val="22"/>
                <w:szCs w:val="22"/>
              </w:rPr>
              <w:t>@</w:t>
            </w:r>
            <w:proofErr w:type="gramStart"/>
            <w:r>
              <w:rPr>
                <w:rFonts w:ascii="Trebuchet MS" w:hAnsi="Trebuchet MS" w:cs="Calibri"/>
                <w:color w:val="000000"/>
                <w:sz w:val="22"/>
                <w:szCs w:val="22"/>
              </w:rPr>
              <w:t>,</w:t>
            </w:r>
            <w:proofErr w:type="gramEnd"/>
            <w:r>
              <w:rPr>
                <w:rFonts w:ascii="Trebuchet MS" w:hAnsi="Trebuchet MS" w:cs="Calibri"/>
                <w:color w:val="000000"/>
                <w:sz w:val="22"/>
                <w:szCs w:val="22"/>
              </w:rPr>
              <w:br/>
            </w:r>
            <w:r>
              <w:rPr>
                <w:rFonts w:ascii="Trebuchet MS" w:hAnsi="Trebuchet MS" w:cs="Calibri"/>
                <w:color w:val="000000"/>
                <w:sz w:val="22"/>
                <w:szCs w:val="22"/>
              </w:rPr>
              <w:br/>
              <w:t>You are registered to attend the live LAB Talk on </w:t>
            </w:r>
            <w:r>
              <w:rPr>
                <w:rFonts w:ascii="Trebuchet MS" w:hAnsi="Trebuchet MS" w:cs="Calibri"/>
                <w:b/>
                <w:bCs/>
                <w:color w:val="000000"/>
                <w:sz w:val="22"/>
                <w:szCs w:val="22"/>
              </w:rPr>
              <w:t>@</w:t>
            </w:r>
            <w:proofErr w:type="spellStart"/>
            <w:r w:rsidR="00115B42" w:rsidRPr="00115B42">
              <w:rPr>
                <w:rFonts w:ascii="Trebuchet MS" w:hAnsi="Trebuchet MS" w:cs="Calibri"/>
                <w:b/>
                <w:bCs/>
                <w:color w:val="000000"/>
                <w:sz w:val="22"/>
                <w:szCs w:val="22"/>
              </w:rPr>
              <w:t>Reg_ClassTitle</w:t>
            </w:r>
            <w:proofErr w:type="spellEnd"/>
            <w:r w:rsidR="00115B42" w:rsidRPr="00115B42">
              <w:rPr>
                <w:rFonts w:ascii="Trebuchet MS" w:hAnsi="Trebuchet MS" w:cs="Calibri"/>
                <w:b/>
                <w:bCs/>
                <w:color w:val="000000"/>
                <w:sz w:val="22"/>
                <w:szCs w:val="22"/>
              </w:rPr>
              <w:t>@</w:t>
            </w:r>
            <w:r>
              <w:rPr>
                <w:rFonts w:ascii="Trebuchet MS" w:hAnsi="Trebuchet MS" w:cs="Calibri"/>
                <w:color w:val="000000"/>
                <w:sz w:val="22"/>
                <w:szCs w:val="22"/>
              </w:rPr>
              <w:t>, on @</w:t>
            </w:r>
            <w:proofErr w:type="spellStart"/>
            <w:r>
              <w:rPr>
                <w:rFonts w:ascii="Trebuchet MS" w:hAnsi="Trebuchet MS" w:cs="Calibri"/>
                <w:color w:val="000000"/>
                <w:sz w:val="22"/>
                <w:szCs w:val="22"/>
              </w:rPr>
              <w:t>Reg_ClassStartDate</w:t>
            </w:r>
            <w:proofErr w:type="spellEnd"/>
            <w:r>
              <w:rPr>
                <w:rFonts w:ascii="Trebuchet MS" w:hAnsi="Trebuchet MS" w:cs="Calibri"/>
                <w:color w:val="000000"/>
                <w:sz w:val="22"/>
                <w:szCs w:val="22"/>
              </w:rPr>
              <w:t>@ at @</w:t>
            </w:r>
            <w:proofErr w:type="spellStart"/>
            <w:r>
              <w:rPr>
                <w:rFonts w:ascii="Trebuchet MS" w:hAnsi="Trebuchet MS" w:cs="Calibri"/>
                <w:color w:val="000000"/>
                <w:sz w:val="22"/>
                <w:szCs w:val="22"/>
              </w:rPr>
              <w:t>Reg_</w:t>
            </w:r>
            <w:r w:rsidR="00115B42">
              <w:rPr>
                <w:rFonts w:ascii="Trebuchet MS" w:hAnsi="Trebuchet MS" w:cs="Calibri"/>
                <w:color w:val="000000"/>
                <w:sz w:val="22"/>
                <w:szCs w:val="22"/>
              </w:rPr>
              <w:t>Class</w:t>
            </w:r>
            <w:r>
              <w:rPr>
                <w:rFonts w:ascii="Trebuchet MS" w:hAnsi="Trebuchet MS" w:cs="Calibri"/>
                <w:color w:val="000000"/>
                <w:sz w:val="22"/>
                <w:szCs w:val="22"/>
              </w:rPr>
              <w:t>_Start_Time</w:t>
            </w:r>
            <w:proofErr w:type="spellEnd"/>
            <w:r>
              <w:rPr>
                <w:rFonts w:ascii="Trebuchet MS" w:hAnsi="Trebuchet MS" w:cs="Calibri"/>
                <w:color w:val="000000"/>
                <w:sz w:val="22"/>
                <w:szCs w:val="22"/>
              </w:rPr>
              <w:t>_#@.</w:t>
            </w:r>
            <w:r>
              <w:rPr>
                <w:rFonts w:ascii="Trebuchet MS" w:hAnsi="Trebuchet MS" w:cs="Calibri"/>
                <w:color w:val="000000"/>
                <w:sz w:val="22"/>
                <w:szCs w:val="22"/>
              </w:rPr>
              <w:br/>
            </w:r>
            <w:r>
              <w:rPr>
                <w:rFonts w:ascii="Trebuchet MS" w:hAnsi="Trebuchet MS" w:cs="Calibri"/>
                <w:color w:val="000000"/>
                <w:sz w:val="22"/>
                <w:szCs w:val="22"/>
              </w:rPr>
              <w:br/>
              <w:t>Please click </w:t>
            </w:r>
            <w:r>
              <w:rPr>
                <w:rFonts w:ascii="Trebuchet MS" w:hAnsi="Trebuchet MS" w:cs="Calibri"/>
                <w:i/>
                <w:iCs/>
                <w:color w:val="000000"/>
                <w:sz w:val="22"/>
                <w:szCs w:val="22"/>
              </w:rPr>
              <w:t>Accept</w:t>
            </w:r>
            <w:r>
              <w:rPr>
                <w:rFonts w:ascii="Trebuchet MS" w:hAnsi="Trebuchet MS" w:cs="Calibri"/>
                <w:color w:val="000000"/>
                <w:sz w:val="22"/>
                <w:szCs w:val="22"/>
              </w:rPr>
              <w:t> to add this session to your Outlook calendar.</w:t>
            </w:r>
            <w:r>
              <w:rPr>
                <w:rFonts w:ascii="Trebuchet MS" w:hAnsi="Trebuchet MS" w:cs="Calibri"/>
                <w:color w:val="000000"/>
                <w:sz w:val="22"/>
                <w:szCs w:val="22"/>
              </w:rPr>
              <w:br/>
            </w:r>
            <w:r>
              <w:rPr>
                <w:rFonts w:ascii="Trebuchet MS" w:hAnsi="Trebuchet MS" w:cs="Calibri"/>
                <w:color w:val="000000"/>
                <w:sz w:val="22"/>
                <w:szCs w:val="22"/>
              </w:rPr>
              <w:br/>
              <w:t xml:space="preserve">To join the session, click the Attend Now button up to 30 minutes before the session starts.  Or, go to LAB and </w:t>
            </w:r>
            <w:r w:rsidR="006154F0">
              <w:rPr>
                <w:rFonts w:ascii="Trebuchet MS" w:hAnsi="Trebuchet MS" w:cs="Calibri"/>
                <w:color w:val="000000"/>
                <w:sz w:val="22"/>
                <w:szCs w:val="22"/>
              </w:rPr>
              <w:t xml:space="preserve">access your </w:t>
            </w:r>
            <w:hyperlink r:id="rId7" w:history="1">
              <w:r w:rsidR="00835B73" w:rsidRPr="00835B73">
                <w:rPr>
                  <w:rStyle w:val="Hyperlink"/>
                  <w:rFonts w:ascii="Trebuchet MS" w:hAnsi="Trebuchet MS" w:cs="Calibri"/>
                  <w:sz w:val="22"/>
                  <w:szCs w:val="22"/>
                </w:rPr>
                <w:t>My P</w:t>
              </w:r>
              <w:r w:rsidR="00A71703" w:rsidRPr="00835B73">
                <w:rPr>
                  <w:rStyle w:val="Hyperlink"/>
                  <w:rFonts w:ascii="Trebuchet MS" w:hAnsi="Trebuchet MS" w:cs="Calibri"/>
                  <w:sz w:val="22"/>
                  <w:szCs w:val="22"/>
                </w:rPr>
                <w:t>lan</w:t>
              </w:r>
            </w:hyperlink>
            <w:r w:rsidR="00A71703">
              <w:rPr>
                <w:rFonts w:ascii="Trebuchet MS" w:hAnsi="Trebuchet MS" w:cs="Calibri"/>
                <w:color w:val="000000"/>
                <w:sz w:val="22"/>
                <w:szCs w:val="22"/>
              </w:rPr>
              <w:t xml:space="preserve"> page</w:t>
            </w:r>
            <w:r w:rsidR="00835B73">
              <w:rPr>
                <w:rFonts w:ascii="Trebuchet MS" w:hAnsi="Trebuchet MS" w:cs="Calibri"/>
                <w:color w:val="000000"/>
                <w:sz w:val="22"/>
                <w:szCs w:val="22"/>
              </w:rPr>
              <w:t xml:space="preserve"> from the hamburger menu in the top left of the homepage</w:t>
            </w:r>
            <w:r>
              <w:rPr>
                <w:rFonts w:ascii="Trebuchet MS" w:hAnsi="Trebuchet MS" w:cs="Calibri"/>
                <w:color w:val="000000"/>
                <w:sz w:val="22"/>
                <w:szCs w:val="22"/>
              </w:rPr>
              <w:t>.</w:t>
            </w:r>
            <w:r>
              <w:rPr>
                <w:rFonts w:ascii="Trebuchet MS" w:hAnsi="Trebuchet MS" w:cs="Calibri"/>
                <w:color w:val="000000"/>
                <w:sz w:val="22"/>
                <w:szCs w:val="22"/>
              </w:rPr>
              <w:br/>
            </w:r>
            <w:r>
              <w:rPr>
                <w:rFonts w:ascii="Trebuchet MS" w:hAnsi="Trebuchet MS" w:cs="Calibri"/>
                <w:color w:val="000000"/>
                <w:sz w:val="22"/>
                <w:szCs w:val="22"/>
              </w:rPr>
              <w:br/>
              <w:t>**Note - Your best audio option is VOIP.  Please be prepared with a headset in order to utilize the audio from your computer.</w:t>
            </w:r>
            <w:r>
              <w:rPr>
                <w:rFonts w:ascii="Trebuchet MS" w:hAnsi="Trebuchet MS" w:cs="Calibri"/>
                <w:color w:val="000000"/>
                <w:sz w:val="22"/>
                <w:szCs w:val="22"/>
              </w:rPr>
              <w:br/>
            </w:r>
            <w:r>
              <w:rPr>
                <w:rFonts w:ascii="Trebuchet MS" w:hAnsi="Trebuchet MS" w:cs="Calibri"/>
                <w:color w:val="000000"/>
                <w:sz w:val="22"/>
                <w:szCs w:val="22"/>
              </w:rPr>
              <w:br/>
            </w:r>
            <w:commentRangeStart w:id="0"/>
            <w:r>
              <w:rPr>
                <w:rFonts w:ascii="Trebuchet MS" w:hAnsi="Trebuchet MS" w:cs="Calibri"/>
                <w:noProof/>
                <w:color w:val="954F72"/>
                <w:szCs w:val="22"/>
                <w:lang w:eastAsia="en-US"/>
              </w:rPr>
              <w:drawing>
                <wp:inline distT="0" distB="0" distL="0" distR="0" wp14:anchorId="4833A238" wp14:editId="7FE329CA">
                  <wp:extent cx="2076450" cy="466725"/>
                  <wp:effectExtent l="0" t="0" r="0" b="9525"/>
                  <wp:docPr id="13" name="Picture 13" descr="Click to Attend No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ck to Attend No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commentRangeEnd w:id="0"/>
            <w:r>
              <w:rPr>
                <w:rStyle w:val="CommentReference"/>
              </w:rPr>
              <w:commentReference w:id="0"/>
            </w:r>
            <w:r w:rsidR="00A71703">
              <w:rPr>
                <w:rFonts w:ascii="Trebuchet MS" w:hAnsi="Trebuchet MS" w:cs="Calibri"/>
                <w:noProof/>
                <w:color w:val="954F72"/>
                <w:szCs w:val="22"/>
                <w:lang w:eastAsia="en-US"/>
              </w:rPr>
              <w:drawing>
                <wp:inline distT="0" distB="0" distL="0" distR="0" wp14:anchorId="1A85DDFF" wp14:editId="1CA23D3B">
                  <wp:extent cx="2076450" cy="466725"/>
                  <wp:effectExtent l="0" t="0" r="0" b="9525"/>
                  <wp:docPr id="1" name="Picture 1" descr="Click to Attend No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ck to Attend No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r>
              <w:rPr>
                <w:rFonts w:ascii="Trebuchet MS" w:hAnsi="Trebuchet MS" w:cs="Calibri"/>
                <w:color w:val="000000"/>
                <w:sz w:val="22"/>
                <w:szCs w:val="22"/>
              </w:rPr>
              <w:br/>
            </w:r>
            <w:r>
              <w:rPr>
                <w:rFonts w:ascii="Trebuchet MS" w:hAnsi="Trebuchet MS" w:cs="Calibri"/>
                <w:color w:val="000000"/>
                <w:sz w:val="22"/>
                <w:szCs w:val="22"/>
              </w:rPr>
              <w:br/>
            </w:r>
            <w:r>
              <w:rPr>
                <w:rFonts w:ascii="Trebuchet MS" w:hAnsi="Trebuchet MS"/>
                <w:color w:val="000000"/>
                <w:sz w:val="22"/>
                <w:szCs w:val="22"/>
                <w:shd w:val="clear" w:color="auto" w:fill="FFFFFF"/>
              </w:rPr>
              <w:t>If you will not be online and require the audio bridge or if you have any other questions, please email the </w:t>
            </w:r>
            <w:hyperlink r:id="rId12" w:history="1">
              <w:r>
                <w:rPr>
                  <w:rStyle w:val="Hyperlink"/>
                  <w:rFonts w:ascii="Trebuchet MS" w:hAnsi="Trebuchet MS"/>
                  <w:color w:val="177B57"/>
                  <w:sz w:val="22"/>
                  <w:szCs w:val="22"/>
                  <w:shd w:val="clear" w:color="auto" w:fill="FFFFFF"/>
                </w:rPr>
                <w:t>LAB Talk Team</w:t>
              </w:r>
            </w:hyperlink>
            <w:r>
              <w:rPr>
                <w:rFonts w:ascii="Trebuchet MS" w:hAnsi="Trebuchet MS"/>
                <w:color w:val="000000"/>
                <w:sz w:val="22"/>
                <w:szCs w:val="22"/>
                <w:shd w:val="clear" w:color="auto" w:fill="FFFFFF"/>
              </w:rPr>
              <w:t>.</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Regards,</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The LAB Talk Team</w:t>
            </w:r>
          </w:p>
        </w:tc>
      </w:tr>
    </w:tbl>
    <w:p w14:paraId="7B846FC0" w14:textId="76FFD807" w:rsidR="00B832EC" w:rsidRDefault="00B832EC" w:rsidP="00B832EC"/>
    <w:p w14:paraId="500F8DD0" w14:textId="77777777" w:rsidR="00B832EC" w:rsidRDefault="00B832EC">
      <w:pPr>
        <w:spacing w:after="160" w:line="259" w:lineRule="auto"/>
      </w:pPr>
      <w:r>
        <w:br w:type="page"/>
      </w:r>
    </w:p>
    <w:p w14:paraId="28BD089B" w14:textId="77777777" w:rsidR="001050FD" w:rsidRPr="00B832EC" w:rsidRDefault="001050FD" w:rsidP="00B832EC"/>
    <w:tbl>
      <w:tblPr>
        <w:tblStyle w:val="TableGrid"/>
        <w:tblW w:w="0" w:type="auto"/>
        <w:tblLook w:val="04A0" w:firstRow="1" w:lastRow="0" w:firstColumn="1" w:lastColumn="0" w:noHBand="0" w:noVBand="1"/>
      </w:tblPr>
      <w:tblGrid>
        <w:gridCol w:w="1075"/>
        <w:gridCol w:w="5490"/>
      </w:tblGrid>
      <w:tr w:rsidR="00B832EC" w:rsidRPr="003335C0" w14:paraId="46A28963" w14:textId="77777777" w:rsidTr="003F32BC">
        <w:tc>
          <w:tcPr>
            <w:tcW w:w="1075" w:type="dxa"/>
          </w:tcPr>
          <w:p w14:paraId="628F0E6F" w14:textId="4E29A114" w:rsidR="00B832EC" w:rsidRPr="003335C0" w:rsidRDefault="00115B42" w:rsidP="003F32BC">
            <w:pPr>
              <w:rPr>
                <w:b/>
              </w:rPr>
            </w:pPr>
            <w:r>
              <w:rPr>
                <w:b/>
              </w:rPr>
              <w:t>PREM:</w:t>
            </w:r>
          </w:p>
        </w:tc>
        <w:tc>
          <w:tcPr>
            <w:tcW w:w="5490" w:type="dxa"/>
          </w:tcPr>
          <w:p w14:paraId="252990BE" w14:textId="77777777" w:rsidR="00B832EC" w:rsidRPr="003335C0" w:rsidRDefault="00B832EC" w:rsidP="003F32BC">
            <w:r w:rsidRPr="003335C0">
              <w:t>VirtualClass Offering Rescheduled</w:t>
            </w:r>
          </w:p>
        </w:tc>
      </w:tr>
      <w:tr w:rsidR="00B832EC" w:rsidRPr="003335C0" w14:paraId="7D638CF9" w14:textId="77777777" w:rsidTr="003F32BC">
        <w:tc>
          <w:tcPr>
            <w:tcW w:w="1075" w:type="dxa"/>
          </w:tcPr>
          <w:p w14:paraId="647D75ED" w14:textId="77777777" w:rsidR="00B832EC" w:rsidRPr="003335C0" w:rsidRDefault="00B832EC" w:rsidP="003F32BC">
            <w:pPr>
              <w:rPr>
                <w:b/>
              </w:rPr>
            </w:pPr>
            <w:r w:rsidRPr="003335C0">
              <w:rPr>
                <w:b/>
              </w:rPr>
              <w:t xml:space="preserve">CLOUD: </w:t>
            </w:r>
          </w:p>
        </w:tc>
        <w:tc>
          <w:tcPr>
            <w:tcW w:w="5490" w:type="dxa"/>
          </w:tcPr>
          <w:p w14:paraId="3C21F292" w14:textId="77777777" w:rsidR="00B832EC" w:rsidRPr="003335C0" w:rsidRDefault="00B832EC" w:rsidP="003F32BC">
            <w:r w:rsidRPr="003335C0">
              <w:t>Virtual Classroom Rescheduled</w:t>
            </w:r>
          </w:p>
        </w:tc>
      </w:tr>
      <w:tr w:rsidR="00B832EC" w:rsidRPr="003335C0" w14:paraId="774D2B41" w14:textId="77777777" w:rsidTr="003F32BC">
        <w:tc>
          <w:tcPr>
            <w:tcW w:w="1075" w:type="dxa"/>
          </w:tcPr>
          <w:p w14:paraId="6F2426AA" w14:textId="77777777" w:rsidR="00B832EC" w:rsidRPr="003335C0" w:rsidRDefault="00B832EC" w:rsidP="003F32BC">
            <w:pPr>
              <w:rPr>
                <w:b/>
              </w:rPr>
            </w:pPr>
            <w:r w:rsidRPr="003335C0">
              <w:rPr>
                <w:b/>
              </w:rPr>
              <w:t xml:space="preserve">Domain: </w:t>
            </w:r>
          </w:p>
        </w:tc>
        <w:tc>
          <w:tcPr>
            <w:tcW w:w="5490" w:type="dxa"/>
          </w:tcPr>
          <w:p w14:paraId="58EC2B7C" w14:textId="77777777" w:rsidR="00B832EC" w:rsidRPr="003335C0" w:rsidRDefault="00B832EC" w:rsidP="003F32BC">
            <w:r w:rsidRPr="003335C0">
              <w:rPr>
                <w:color w:val="00B050"/>
              </w:rPr>
              <w:t>Live LAB Talk</w:t>
            </w:r>
          </w:p>
        </w:tc>
      </w:tr>
      <w:tr w:rsidR="00B832EC" w:rsidRPr="003335C0" w14:paraId="00816844" w14:textId="77777777" w:rsidTr="003F32BC">
        <w:tc>
          <w:tcPr>
            <w:tcW w:w="1075" w:type="dxa"/>
          </w:tcPr>
          <w:p w14:paraId="66815C70" w14:textId="77777777" w:rsidR="00B832EC" w:rsidRPr="003335C0" w:rsidRDefault="00B832EC" w:rsidP="003F32BC">
            <w:pPr>
              <w:rPr>
                <w:b/>
              </w:rPr>
            </w:pPr>
            <w:r w:rsidRPr="003335C0">
              <w:rPr>
                <w:b/>
              </w:rPr>
              <w:t>Code:</w:t>
            </w:r>
          </w:p>
        </w:tc>
        <w:tc>
          <w:tcPr>
            <w:tcW w:w="5490" w:type="dxa"/>
          </w:tcPr>
          <w:p w14:paraId="0BC43066" w14:textId="77777777" w:rsidR="00B832EC" w:rsidRPr="003335C0" w:rsidRDefault="00C94365" w:rsidP="003F32BC">
            <w:hyperlink r:id="rId13" w:history="1">
              <w:r w:rsidR="00B832EC" w:rsidRPr="003335C0">
                <w:rPr>
                  <w:rStyle w:val="Hyperlink"/>
                </w:rPr>
                <w:t>https://bcg01.egnyte.com/dl/uZ6mVNmrFn</w:t>
              </w:r>
            </w:hyperlink>
          </w:p>
        </w:tc>
      </w:tr>
    </w:tbl>
    <w:p w14:paraId="7F899672" w14:textId="77777777" w:rsidR="00B832EC" w:rsidRDefault="00B832EC" w:rsidP="00B832EC"/>
    <w:p w14:paraId="5C5D97E3" w14:textId="77777777" w:rsidR="00B832EC" w:rsidRPr="00FD243D" w:rsidRDefault="00B832EC" w:rsidP="00B832EC"/>
    <w:tbl>
      <w:tblPr>
        <w:tblStyle w:val="TableGrid"/>
        <w:tblW w:w="0" w:type="auto"/>
        <w:tblLook w:val="04A0" w:firstRow="1" w:lastRow="0" w:firstColumn="1" w:lastColumn="0" w:noHBand="0" w:noVBand="1"/>
      </w:tblPr>
      <w:tblGrid>
        <w:gridCol w:w="6925"/>
      </w:tblGrid>
      <w:tr w:rsidR="00B832EC" w14:paraId="399359C8" w14:textId="77777777" w:rsidTr="003F32BC">
        <w:trPr>
          <w:trHeight w:val="377"/>
        </w:trPr>
        <w:tc>
          <w:tcPr>
            <w:tcW w:w="6925" w:type="dxa"/>
          </w:tcPr>
          <w:p w14:paraId="0D98CA3E" w14:textId="3CAC6DFE" w:rsidR="00B832EC" w:rsidRPr="00D00D1C" w:rsidRDefault="00B832EC" w:rsidP="003F32BC">
            <w:r>
              <w:t xml:space="preserve">Subject: </w:t>
            </w:r>
            <w:r w:rsidRPr="00D00D1C">
              <w:t>Rescheduled: Live LAB Talk on @</w:t>
            </w:r>
            <w:proofErr w:type="spellStart"/>
            <w:r w:rsidR="00115B42" w:rsidRPr="00115B42">
              <w:t>Reg_ClassTitle</w:t>
            </w:r>
            <w:proofErr w:type="spellEnd"/>
            <w:r w:rsidRPr="00D00D1C">
              <w:t>@</w:t>
            </w:r>
          </w:p>
        </w:tc>
      </w:tr>
      <w:tr w:rsidR="00B832EC" w14:paraId="2C2423C6" w14:textId="77777777" w:rsidTr="003F32BC">
        <w:trPr>
          <w:trHeight w:val="4607"/>
        </w:trPr>
        <w:tc>
          <w:tcPr>
            <w:tcW w:w="6925" w:type="dxa"/>
          </w:tcPr>
          <w:p w14:paraId="64E81C67" w14:textId="77777777" w:rsidR="00B832EC" w:rsidRDefault="00B832EC" w:rsidP="003F32BC">
            <w:pPr>
              <w:jc w:val="left"/>
              <w:rPr>
                <w:rFonts w:ascii="Trebuchet MS" w:hAnsi="Trebuchet MS" w:cs="Trebuchet MS"/>
                <w:color w:val="000000"/>
              </w:rPr>
            </w:pPr>
            <w:r>
              <w:rPr>
                <w:rFonts w:ascii="Georgia" w:hAnsi="Georgia" w:cs="Georgia"/>
                <w:color w:val="333333"/>
                <w:sz w:val="36"/>
                <w:szCs w:val="36"/>
              </w:rPr>
              <w:t>This Live LAB Talk has been rescheduled</w:t>
            </w:r>
          </w:p>
          <w:p w14:paraId="379697F3" w14:textId="77777777" w:rsidR="00B832EC" w:rsidRDefault="00B832EC" w:rsidP="003F32BC">
            <w:pPr>
              <w:jc w:val="left"/>
              <w:rPr>
                <w:rFonts w:ascii="Trebuchet MS" w:hAnsi="Trebuchet MS" w:cs="Trebuchet MS"/>
                <w:color w:val="000000"/>
              </w:rPr>
            </w:pPr>
          </w:p>
          <w:p w14:paraId="27501AC6" w14:textId="77777777" w:rsidR="00B832EC" w:rsidRDefault="00B832EC" w:rsidP="003F32BC">
            <w:pPr>
              <w:jc w:val="left"/>
              <w:rPr>
                <w:rFonts w:ascii="Trebuchet MS" w:hAnsi="Trebuchet MS" w:cs="Trebuchet MS"/>
                <w:color w:val="000000"/>
              </w:rPr>
            </w:pPr>
          </w:p>
          <w:p w14:paraId="471FDB12" w14:textId="3478B27C" w:rsidR="00B832EC" w:rsidRDefault="00B832EC" w:rsidP="006154F0">
            <w:pPr>
              <w:jc w:val="left"/>
            </w:pPr>
            <w:r>
              <w:rPr>
                <w:rFonts w:ascii="Trebuchet MS" w:hAnsi="Trebuchet MS"/>
                <w:color w:val="000000"/>
                <w:sz w:val="22"/>
                <w:szCs w:val="22"/>
                <w:shd w:val="clear" w:color="auto" w:fill="FFFFFF"/>
              </w:rPr>
              <w:t>The live LAB Talk on </w:t>
            </w:r>
            <w:r>
              <w:rPr>
                <w:rFonts w:ascii="Trebuchet MS" w:hAnsi="Trebuchet MS"/>
                <w:b/>
                <w:bCs/>
                <w:color w:val="000000"/>
                <w:sz w:val="22"/>
                <w:szCs w:val="22"/>
                <w:shd w:val="clear" w:color="auto" w:fill="FFFFFF"/>
              </w:rPr>
              <w:t>@</w:t>
            </w:r>
            <w:proofErr w:type="spellStart"/>
            <w:r w:rsidR="00115B42" w:rsidRPr="00115B42">
              <w:rPr>
                <w:rFonts w:ascii="Trebuchet MS" w:hAnsi="Trebuchet MS"/>
                <w:b/>
                <w:bCs/>
                <w:color w:val="000000"/>
                <w:sz w:val="22"/>
                <w:szCs w:val="22"/>
                <w:shd w:val="clear" w:color="auto" w:fill="FFFFFF"/>
              </w:rPr>
              <w:t>Reg_ClassTitle</w:t>
            </w:r>
            <w:proofErr w:type="spellEnd"/>
            <w:r>
              <w:rPr>
                <w:rFonts w:ascii="Trebuchet MS" w:hAnsi="Trebuchet MS"/>
                <w:b/>
                <w:bCs/>
                <w:color w:val="000000"/>
                <w:sz w:val="22"/>
                <w:szCs w:val="22"/>
                <w:shd w:val="clear" w:color="auto" w:fill="FFFFFF"/>
              </w:rPr>
              <w:t>@</w:t>
            </w:r>
            <w:r>
              <w:rPr>
                <w:rFonts w:ascii="Trebuchet MS" w:hAnsi="Trebuchet MS"/>
                <w:color w:val="000000"/>
                <w:sz w:val="22"/>
                <w:szCs w:val="22"/>
                <w:shd w:val="clear" w:color="auto" w:fill="FFFFFF"/>
              </w:rPr>
              <w:t>, has been rescheduled to @</w:t>
            </w:r>
            <w:proofErr w:type="spellStart"/>
            <w:r w:rsidR="00115B42" w:rsidRPr="00115B42">
              <w:rPr>
                <w:rFonts w:ascii="Trebuchet MS" w:hAnsi="Trebuchet MS"/>
                <w:color w:val="000000"/>
                <w:sz w:val="22"/>
                <w:szCs w:val="22"/>
                <w:shd w:val="clear" w:color="auto" w:fill="FFFFFF"/>
              </w:rPr>
              <w:t>Reg_ClassStartDate</w:t>
            </w:r>
            <w:proofErr w:type="spellEnd"/>
            <w:r>
              <w:rPr>
                <w:rFonts w:ascii="Trebuchet MS" w:hAnsi="Trebuchet MS"/>
                <w:color w:val="000000"/>
                <w:sz w:val="22"/>
                <w:szCs w:val="22"/>
                <w:shd w:val="clear" w:color="auto" w:fill="FFFFFF"/>
              </w:rPr>
              <w:t>@ at @</w:t>
            </w:r>
            <w:proofErr w:type="spellStart"/>
            <w:r>
              <w:rPr>
                <w:rFonts w:ascii="Trebuchet MS" w:hAnsi="Trebuchet MS"/>
                <w:color w:val="000000"/>
                <w:sz w:val="22"/>
                <w:szCs w:val="22"/>
                <w:shd w:val="clear" w:color="auto" w:fill="FFFFFF"/>
              </w:rPr>
              <w:t>Offering</w:t>
            </w:r>
            <w:r w:rsidR="00835B73">
              <w:rPr>
                <w:rFonts w:ascii="Trebuchet MS" w:hAnsi="Trebuchet MS"/>
                <w:color w:val="000000"/>
                <w:sz w:val="22"/>
                <w:szCs w:val="22"/>
                <w:shd w:val="clear" w:color="auto" w:fill="FFFFFF"/>
              </w:rPr>
              <w:t>_Session_Start_Time</w:t>
            </w:r>
            <w:proofErr w:type="spellEnd"/>
            <w:r w:rsidR="00835B73">
              <w:rPr>
                <w:rFonts w:ascii="Trebuchet MS" w:hAnsi="Trebuchet MS"/>
                <w:color w:val="000000"/>
                <w:sz w:val="22"/>
                <w:szCs w:val="22"/>
                <w:shd w:val="clear" w:color="auto" w:fill="FFFFFF"/>
              </w:rPr>
              <w:t>_#@.</w:t>
            </w:r>
            <w:r w:rsidR="00835B73">
              <w:rPr>
                <w:rFonts w:ascii="Trebuchet MS" w:hAnsi="Trebuchet MS"/>
                <w:color w:val="000000"/>
                <w:sz w:val="22"/>
                <w:szCs w:val="22"/>
                <w:shd w:val="clear" w:color="auto" w:fill="FFFFFF"/>
              </w:rPr>
              <w:br/>
            </w:r>
            <w:r w:rsidR="00835B73">
              <w:rPr>
                <w:rFonts w:ascii="Trebuchet MS" w:hAnsi="Trebuchet MS"/>
                <w:color w:val="000000"/>
                <w:sz w:val="22"/>
                <w:szCs w:val="22"/>
                <w:shd w:val="clear" w:color="auto" w:fill="FFFFFF"/>
              </w:rPr>
              <w:br/>
              <w:t>Please</w:t>
            </w:r>
            <w:r w:rsidR="00835B73">
              <w:rPr>
                <w:rFonts w:ascii="Trebuchet MS" w:hAnsi="Trebuchet MS"/>
                <w:b/>
                <w:bCs/>
                <w:color w:val="000000"/>
                <w:sz w:val="22"/>
                <w:szCs w:val="22"/>
                <w:shd w:val="clear" w:color="auto" w:fill="FFFFFF"/>
              </w:rPr>
              <w:t xml:space="preserve"> </w:t>
            </w:r>
            <w:r>
              <w:rPr>
                <w:rFonts w:ascii="Trebuchet MS" w:hAnsi="Trebuchet MS"/>
                <w:b/>
                <w:bCs/>
                <w:color w:val="000000"/>
                <w:sz w:val="22"/>
                <w:szCs w:val="22"/>
                <w:shd w:val="clear" w:color="auto" w:fill="FFFFFF"/>
              </w:rPr>
              <w:t>accept this new invitation</w:t>
            </w:r>
            <w:r>
              <w:rPr>
                <w:rFonts w:ascii="Trebuchet MS" w:hAnsi="Trebuchet MS"/>
                <w:color w:val="000000"/>
                <w:sz w:val="22"/>
                <w:szCs w:val="22"/>
                <w:shd w:val="clear" w:color="auto" w:fill="FFFFFF"/>
              </w:rPr>
              <w:t> to add it to your calendar.  </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To join the session, click the Attend Now button up to 30 minutes before the session starts. </w:t>
            </w:r>
            <w:r w:rsidR="00835B73">
              <w:rPr>
                <w:rFonts w:ascii="Trebuchet MS" w:hAnsi="Trebuchet MS" w:cs="Calibri"/>
                <w:color w:val="000000"/>
                <w:sz w:val="22"/>
                <w:szCs w:val="22"/>
              </w:rPr>
              <w:t xml:space="preserve">Or, go to LAB and </w:t>
            </w:r>
            <w:r w:rsidR="006154F0">
              <w:rPr>
                <w:rFonts w:ascii="Trebuchet MS" w:hAnsi="Trebuchet MS" w:cs="Calibri"/>
                <w:color w:val="000000"/>
                <w:sz w:val="22"/>
                <w:szCs w:val="22"/>
              </w:rPr>
              <w:t>access y</w:t>
            </w:r>
            <w:r w:rsidR="00835B73">
              <w:rPr>
                <w:rFonts w:ascii="Trebuchet MS" w:hAnsi="Trebuchet MS" w:cs="Calibri"/>
                <w:color w:val="000000"/>
                <w:sz w:val="22"/>
                <w:szCs w:val="22"/>
              </w:rPr>
              <w:t xml:space="preserve">our </w:t>
            </w:r>
            <w:hyperlink r:id="rId14" w:history="1">
              <w:r w:rsidR="00835B73" w:rsidRPr="00835B73">
                <w:rPr>
                  <w:rStyle w:val="Hyperlink"/>
                  <w:rFonts w:ascii="Trebuchet MS" w:hAnsi="Trebuchet MS" w:cs="Calibri"/>
                  <w:sz w:val="22"/>
                  <w:szCs w:val="22"/>
                </w:rPr>
                <w:t>My Plan</w:t>
              </w:r>
            </w:hyperlink>
            <w:r w:rsidR="00835B73">
              <w:rPr>
                <w:rFonts w:ascii="Trebuchet MS" w:hAnsi="Trebuchet MS" w:cs="Calibri"/>
                <w:color w:val="000000"/>
                <w:sz w:val="22"/>
                <w:szCs w:val="22"/>
              </w:rPr>
              <w:t xml:space="preserve"> page from the hamburger menu in the top left of the homepage.</w:t>
            </w:r>
            <w:r>
              <w:rPr>
                <w:rFonts w:ascii="Trebuchet MS" w:hAnsi="Trebuchet MS"/>
                <w:color w:val="000000"/>
                <w:sz w:val="22"/>
                <w:szCs w:val="22"/>
                <w:shd w:val="clear" w:color="auto" w:fill="FFFFFF"/>
              </w:rPr>
              <w:t> </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**Note - Your best audio option is VOIP.  Please be prepared with a headset in order to utilize the audio from your computer.</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r>
            <w:commentRangeStart w:id="1"/>
            <w:r>
              <w:rPr>
                <w:rFonts w:ascii="Trebuchet MS" w:hAnsi="Trebuchet MS"/>
                <w:noProof/>
                <w:color w:val="0000FF"/>
                <w:szCs w:val="22"/>
                <w:shd w:val="clear" w:color="auto" w:fill="FFFFFF"/>
                <w:lang w:eastAsia="en-US"/>
              </w:rPr>
              <w:drawing>
                <wp:inline distT="0" distB="0" distL="0" distR="0" wp14:anchorId="41CE79F0" wp14:editId="2928B71C">
                  <wp:extent cx="2076450" cy="466725"/>
                  <wp:effectExtent l="0" t="0" r="0" b="9525"/>
                  <wp:docPr id="7" name="Picture 7" descr="Click to Attend No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ck to Attend No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commentRangeEnd w:id="1"/>
            <w:r w:rsidR="00115B42">
              <w:rPr>
                <w:rStyle w:val="CommentReference"/>
              </w:rPr>
              <w:commentReference w:id="1"/>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If you will not be online and require the audio bridge or if you have any other questions, please email the </w:t>
            </w:r>
            <w:hyperlink r:id="rId15" w:history="1">
              <w:r>
                <w:rPr>
                  <w:rStyle w:val="Hyperlink"/>
                  <w:rFonts w:ascii="Trebuchet MS" w:hAnsi="Trebuchet MS"/>
                  <w:color w:val="177B57"/>
                  <w:sz w:val="22"/>
                  <w:szCs w:val="22"/>
                  <w:shd w:val="clear" w:color="auto" w:fill="FFFFFF"/>
                </w:rPr>
                <w:t>LAB Talk Team</w:t>
              </w:r>
            </w:hyperlink>
            <w:r>
              <w:rPr>
                <w:rFonts w:ascii="Trebuchet MS" w:hAnsi="Trebuchet MS"/>
                <w:color w:val="000000"/>
                <w:sz w:val="22"/>
                <w:szCs w:val="22"/>
                <w:shd w:val="clear" w:color="auto" w:fill="FFFFFF"/>
              </w:rPr>
              <w:t>.</w:t>
            </w:r>
            <w:r>
              <w:rPr>
                <w:rFonts w:ascii="Trebuchet MS" w:hAnsi="Trebuchet MS"/>
                <w:color w:val="000000"/>
                <w:sz w:val="22"/>
                <w:szCs w:val="22"/>
                <w:shd w:val="clear" w:color="auto" w:fill="FFFFFF"/>
              </w:rPr>
              <w:br/>
            </w:r>
            <w:r>
              <w:rPr>
                <w:rFonts w:ascii="Trebuchet MS" w:hAnsi="Trebuchet MS"/>
                <w:color w:val="000000"/>
                <w:sz w:val="22"/>
                <w:szCs w:val="22"/>
                <w:shd w:val="clear" w:color="auto" w:fill="FFFFFF"/>
              </w:rPr>
              <w:br/>
              <w:t>Regards,</w:t>
            </w:r>
            <w:r>
              <w:rPr>
                <w:rFonts w:ascii="Trebuchet MS" w:hAnsi="Trebuchet MS"/>
                <w:color w:val="000000"/>
                <w:sz w:val="22"/>
                <w:szCs w:val="22"/>
                <w:shd w:val="clear" w:color="auto" w:fill="FFFFFF"/>
              </w:rPr>
              <w:br/>
              <w:t>The LAB Talk Team</w:t>
            </w:r>
          </w:p>
        </w:tc>
      </w:tr>
    </w:tbl>
    <w:p w14:paraId="017D1B6E" w14:textId="77777777" w:rsidR="00B832EC" w:rsidRDefault="00B832EC" w:rsidP="00B832EC"/>
    <w:p w14:paraId="3791FCCA" w14:textId="77777777" w:rsidR="00B832EC" w:rsidRDefault="00B832EC" w:rsidP="00B832EC">
      <w:pPr>
        <w:spacing w:after="160" w:line="259" w:lineRule="auto"/>
      </w:pPr>
      <w:r>
        <w:br w:type="page"/>
      </w:r>
    </w:p>
    <w:tbl>
      <w:tblPr>
        <w:tblStyle w:val="TableGrid"/>
        <w:tblW w:w="0" w:type="auto"/>
        <w:tblLook w:val="04A0" w:firstRow="1" w:lastRow="0" w:firstColumn="1" w:lastColumn="0" w:noHBand="0" w:noVBand="1"/>
      </w:tblPr>
      <w:tblGrid>
        <w:gridCol w:w="1705"/>
        <w:gridCol w:w="8087"/>
      </w:tblGrid>
      <w:tr w:rsidR="00B832EC" w:rsidRPr="005045CD" w14:paraId="2A479B8B" w14:textId="77777777" w:rsidTr="003F32BC">
        <w:tc>
          <w:tcPr>
            <w:tcW w:w="1705" w:type="dxa"/>
          </w:tcPr>
          <w:p w14:paraId="769BA334" w14:textId="77777777" w:rsidR="00B832EC" w:rsidRPr="005045CD" w:rsidRDefault="00B832EC" w:rsidP="003F32BC">
            <w:pPr>
              <w:jc w:val="left"/>
              <w:rPr>
                <w:b/>
              </w:rPr>
            </w:pPr>
            <w:r w:rsidRPr="005045CD">
              <w:rPr>
                <w:b/>
              </w:rPr>
              <w:lastRenderedPageBreak/>
              <w:t xml:space="preserve">PREM: </w:t>
            </w:r>
          </w:p>
        </w:tc>
        <w:tc>
          <w:tcPr>
            <w:tcW w:w="8087" w:type="dxa"/>
          </w:tcPr>
          <w:p w14:paraId="4BD0F4AE" w14:textId="77777777" w:rsidR="00B832EC" w:rsidRPr="005045CD" w:rsidRDefault="00B832EC" w:rsidP="003F32BC">
            <w:pPr>
              <w:jc w:val="left"/>
              <w:rPr>
                <w:b/>
              </w:rPr>
            </w:pPr>
            <w:r w:rsidRPr="005045CD">
              <w:t>VirtualClass Offering Cancelled</w:t>
            </w:r>
          </w:p>
        </w:tc>
      </w:tr>
      <w:tr w:rsidR="00B832EC" w:rsidRPr="005045CD" w14:paraId="0A58153F" w14:textId="77777777" w:rsidTr="003F32BC">
        <w:tc>
          <w:tcPr>
            <w:tcW w:w="1705" w:type="dxa"/>
          </w:tcPr>
          <w:p w14:paraId="1826DF4B" w14:textId="77777777" w:rsidR="00B832EC" w:rsidRPr="005045CD" w:rsidRDefault="00B832EC" w:rsidP="003F32BC">
            <w:pPr>
              <w:jc w:val="left"/>
              <w:rPr>
                <w:b/>
              </w:rPr>
            </w:pPr>
            <w:r w:rsidRPr="005045CD">
              <w:rPr>
                <w:b/>
              </w:rPr>
              <w:t xml:space="preserve">CLOUD: </w:t>
            </w:r>
          </w:p>
        </w:tc>
        <w:tc>
          <w:tcPr>
            <w:tcW w:w="8087" w:type="dxa"/>
          </w:tcPr>
          <w:p w14:paraId="2650F1C7" w14:textId="77777777" w:rsidR="00B832EC" w:rsidRPr="005045CD" w:rsidRDefault="00B832EC" w:rsidP="003F32BC">
            <w:pPr>
              <w:jc w:val="left"/>
              <w:rPr>
                <w:b/>
              </w:rPr>
            </w:pPr>
            <w:r w:rsidRPr="005045CD">
              <w:t>Virtual Classroom Cancelled</w:t>
            </w:r>
          </w:p>
        </w:tc>
      </w:tr>
      <w:tr w:rsidR="00B832EC" w:rsidRPr="005045CD" w14:paraId="79C4D849" w14:textId="77777777" w:rsidTr="003F32BC">
        <w:tc>
          <w:tcPr>
            <w:tcW w:w="1705" w:type="dxa"/>
          </w:tcPr>
          <w:p w14:paraId="7033BCF8" w14:textId="77777777" w:rsidR="00B832EC" w:rsidRPr="005045CD" w:rsidRDefault="00B832EC" w:rsidP="003F32BC">
            <w:pPr>
              <w:jc w:val="left"/>
              <w:rPr>
                <w:b/>
              </w:rPr>
            </w:pPr>
            <w:r w:rsidRPr="005045CD">
              <w:rPr>
                <w:b/>
              </w:rPr>
              <w:t xml:space="preserve">Domain: </w:t>
            </w:r>
          </w:p>
        </w:tc>
        <w:tc>
          <w:tcPr>
            <w:tcW w:w="8087" w:type="dxa"/>
          </w:tcPr>
          <w:p w14:paraId="0BE560F2" w14:textId="77777777" w:rsidR="00B832EC" w:rsidRPr="005045CD" w:rsidRDefault="00B832EC" w:rsidP="003F32BC">
            <w:pPr>
              <w:jc w:val="left"/>
              <w:rPr>
                <w:b/>
              </w:rPr>
            </w:pPr>
            <w:r w:rsidRPr="005045CD">
              <w:rPr>
                <w:b/>
                <w:color w:val="00B050"/>
              </w:rPr>
              <w:t>Live LAB Talk</w:t>
            </w:r>
          </w:p>
        </w:tc>
      </w:tr>
      <w:tr w:rsidR="00B832EC" w:rsidRPr="005045CD" w14:paraId="5E5112BA" w14:textId="77777777" w:rsidTr="003F32BC">
        <w:tc>
          <w:tcPr>
            <w:tcW w:w="1705" w:type="dxa"/>
          </w:tcPr>
          <w:p w14:paraId="0FAA6774" w14:textId="77777777" w:rsidR="00B832EC" w:rsidRPr="005045CD" w:rsidRDefault="00B832EC" w:rsidP="003F32BC">
            <w:pPr>
              <w:jc w:val="left"/>
              <w:rPr>
                <w:b/>
              </w:rPr>
            </w:pPr>
            <w:r w:rsidRPr="005045CD">
              <w:rPr>
                <w:b/>
              </w:rPr>
              <w:t xml:space="preserve">Action Name: </w:t>
            </w:r>
          </w:p>
        </w:tc>
        <w:tc>
          <w:tcPr>
            <w:tcW w:w="8087" w:type="dxa"/>
          </w:tcPr>
          <w:p w14:paraId="174F753B" w14:textId="77777777" w:rsidR="00B832EC" w:rsidRPr="005045CD" w:rsidRDefault="00B832EC" w:rsidP="003F32BC">
            <w:pPr>
              <w:jc w:val="left"/>
              <w:rPr>
                <w:b/>
              </w:rPr>
            </w:pPr>
            <w:r w:rsidRPr="005045CD">
              <w:t>VT Session Cancelled 2019</w:t>
            </w:r>
          </w:p>
        </w:tc>
      </w:tr>
      <w:tr w:rsidR="00B832EC" w:rsidRPr="005045CD" w14:paraId="683C019A" w14:textId="77777777" w:rsidTr="003F32BC">
        <w:tc>
          <w:tcPr>
            <w:tcW w:w="1705" w:type="dxa"/>
          </w:tcPr>
          <w:p w14:paraId="67484F8C" w14:textId="77777777" w:rsidR="00B832EC" w:rsidRPr="005045CD" w:rsidRDefault="00B832EC" w:rsidP="003F32BC">
            <w:pPr>
              <w:jc w:val="left"/>
              <w:rPr>
                <w:b/>
              </w:rPr>
            </w:pPr>
            <w:r w:rsidRPr="005045CD">
              <w:rPr>
                <w:b/>
              </w:rPr>
              <w:t xml:space="preserve">Code: </w:t>
            </w:r>
          </w:p>
        </w:tc>
        <w:tc>
          <w:tcPr>
            <w:tcW w:w="8087" w:type="dxa"/>
          </w:tcPr>
          <w:p w14:paraId="5C208FDD" w14:textId="77777777" w:rsidR="00B832EC" w:rsidRPr="005045CD" w:rsidRDefault="00C94365" w:rsidP="003F32BC">
            <w:pPr>
              <w:jc w:val="left"/>
              <w:rPr>
                <w:b/>
              </w:rPr>
            </w:pPr>
            <w:hyperlink r:id="rId16" w:history="1">
              <w:r w:rsidR="00B832EC" w:rsidRPr="005045CD">
                <w:rPr>
                  <w:rStyle w:val="Hyperlink"/>
                  <w:b/>
                </w:rPr>
                <w:t>https://bcg01.egnyte.com/dl/GChWiHtcbn</w:t>
              </w:r>
            </w:hyperlink>
          </w:p>
        </w:tc>
      </w:tr>
      <w:tr w:rsidR="00B832EC" w:rsidRPr="005045CD" w14:paraId="0D558686" w14:textId="77777777" w:rsidTr="003F32BC">
        <w:tc>
          <w:tcPr>
            <w:tcW w:w="1705" w:type="dxa"/>
          </w:tcPr>
          <w:p w14:paraId="6116557F" w14:textId="77777777" w:rsidR="00B832EC" w:rsidRPr="005045CD" w:rsidRDefault="00B832EC" w:rsidP="003F32BC">
            <w:pPr>
              <w:jc w:val="left"/>
              <w:rPr>
                <w:rFonts w:ascii="Arial" w:hAnsi="Arial" w:cs="Arial"/>
                <w:color w:val="333333"/>
                <w:sz w:val="18"/>
                <w:szCs w:val="18"/>
                <w:lang w:eastAsia="en-US"/>
              </w:rPr>
            </w:pPr>
            <w:r w:rsidRPr="005045CD">
              <w:rPr>
                <w:b/>
              </w:rPr>
              <w:t xml:space="preserve">Named Quires: </w:t>
            </w:r>
          </w:p>
        </w:tc>
        <w:tc>
          <w:tcPr>
            <w:tcW w:w="8087" w:type="dxa"/>
          </w:tcPr>
          <w:p w14:paraId="30DAE033" w14:textId="77777777" w:rsidR="00B832EC" w:rsidRDefault="00B832EC" w:rsidP="003F32BC">
            <w:pPr>
              <w:jc w:val="left"/>
              <w:rPr>
                <w:sz w:val="22"/>
              </w:rPr>
            </w:pPr>
            <w:r w:rsidRPr="005045CD">
              <w:rPr>
                <w:sz w:val="22"/>
              </w:rPr>
              <w:t>List all students whose registrations are cancelled as class is cancelled</w:t>
            </w:r>
            <w:r>
              <w:rPr>
                <w:sz w:val="22"/>
              </w:rPr>
              <w:t>;</w:t>
            </w:r>
            <w:r>
              <w:rPr>
                <w:sz w:val="22"/>
              </w:rPr>
              <w:br/>
            </w:r>
            <w:r w:rsidRPr="005045CD">
              <w:rPr>
                <w:sz w:val="22"/>
              </w:rPr>
              <w:t>List of the resources for an Offering</w:t>
            </w:r>
            <w:r>
              <w:rPr>
                <w:sz w:val="22"/>
              </w:rPr>
              <w:t>;</w:t>
            </w:r>
          </w:p>
          <w:p w14:paraId="57D7D00E" w14:textId="77777777" w:rsidR="00B832EC" w:rsidRPr="005045CD" w:rsidRDefault="00B832EC" w:rsidP="003F32BC">
            <w:pPr>
              <w:jc w:val="left"/>
              <w:rPr>
                <w:b/>
              </w:rPr>
            </w:pPr>
            <w:r w:rsidRPr="005045CD">
              <w:rPr>
                <w:sz w:val="22"/>
              </w:rPr>
              <w:t>Name of the CS</w:t>
            </w:r>
            <w:r>
              <w:rPr>
                <w:sz w:val="22"/>
              </w:rPr>
              <w:t>R associated with this Offering</w:t>
            </w:r>
          </w:p>
        </w:tc>
      </w:tr>
    </w:tbl>
    <w:p w14:paraId="25168990" w14:textId="77777777" w:rsidR="00B832EC" w:rsidRDefault="00B832EC" w:rsidP="00B832EC">
      <w:pPr>
        <w:rPr>
          <w:rFonts w:ascii="Arial" w:hAnsi="Arial" w:cs="Arial"/>
          <w:color w:val="333333"/>
          <w:sz w:val="18"/>
          <w:szCs w:val="18"/>
          <w:lang w:eastAsia="en-US"/>
        </w:rPr>
      </w:pPr>
    </w:p>
    <w:p w14:paraId="6CA82CB5" w14:textId="77777777" w:rsidR="00B832EC" w:rsidRDefault="00B832EC" w:rsidP="00B832E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B832EC" w14:paraId="3519EEE6" w14:textId="77777777" w:rsidTr="003F32BC">
        <w:trPr>
          <w:trHeight w:val="323"/>
        </w:trPr>
        <w:tc>
          <w:tcPr>
            <w:tcW w:w="9792" w:type="dxa"/>
          </w:tcPr>
          <w:p w14:paraId="0AC7FBF7" w14:textId="414401B8" w:rsidR="00B832EC" w:rsidRDefault="00B832EC" w:rsidP="003F32BC">
            <w:pPr>
              <w:jc w:val="left"/>
              <w:rPr>
                <w:rFonts w:ascii="Arial" w:hAnsi="Arial" w:cs="Arial"/>
                <w:color w:val="333333"/>
                <w:sz w:val="18"/>
                <w:szCs w:val="18"/>
                <w:lang w:eastAsia="en-US"/>
              </w:rPr>
            </w:pPr>
            <w:r w:rsidRPr="005045CD">
              <w:rPr>
                <w:b/>
                <w:sz w:val="22"/>
              </w:rPr>
              <w:t>Subject</w:t>
            </w:r>
            <w:r w:rsidRPr="005045CD">
              <w:rPr>
                <w:sz w:val="22"/>
              </w:rPr>
              <w:t>: Cancelled: Live LAB Talk on @</w:t>
            </w:r>
            <w:proofErr w:type="spellStart"/>
            <w:r w:rsidR="00115B42" w:rsidRPr="00115B42">
              <w:rPr>
                <w:sz w:val="22"/>
              </w:rPr>
              <w:t>Reg_ClassTitle</w:t>
            </w:r>
            <w:proofErr w:type="spellEnd"/>
            <w:r w:rsidRPr="005045CD">
              <w:rPr>
                <w:sz w:val="22"/>
              </w:rPr>
              <w:t>@ on @</w:t>
            </w:r>
            <w:proofErr w:type="spellStart"/>
            <w:r w:rsidR="00115B42" w:rsidRPr="00115B42">
              <w:rPr>
                <w:sz w:val="22"/>
              </w:rPr>
              <w:t>Reg_ClassStartDate</w:t>
            </w:r>
            <w:proofErr w:type="spellEnd"/>
            <w:r w:rsidRPr="005045CD">
              <w:rPr>
                <w:sz w:val="22"/>
              </w:rPr>
              <w:t>@</w:t>
            </w:r>
          </w:p>
        </w:tc>
      </w:tr>
      <w:tr w:rsidR="00B832EC" w14:paraId="43FB52D0" w14:textId="77777777" w:rsidTr="003F32BC">
        <w:tc>
          <w:tcPr>
            <w:tcW w:w="9792" w:type="dxa"/>
          </w:tcPr>
          <w:p w14:paraId="3EEEC1ED" w14:textId="77777777" w:rsidR="00B832EC" w:rsidRDefault="00B832EC" w:rsidP="00115B42">
            <w:pPr>
              <w:shd w:val="clear" w:color="auto" w:fill="FFFFFF"/>
              <w:jc w:val="left"/>
              <w:rPr>
                <w:rFonts w:ascii="Trebuchet MS" w:hAnsi="Trebuchet MS" w:cs="Calibri"/>
                <w:color w:val="000000"/>
                <w:sz w:val="22"/>
                <w:szCs w:val="22"/>
              </w:rPr>
            </w:pPr>
            <w:r>
              <w:rPr>
                <w:rFonts w:ascii="Georgia" w:hAnsi="Georgia"/>
                <w:color w:val="333333"/>
                <w:sz w:val="36"/>
                <w:szCs w:val="36"/>
                <w:shd w:val="clear" w:color="auto" w:fill="FFFFFF"/>
              </w:rPr>
              <w:t>We're sorry, this Live LAB Talk has been cancelled </w:t>
            </w:r>
          </w:p>
          <w:p w14:paraId="689268CD" w14:textId="77777777" w:rsidR="00B832EC" w:rsidRDefault="00B832EC" w:rsidP="00115B42">
            <w:pPr>
              <w:shd w:val="clear" w:color="auto" w:fill="FFFFFF"/>
              <w:jc w:val="left"/>
              <w:rPr>
                <w:rFonts w:ascii="Trebuchet MS" w:hAnsi="Trebuchet MS" w:cs="Calibri"/>
                <w:color w:val="000000"/>
                <w:sz w:val="22"/>
                <w:szCs w:val="22"/>
              </w:rPr>
            </w:pPr>
          </w:p>
          <w:p w14:paraId="53CB7A28" w14:textId="48408D13" w:rsidR="00B832EC" w:rsidRDefault="00B832EC" w:rsidP="00115B42">
            <w:pPr>
              <w:shd w:val="clear" w:color="auto" w:fill="FFFFFF"/>
              <w:jc w:val="left"/>
              <w:rPr>
                <w:rFonts w:ascii="Calibri" w:hAnsi="Calibri" w:cs="Calibri"/>
                <w:color w:val="000000"/>
                <w:sz w:val="22"/>
                <w:szCs w:val="22"/>
                <w:lang w:eastAsia="en-US"/>
              </w:rPr>
            </w:pPr>
            <w:r>
              <w:rPr>
                <w:rFonts w:ascii="Trebuchet MS" w:hAnsi="Trebuchet MS" w:cs="Calibri"/>
                <w:color w:val="000000"/>
                <w:sz w:val="22"/>
                <w:szCs w:val="22"/>
              </w:rPr>
              <w:t>Unfortunately the Live LAB Talk on @</w:t>
            </w:r>
            <w:proofErr w:type="spellStart"/>
            <w:r w:rsidR="00115B42" w:rsidRPr="00115B42">
              <w:rPr>
                <w:rFonts w:ascii="Trebuchet MS" w:hAnsi="Trebuchet MS" w:cs="Calibri"/>
                <w:color w:val="000000"/>
                <w:sz w:val="22"/>
                <w:szCs w:val="22"/>
              </w:rPr>
              <w:t>Reg_ClassTitle</w:t>
            </w:r>
            <w:proofErr w:type="spellEnd"/>
            <w:r>
              <w:rPr>
                <w:rFonts w:ascii="Trebuchet MS" w:hAnsi="Trebuchet MS" w:cs="Calibri"/>
                <w:color w:val="000000"/>
                <w:sz w:val="22"/>
                <w:szCs w:val="22"/>
              </w:rPr>
              <w:t>@, scheduled for @</w:t>
            </w:r>
            <w:proofErr w:type="spellStart"/>
            <w:r w:rsidR="00115B42" w:rsidRPr="00115B42">
              <w:rPr>
                <w:rFonts w:ascii="Trebuchet MS" w:hAnsi="Trebuchet MS" w:cs="Calibri"/>
                <w:color w:val="000000"/>
                <w:sz w:val="22"/>
                <w:szCs w:val="22"/>
              </w:rPr>
              <w:t>Reg_ClassStartDate</w:t>
            </w:r>
            <w:proofErr w:type="spellEnd"/>
            <w:r>
              <w:rPr>
                <w:rFonts w:ascii="Trebuchet MS" w:hAnsi="Trebuchet MS" w:cs="Calibri"/>
                <w:color w:val="000000"/>
                <w:sz w:val="22"/>
                <w:szCs w:val="22"/>
              </w:rPr>
              <w:t>@ has been cancelled. </w:t>
            </w:r>
            <w:r w:rsidR="00CA10CE" w:rsidRPr="00CA10CE">
              <w:rPr>
                <w:rFonts w:ascii="Trebuchet MS" w:hAnsi="Trebuchet MS" w:cs="Calibri"/>
                <w:color w:val="000000"/>
                <w:sz w:val="22"/>
                <w:szCs w:val="22"/>
              </w:rPr>
              <w:t xml:space="preserve">We are working with the presenters to quickly to get the session rescheduled. Please delete the meeting request from your calendar. </w:t>
            </w:r>
            <w:r>
              <w:rPr>
                <w:rFonts w:ascii="Trebuchet MS" w:hAnsi="Trebuchet MS" w:cs="Calibri"/>
                <w:b/>
                <w:bCs/>
                <w:color w:val="000000"/>
                <w:sz w:val="22"/>
                <w:szCs w:val="22"/>
              </w:rPr>
              <w:t>Please delete the meeting request from your calendar.</w:t>
            </w:r>
          </w:p>
          <w:p w14:paraId="401A29C5" w14:textId="77777777" w:rsidR="00B832EC" w:rsidRDefault="00B832EC" w:rsidP="00115B42">
            <w:pPr>
              <w:shd w:val="clear" w:color="auto" w:fill="FFFFFF"/>
              <w:jc w:val="left"/>
              <w:rPr>
                <w:rFonts w:ascii="Calibri" w:hAnsi="Calibri" w:cs="Calibri"/>
                <w:color w:val="000000"/>
                <w:sz w:val="22"/>
                <w:szCs w:val="22"/>
              </w:rPr>
            </w:pPr>
            <w:r>
              <w:rPr>
                <w:rFonts w:ascii="Calibri" w:hAnsi="Calibri" w:cs="Calibri"/>
                <w:color w:val="000000"/>
                <w:sz w:val="22"/>
                <w:szCs w:val="22"/>
              </w:rPr>
              <w:t> </w:t>
            </w:r>
          </w:p>
          <w:p w14:paraId="46C15138" w14:textId="5BBD6163" w:rsidR="00B832EC" w:rsidRPr="00773992" w:rsidRDefault="00773992" w:rsidP="00115B42">
            <w:pPr>
              <w:shd w:val="clear" w:color="auto" w:fill="FFFFFF"/>
              <w:jc w:val="left"/>
              <w:rPr>
                <w:rFonts w:ascii="Trebuchet MS" w:hAnsi="Trebuchet MS" w:cs="Calibri"/>
                <w:color w:val="000000"/>
                <w:sz w:val="22"/>
                <w:szCs w:val="22"/>
              </w:rPr>
            </w:pPr>
            <w:r w:rsidRPr="00773992">
              <w:rPr>
                <w:rFonts w:ascii="Trebuchet MS" w:hAnsi="Trebuchet MS" w:cs="Calibri"/>
                <w:color w:val="000000"/>
                <w:sz w:val="22"/>
                <w:szCs w:val="22"/>
              </w:rPr>
              <w:t xml:space="preserve">Visit </w:t>
            </w:r>
            <w:commentRangeStart w:id="2"/>
            <w:r w:rsidR="00C94365">
              <w:rPr>
                <w:rStyle w:val="Hyperlink"/>
                <w:rFonts w:ascii="Trebuchet MS" w:hAnsi="Trebuchet MS" w:cs="Calibri"/>
                <w:szCs w:val="22"/>
              </w:rPr>
              <w:fldChar w:fldCharType="begin"/>
            </w:r>
            <w:r w:rsidR="00C94365">
              <w:rPr>
                <w:rStyle w:val="Hyperlink"/>
                <w:rFonts w:ascii="Trebuchet MS" w:hAnsi="Trebuchet MS" w:cs="Calibri"/>
                <w:sz w:val="22"/>
                <w:szCs w:val="22"/>
              </w:rPr>
              <w:instrText xml:space="preserve"> HYPERLINK "https://bcgsb.sabacloud.com/Saba/Web_spf/NA3T1SNB0195/app/shared;spf-url=common%2Fcategorydetail%2Fcateg000000000004289%2Fxxemptyxx%2Fxxemptyxx%2FALL" </w:instrText>
            </w:r>
            <w:r w:rsidR="00C94365">
              <w:rPr>
                <w:rStyle w:val="Hyperlink"/>
                <w:rFonts w:ascii="Trebuchet MS" w:hAnsi="Trebuchet MS" w:cs="Calibri"/>
                <w:sz w:val="22"/>
                <w:szCs w:val="22"/>
              </w:rPr>
              <w:fldChar w:fldCharType="separate"/>
            </w:r>
            <w:r w:rsidRPr="00773992">
              <w:rPr>
                <w:rStyle w:val="Hyperlink"/>
                <w:rFonts w:ascii="Trebuchet MS" w:hAnsi="Trebuchet MS" w:cs="Calibri"/>
                <w:sz w:val="22"/>
                <w:szCs w:val="22"/>
              </w:rPr>
              <w:t>LAB</w:t>
            </w:r>
            <w:r w:rsidR="00C94365">
              <w:rPr>
                <w:rStyle w:val="Hyperlink"/>
                <w:rFonts w:ascii="Trebuchet MS" w:hAnsi="Trebuchet MS" w:cs="Calibri"/>
                <w:szCs w:val="22"/>
              </w:rPr>
              <w:fldChar w:fldCharType="end"/>
            </w:r>
            <w:commentRangeEnd w:id="2"/>
            <w:r w:rsidR="00115B42">
              <w:rPr>
                <w:rStyle w:val="CommentReference"/>
              </w:rPr>
              <w:commentReference w:id="2"/>
            </w:r>
            <w:r w:rsidRPr="00773992">
              <w:rPr>
                <w:rFonts w:ascii="Trebuchet MS" w:hAnsi="Trebuchet MS" w:cs="Calibri"/>
                <w:color w:val="000000"/>
                <w:sz w:val="22"/>
                <w:szCs w:val="22"/>
              </w:rPr>
              <w:t xml:space="preserve"> for upcoming LAB Talks that may also interest you</w:t>
            </w:r>
            <w:r w:rsidR="00B832EC">
              <w:rPr>
                <w:rFonts w:ascii="Trebuchet MS" w:hAnsi="Trebuchet MS" w:cs="Calibri"/>
                <w:color w:val="000000"/>
                <w:sz w:val="22"/>
                <w:szCs w:val="22"/>
              </w:rPr>
              <w:t>.</w:t>
            </w:r>
          </w:p>
          <w:p w14:paraId="0155A558" w14:textId="77777777" w:rsidR="00B832EC" w:rsidRDefault="00B832EC" w:rsidP="00115B42">
            <w:pPr>
              <w:shd w:val="clear" w:color="auto" w:fill="FFFFFF"/>
              <w:jc w:val="left"/>
              <w:rPr>
                <w:rFonts w:ascii="Calibri" w:hAnsi="Calibri" w:cs="Calibri"/>
                <w:color w:val="000000"/>
                <w:sz w:val="22"/>
                <w:szCs w:val="22"/>
              </w:rPr>
            </w:pPr>
            <w:r>
              <w:rPr>
                <w:rFonts w:ascii="Calibri" w:hAnsi="Calibri" w:cs="Calibri"/>
                <w:color w:val="000000"/>
                <w:sz w:val="22"/>
                <w:szCs w:val="22"/>
              </w:rPr>
              <w:t> </w:t>
            </w:r>
          </w:p>
          <w:p w14:paraId="4DB4C5D5" w14:textId="65E6FEB9"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 xml:space="preserve">If you have any questions, please feel free to </w:t>
            </w:r>
            <w:r w:rsidR="00773992" w:rsidRPr="00773992">
              <w:rPr>
                <w:rFonts w:ascii="Trebuchet MS" w:hAnsi="Trebuchet MS" w:cs="Calibri"/>
                <w:color w:val="000000"/>
                <w:sz w:val="22"/>
                <w:szCs w:val="22"/>
              </w:rPr>
              <w:t xml:space="preserve">email the </w:t>
            </w:r>
            <w:hyperlink r:id="rId17" w:history="1">
              <w:r w:rsidR="00773992" w:rsidRPr="00773992">
                <w:rPr>
                  <w:rStyle w:val="Hyperlink"/>
                  <w:rFonts w:ascii="Trebuchet MS" w:hAnsi="Trebuchet MS" w:cs="Calibri"/>
                  <w:sz w:val="22"/>
                  <w:szCs w:val="22"/>
                </w:rPr>
                <w:t>LAB Talk Team</w:t>
              </w:r>
            </w:hyperlink>
            <w:r>
              <w:rPr>
                <w:rFonts w:ascii="Trebuchet MS" w:hAnsi="Trebuchet MS" w:cs="Calibri"/>
                <w:color w:val="000000"/>
                <w:sz w:val="22"/>
                <w:szCs w:val="22"/>
              </w:rPr>
              <w:t>.</w:t>
            </w:r>
            <w:r w:rsidR="00773992">
              <w:rPr>
                <w:rFonts w:ascii="Calibri" w:hAnsi="Calibri" w:cs="Calibri"/>
                <w:color w:val="000000"/>
                <w:sz w:val="22"/>
                <w:szCs w:val="22"/>
              </w:rPr>
              <w:t xml:space="preserve"> </w:t>
            </w:r>
          </w:p>
          <w:p w14:paraId="2B16644F" w14:textId="77777777"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1512E72B" w14:textId="77777777"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Regards,</w:t>
            </w:r>
          </w:p>
          <w:p w14:paraId="113B2681" w14:textId="0B4DF26D"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The LAB Talk Team</w:t>
            </w:r>
          </w:p>
          <w:p w14:paraId="2540DA16" w14:textId="77777777" w:rsidR="00B832EC" w:rsidRDefault="00B832EC" w:rsidP="003F32BC">
            <w:pPr>
              <w:rPr>
                <w:rFonts w:ascii="Arial" w:hAnsi="Arial" w:cs="Arial"/>
                <w:color w:val="333333"/>
                <w:sz w:val="18"/>
                <w:szCs w:val="18"/>
                <w:lang w:eastAsia="en-US"/>
              </w:rPr>
            </w:pPr>
          </w:p>
        </w:tc>
      </w:tr>
    </w:tbl>
    <w:p w14:paraId="1BA4C0B8" w14:textId="77777777" w:rsidR="00B832EC" w:rsidRDefault="00B832EC" w:rsidP="00B832EC"/>
    <w:p w14:paraId="1A820D71" w14:textId="77777777" w:rsidR="00B832EC" w:rsidRDefault="00B832EC" w:rsidP="00B832EC">
      <w:pPr>
        <w:spacing w:after="160" w:line="259" w:lineRule="auto"/>
      </w:pPr>
      <w:r>
        <w:br w:type="page"/>
      </w:r>
    </w:p>
    <w:tbl>
      <w:tblPr>
        <w:tblStyle w:val="TableGrid"/>
        <w:tblW w:w="0" w:type="auto"/>
        <w:tblLook w:val="04A0" w:firstRow="1" w:lastRow="0" w:firstColumn="1" w:lastColumn="0" w:noHBand="0" w:noVBand="1"/>
      </w:tblPr>
      <w:tblGrid>
        <w:gridCol w:w="1615"/>
        <w:gridCol w:w="8177"/>
      </w:tblGrid>
      <w:tr w:rsidR="00B832EC" w:rsidRPr="005045CD" w14:paraId="368F2E77" w14:textId="77777777" w:rsidTr="003F32BC">
        <w:tc>
          <w:tcPr>
            <w:tcW w:w="1615" w:type="dxa"/>
          </w:tcPr>
          <w:p w14:paraId="0A4A5D2E" w14:textId="77777777" w:rsidR="00B832EC" w:rsidRPr="005045CD" w:rsidRDefault="00B832EC" w:rsidP="003F32BC">
            <w:pPr>
              <w:rPr>
                <w:b/>
              </w:rPr>
            </w:pPr>
            <w:r w:rsidRPr="005045CD">
              <w:rPr>
                <w:b/>
              </w:rPr>
              <w:lastRenderedPageBreak/>
              <w:t xml:space="preserve">PREM: </w:t>
            </w:r>
          </w:p>
        </w:tc>
        <w:tc>
          <w:tcPr>
            <w:tcW w:w="8177" w:type="dxa"/>
          </w:tcPr>
          <w:p w14:paraId="61E558DE" w14:textId="4FE7C214" w:rsidR="00B832EC" w:rsidRPr="0008449B" w:rsidRDefault="00B832EC" w:rsidP="003F32BC">
            <w:pPr>
              <w:rPr>
                <w:b/>
              </w:rPr>
            </w:pPr>
            <w:r w:rsidRPr="00D84A8F">
              <w:t>VirtualClass</w:t>
            </w:r>
            <w:r w:rsidRPr="0008449B">
              <w:t xml:space="preserve"> Offering Registration Cancelled</w:t>
            </w:r>
          </w:p>
        </w:tc>
      </w:tr>
      <w:tr w:rsidR="00B832EC" w:rsidRPr="005045CD" w14:paraId="34F594EE" w14:textId="77777777" w:rsidTr="003F32BC">
        <w:tc>
          <w:tcPr>
            <w:tcW w:w="1615" w:type="dxa"/>
          </w:tcPr>
          <w:p w14:paraId="2DF661B3" w14:textId="77777777" w:rsidR="00B832EC" w:rsidRPr="005045CD" w:rsidRDefault="00B832EC" w:rsidP="003F32BC">
            <w:pPr>
              <w:rPr>
                <w:b/>
              </w:rPr>
            </w:pPr>
            <w:r w:rsidRPr="005045CD">
              <w:rPr>
                <w:b/>
              </w:rPr>
              <w:t xml:space="preserve">CLOUD: </w:t>
            </w:r>
          </w:p>
        </w:tc>
        <w:tc>
          <w:tcPr>
            <w:tcW w:w="8177" w:type="dxa"/>
          </w:tcPr>
          <w:p w14:paraId="600EDB07" w14:textId="090D5668" w:rsidR="00B832EC" w:rsidRPr="0008449B" w:rsidRDefault="00B832EC" w:rsidP="003F32BC">
            <w:pPr>
              <w:rPr>
                <w:b/>
              </w:rPr>
            </w:pPr>
            <w:r w:rsidRPr="00D84A8F">
              <w:t>Virtual Classroom Registration Cancelled</w:t>
            </w:r>
          </w:p>
        </w:tc>
      </w:tr>
      <w:tr w:rsidR="00B832EC" w:rsidRPr="005045CD" w14:paraId="66F2FBE0" w14:textId="77777777" w:rsidTr="003F32BC">
        <w:tc>
          <w:tcPr>
            <w:tcW w:w="1615" w:type="dxa"/>
          </w:tcPr>
          <w:p w14:paraId="4C5F2BD4" w14:textId="77777777" w:rsidR="00B832EC" w:rsidRPr="005045CD" w:rsidRDefault="00B832EC" w:rsidP="003F32BC">
            <w:pPr>
              <w:rPr>
                <w:b/>
              </w:rPr>
            </w:pPr>
            <w:r w:rsidRPr="005045CD">
              <w:rPr>
                <w:b/>
              </w:rPr>
              <w:t xml:space="preserve">Domain: </w:t>
            </w:r>
          </w:p>
        </w:tc>
        <w:tc>
          <w:tcPr>
            <w:tcW w:w="8177" w:type="dxa"/>
          </w:tcPr>
          <w:p w14:paraId="7A2134C9" w14:textId="5FB87ECA" w:rsidR="00B832EC" w:rsidRPr="0008449B" w:rsidRDefault="00B832EC" w:rsidP="003F32BC">
            <w:pPr>
              <w:rPr>
                <w:b/>
              </w:rPr>
            </w:pPr>
            <w:r w:rsidRPr="00D84A8F">
              <w:rPr>
                <w:b/>
                <w:color w:val="00B050"/>
              </w:rPr>
              <w:t>Live LAB Talk</w:t>
            </w:r>
          </w:p>
        </w:tc>
      </w:tr>
      <w:tr w:rsidR="00B832EC" w:rsidRPr="005045CD" w14:paraId="327B89BC" w14:textId="77777777" w:rsidTr="003F32BC">
        <w:tc>
          <w:tcPr>
            <w:tcW w:w="1615" w:type="dxa"/>
          </w:tcPr>
          <w:p w14:paraId="12B5C021" w14:textId="77777777" w:rsidR="00B832EC" w:rsidRPr="005045CD" w:rsidRDefault="00B832EC" w:rsidP="003F32BC">
            <w:pPr>
              <w:rPr>
                <w:b/>
              </w:rPr>
            </w:pPr>
            <w:r w:rsidRPr="005045CD">
              <w:rPr>
                <w:b/>
              </w:rPr>
              <w:t xml:space="preserve">Action Name: </w:t>
            </w:r>
          </w:p>
        </w:tc>
        <w:tc>
          <w:tcPr>
            <w:tcW w:w="8177" w:type="dxa"/>
          </w:tcPr>
          <w:p w14:paraId="61988036" w14:textId="43E4EF43" w:rsidR="00B832EC" w:rsidRPr="0008449B" w:rsidRDefault="00B832EC" w:rsidP="003F32BC">
            <w:pPr>
              <w:rPr>
                <w:b/>
              </w:rPr>
            </w:pPr>
            <w:r w:rsidRPr="00D84A8F">
              <w:t>VC Registration Cancelled 2019</w:t>
            </w:r>
          </w:p>
        </w:tc>
      </w:tr>
      <w:tr w:rsidR="00B832EC" w:rsidRPr="005045CD" w14:paraId="6F3E5C94" w14:textId="77777777" w:rsidTr="003F32BC">
        <w:tc>
          <w:tcPr>
            <w:tcW w:w="1615" w:type="dxa"/>
          </w:tcPr>
          <w:p w14:paraId="485FBD46" w14:textId="77777777" w:rsidR="00B832EC" w:rsidRPr="005045CD" w:rsidRDefault="00B832EC" w:rsidP="003F32BC">
            <w:pPr>
              <w:rPr>
                <w:b/>
              </w:rPr>
            </w:pPr>
            <w:r w:rsidRPr="005045CD">
              <w:rPr>
                <w:b/>
              </w:rPr>
              <w:t xml:space="preserve">Code: </w:t>
            </w:r>
          </w:p>
        </w:tc>
        <w:tc>
          <w:tcPr>
            <w:tcW w:w="8177" w:type="dxa"/>
          </w:tcPr>
          <w:p w14:paraId="1BED0751" w14:textId="7BE4CBFA" w:rsidR="00B832EC" w:rsidRPr="00D84A8F" w:rsidRDefault="00B832EC" w:rsidP="003F32BC">
            <w:pPr>
              <w:rPr>
                <w:b/>
              </w:rPr>
            </w:pPr>
            <w:r w:rsidRPr="0008449B">
              <w:rPr>
                <w:rStyle w:val="Hyperlink"/>
                <w:b/>
              </w:rPr>
              <w:fldChar w:fldCharType="begin"/>
            </w:r>
            <w:r w:rsidRPr="00D84A8F">
              <w:rPr>
                <w:rStyle w:val="Hyperlink"/>
                <w:b/>
              </w:rPr>
              <w:instrText xml:space="preserve"> HYPERLINK "https://bcg01.egnyte.com/dl/T43zoRCKGu" </w:instrText>
            </w:r>
            <w:r w:rsidRPr="0008449B">
              <w:rPr>
                <w:rStyle w:val="Hyperlink"/>
                <w:b/>
                <w:sz w:val="22"/>
                <w:rPrChange w:id="3" w:author="Thomasberger, Pattie" w:date="2019-11-04T11:24:00Z">
                  <w:rPr>
                    <w:rStyle w:val="Hyperlink"/>
                    <w:b/>
                  </w:rPr>
                </w:rPrChange>
              </w:rPr>
              <w:fldChar w:fldCharType="separate"/>
            </w:r>
            <w:r w:rsidRPr="0008449B">
              <w:rPr>
                <w:rStyle w:val="Hyperlink"/>
                <w:b/>
              </w:rPr>
              <w:t>https://bcg01.egnyte.com/dl/T43zoRCKGu</w:t>
            </w:r>
            <w:r w:rsidRPr="0008449B">
              <w:rPr>
                <w:rStyle w:val="Hyperlink"/>
                <w:b/>
              </w:rPr>
              <w:fldChar w:fldCharType="end"/>
            </w:r>
          </w:p>
        </w:tc>
      </w:tr>
      <w:tr w:rsidR="00B832EC" w:rsidRPr="005045CD" w14:paraId="5A1F3E96" w14:textId="77777777" w:rsidTr="003F32BC">
        <w:tc>
          <w:tcPr>
            <w:tcW w:w="1615" w:type="dxa"/>
          </w:tcPr>
          <w:p w14:paraId="467295C6" w14:textId="77777777" w:rsidR="00B832EC" w:rsidRPr="005045CD" w:rsidRDefault="00B832EC" w:rsidP="003F32BC">
            <w:pPr>
              <w:rPr>
                <w:rFonts w:ascii="Arial" w:hAnsi="Arial" w:cs="Arial"/>
                <w:color w:val="333333"/>
                <w:sz w:val="18"/>
                <w:szCs w:val="18"/>
                <w:lang w:eastAsia="en-US"/>
              </w:rPr>
            </w:pPr>
            <w:r w:rsidRPr="005045CD">
              <w:rPr>
                <w:b/>
              </w:rPr>
              <w:t xml:space="preserve">Named Quires: </w:t>
            </w:r>
          </w:p>
        </w:tc>
        <w:tc>
          <w:tcPr>
            <w:tcW w:w="8177" w:type="dxa"/>
          </w:tcPr>
          <w:p w14:paraId="34E89815" w14:textId="1372234B" w:rsidR="00B832EC" w:rsidRPr="0008449B" w:rsidRDefault="00B832EC" w:rsidP="003F32BC">
            <w:pPr>
              <w:rPr>
                <w:b/>
              </w:rPr>
            </w:pPr>
            <w:r w:rsidRPr="00D84A8F">
              <w:t>Learner associated with this registration</w:t>
            </w:r>
          </w:p>
        </w:tc>
      </w:tr>
    </w:tbl>
    <w:p w14:paraId="7BB0DBFA" w14:textId="77777777" w:rsidR="00B832EC" w:rsidRDefault="00B832EC" w:rsidP="00B832E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B832EC" w14:paraId="0D58D436" w14:textId="77777777" w:rsidTr="003F32BC">
        <w:tc>
          <w:tcPr>
            <w:tcW w:w="9792" w:type="dxa"/>
          </w:tcPr>
          <w:p w14:paraId="4AF3FDB5" w14:textId="2850D95B" w:rsidR="00B832EC" w:rsidRDefault="00B832EC" w:rsidP="003F32BC">
            <w:pPr>
              <w:jc w:val="left"/>
              <w:rPr>
                <w:rFonts w:ascii="Arial" w:hAnsi="Arial" w:cs="Arial"/>
                <w:color w:val="333333"/>
                <w:sz w:val="18"/>
                <w:szCs w:val="18"/>
                <w:lang w:eastAsia="en-US"/>
              </w:rPr>
            </w:pPr>
            <w:r w:rsidRPr="005045CD">
              <w:rPr>
                <w:b/>
              </w:rPr>
              <w:t>Subject</w:t>
            </w:r>
            <w:r w:rsidRPr="005045CD">
              <w:t xml:space="preserve">: </w:t>
            </w:r>
            <w:r w:rsidRPr="005045CD">
              <w:rPr>
                <w:sz w:val="18"/>
              </w:rPr>
              <w:t>Registration cancelled for Live LAB Talk on @</w:t>
            </w:r>
            <w:proofErr w:type="spellStart"/>
            <w:r w:rsidR="00115B42" w:rsidRPr="00115B42">
              <w:rPr>
                <w:sz w:val="18"/>
              </w:rPr>
              <w:t>Reg_ClassTitle</w:t>
            </w:r>
            <w:proofErr w:type="spellEnd"/>
            <w:r w:rsidRPr="005045CD">
              <w:rPr>
                <w:sz w:val="18"/>
              </w:rPr>
              <w:t>@ on @</w:t>
            </w:r>
            <w:proofErr w:type="spellStart"/>
            <w:r w:rsidR="00115B42" w:rsidRPr="00115B42">
              <w:rPr>
                <w:sz w:val="18"/>
              </w:rPr>
              <w:t>Reg_ClassStartDate</w:t>
            </w:r>
            <w:proofErr w:type="spellEnd"/>
            <w:r w:rsidRPr="005045CD">
              <w:rPr>
                <w:sz w:val="18"/>
              </w:rPr>
              <w:t>@</w:t>
            </w:r>
          </w:p>
        </w:tc>
      </w:tr>
      <w:tr w:rsidR="00B832EC" w14:paraId="583DCFDD" w14:textId="77777777" w:rsidTr="003F32BC">
        <w:tc>
          <w:tcPr>
            <w:tcW w:w="9792" w:type="dxa"/>
          </w:tcPr>
          <w:p w14:paraId="23D1CBB9" w14:textId="77777777" w:rsidR="00B832EC" w:rsidRDefault="00B832EC" w:rsidP="00115B42">
            <w:pPr>
              <w:shd w:val="clear" w:color="auto" w:fill="FFFFFF"/>
              <w:jc w:val="left"/>
              <w:rPr>
                <w:rFonts w:ascii="Trebuchet MS" w:hAnsi="Trebuchet MS" w:cs="Calibri"/>
                <w:color w:val="000000"/>
                <w:sz w:val="22"/>
                <w:szCs w:val="22"/>
              </w:rPr>
            </w:pPr>
            <w:r>
              <w:rPr>
                <w:rFonts w:ascii="Georgia" w:hAnsi="Georgia"/>
                <w:color w:val="333333"/>
                <w:sz w:val="36"/>
                <w:szCs w:val="36"/>
                <w:shd w:val="clear" w:color="auto" w:fill="FFFFFF"/>
              </w:rPr>
              <w:t>Your registration has been cancelled</w:t>
            </w:r>
          </w:p>
          <w:p w14:paraId="42814336" w14:textId="77777777" w:rsidR="00B832EC" w:rsidRDefault="00B832EC" w:rsidP="00115B42">
            <w:pPr>
              <w:shd w:val="clear" w:color="auto" w:fill="FFFFFF"/>
              <w:jc w:val="left"/>
              <w:rPr>
                <w:rFonts w:ascii="Trebuchet MS" w:hAnsi="Trebuchet MS" w:cs="Calibri"/>
                <w:color w:val="000000"/>
                <w:sz w:val="22"/>
                <w:szCs w:val="22"/>
              </w:rPr>
            </w:pPr>
          </w:p>
          <w:p w14:paraId="73FC41A3" w14:textId="6F96EE80" w:rsidR="00B832EC" w:rsidRDefault="00B832EC" w:rsidP="00115B42">
            <w:pPr>
              <w:shd w:val="clear" w:color="auto" w:fill="FFFFFF"/>
              <w:jc w:val="left"/>
              <w:rPr>
                <w:rFonts w:ascii="Calibri" w:hAnsi="Calibri" w:cs="Calibri"/>
                <w:color w:val="000000"/>
                <w:sz w:val="22"/>
                <w:szCs w:val="22"/>
                <w:lang w:eastAsia="en-US"/>
              </w:rPr>
            </w:pPr>
            <w:r>
              <w:rPr>
                <w:rFonts w:ascii="Trebuchet MS" w:hAnsi="Trebuchet MS" w:cs="Calibri"/>
                <w:color w:val="000000"/>
                <w:sz w:val="22"/>
                <w:szCs w:val="22"/>
              </w:rPr>
              <w:t>You have successfully unregistered for @</w:t>
            </w:r>
            <w:r w:rsidR="00115B42">
              <w:t xml:space="preserve"> </w:t>
            </w:r>
            <w:proofErr w:type="spellStart"/>
            <w:r w:rsidR="00115B42" w:rsidRPr="00115B42">
              <w:rPr>
                <w:rFonts w:ascii="Trebuchet MS" w:hAnsi="Trebuchet MS" w:cs="Calibri"/>
                <w:color w:val="000000"/>
                <w:sz w:val="22"/>
                <w:szCs w:val="22"/>
              </w:rPr>
              <w:t>Reg_ClassTitle</w:t>
            </w:r>
            <w:proofErr w:type="spellEnd"/>
            <w:r>
              <w:rPr>
                <w:rFonts w:ascii="Trebuchet MS" w:hAnsi="Trebuchet MS" w:cs="Calibri"/>
                <w:color w:val="000000"/>
                <w:sz w:val="22"/>
                <w:szCs w:val="22"/>
              </w:rPr>
              <w:t>@, scheduled for @</w:t>
            </w:r>
            <w:proofErr w:type="spellStart"/>
            <w:r>
              <w:rPr>
                <w:rFonts w:ascii="Trebuchet MS" w:hAnsi="Trebuchet MS" w:cs="Calibri"/>
                <w:color w:val="000000"/>
                <w:sz w:val="22"/>
                <w:szCs w:val="22"/>
              </w:rPr>
              <w:t>Reg_ClassStartDate</w:t>
            </w:r>
            <w:proofErr w:type="spellEnd"/>
            <w:r>
              <w:rPr>
                <w:rFonts w:ascii="Trebuchet MS" w:hAnsi="Trebuchet MS" w:cs="Calibri"/>
                <w:color w:val="000000"/>
                <w:sz w:val="22"/>
                <w:szCs w:val="22"/>
              </w:rPr>
              <w:t>@.</w:t>
            </w:r>
          </w:p>
          <w:p w14:paraId="2F6EEDF2" w14:textId="77777777" w:rsidR="00B832EC" w:rsidRDefault="00B832EC" w:rsidP="00115B42">
            <w:pPr>
              <w:shd w:val="clear" w:color="auto" w:fill="FFFFFF"/>
              <w:jc w:val="left"/>
              <w:rPr>
                <w:rFonts w:ascii="Calibri" w:hAnsi="Calibri" w:cs="Calibri"/>
                <w:color w:val="000000"/>
                <w:sz w:val="22"/>
                <w:szCs w:val="22"/>
              </w:rPr>
            </w:pPr>
            <w:r>
              <w:rPr>
                <w:rFonts w:ascii="Calibri" w:hAnsi="Calibri" w:cs="Calibri"/>
                <w:color w:val="000000"/>
                <w:sz w:val="22"/>
                <w:szCs w:val="22"/>
              </w:rPr>
              <w:t>   </w:t>
            </w:r>
          </w:p>
          <w:p w14:paraId="4DAB2DC3" w14:textId="77777777"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We are sorry you are unable to attend.</w:t>
            </w:r>
          </w:p>
          <w:p w14:paraId="3B076B4E" w14:textId="77777777" w:rsidR="00B832EC" w:rsidRDefault="00B832EC" w:rsidP="00115B42">
            <w:pPr>
              <w:shd w:val="clear" w:color="auto" w:fill="FFFFFF"/>
              <w:jc w:val="left"/>
              <w:rPr>
                <w:rFonts w:ascii="Calibri" w:hAnsi="Calibri" w:cs="Calibri"/>
                <w:color w:val="000000"/>
                <w:sz w:val="22"/>
                <w:szCs w:val="22"/>
              </w:rPr>
            </w:pPr>
            <w:r>
              <w:rPr>
                <w:rFonts w:ascii="Calibri" w:hAnsi="Calibri" w:cs="Calibri"/>
                <w:color w:val="000000"/>
                <w:sz w:val="22"/>
                <w:szCs w:val="22"/>
              </w:rPr>
              <w:t>   </w:t>
            </w:r>
          </w:p>
          <w:p w14:paraId="26AC6488" w14:textId="317C6720"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If you are still interested in the topic</w:t>
            </w:r>
            <w:ins w:id="4" w:author="Thomasberger, Pattie" w:date="2019-11-04T11:18:00Z">
              <w:r w:rsidR="00D84A8F">
                <w:rPr>
                  <w:rFonts w:ascii="Trebuchet MS" w:hAnsi="Trebuchet MS" w:cs="Calibri"/>
                  <w:color w:val="000000"/>
                  <w:sz w:val="22"/>
                  <w:szCs w:val="22"/>
                </w:rPr>
                <w:t>,</w:t>
              </w:r>
            </w:ins>
            <w:r>
              <w:rPr>
                <w:rFonts w:ascii="Trebuchet MS" w:hAnsi="Trebuchet MS" w:cs="Calibri"/>
                <w:color w:val="000000"/>
                <w:sz w:val="22"/>
                <w:szCs w:val="22"/>
              </w:rPr>
              <w:t xml:space="preserve"> please visit LAB and browse the </w:t>
            </w:r>
            <w:commentRangeStart w:id="5"/>
            <w:r w:rsidR="00C94365">
              <w:rPr>
                <w:rStyle w:val="Hyperlink"/>
                <w:rFonts w:ascii="Trebuchet MS" w:hAnsi="Trebuchet MS" w:cs="Calibri"/>
                <w:szCs w:val="22"/>
              </w:rPr>
              <w:fldChar w:fldCharType="begin"/>
            </w:r>
            <w:r w:rsidR="00C94365">
              <w:rPr>
                <w:rStyle w:val="Hyperlink"/>
                <w:rFonts w:ascii="Trebuchet MS" w:hAnsi="Trebuchet MS" w:cs="Calibri"/>
                <w:sz w:val="22"/>
                <w:szCs w:val="22"/>
              </w:rPr>
              <w:instrText xml:space="preserve"> HYPERLINK "https://bcgsb.sabacloud.com/Saba/Web_spf/NA3T1SNB0195/app/shared;spf-url=common%2Fcategorydetail%2Fcateg000000000004290%2Fxxemptyxx%2Fxxemptyxx%2FALL" </w:instrText>
            </w:r>
            <w:r w:rsidR="00C94365">
              <w:rPr>
                <w:rStyle w:val="Hyperlink"/>
                <w:rFonts w:ascii="Trebuchet MS" w:hAnsi="Trebuchet MS" w:cs="Calibri"/>
                <w:sz w:val="22"/>
                <w:szCs w:val="22"/>
              </w:rPr>
              <w:fldChar w:fldCharType="separate"/>
            </w:r>
            <w:r w:rsidR="006154F0" w:rsidRPr="006154F0">
              <w:rPr>
                <w:rStyle w:val="Hyperlink"/>
                <w:rFonts w:ascii="Trebuchet MS" w:hAnsi="Trebuchet MS" w:cs="Calibri"/>
                <w:sz w:val="22"/>
                <w:szCs w:val="22"/>
              </w:rPr>
              <w:t>Recent LAB Talks</w:t>
            </w:r>
            <w:r w:rsidR="00C94365">
              <w:rPr>
                <w:rStyle w:val="Hyperlink"/>
                <w:rFonts w:ascii="Trebuchet MS" w:hAnsi="Trebuchet MS" w:cs="Calibri"/>
                <w:szCs w:val="22"/>
              </w:rPr>
              <w:fldChar w:fldCharType="end"/>
            </w:r>
            <w:commentRangeEnd w:id="5"/>
            <w:r w:rsidR="00C94365">
              <w:rPr>
                <w:rStyle w:val="CommentReference"/>
              </w:rPr>
              <w:commentReference w:id="5"/>
            </w:r>
            <w:r w:rsidR="006154F0">
              <w:rPr>
                <w:rStyle w:val="CommentReference"/>
              </w:rPr>
              <w:t xml:space="preserve"> </w:t>
            </w:r>
            <w:r w:rsidR="006154F0">
              <w:rPr>
                <w:rFonts w:ascii="Trebuchet MS" w:hAnsi="Trebuchet MS" w:cs="Calibri"/>
                <w:color w:val="000000"/>
                <w:sz w:val="22"/>
                <w:szCs w:val="22"/>
              </w:rPr>
              <w:t xml:space="preserve">to find the recording of this </w:t>
            </w:r>
            <w:r>
              <w:rPr>
                <w:rFonts w:ascii="Trebuchet MS" w:hAnsi="Trebuchet MS" w:cs="Calibri"/>
                <w:color w:val="000000"/>
                <w:sz w:val="22"/>
                <w:szCs w:val="22"/>
              </w:rPr>
              <w:t>session. LAB Talk recordings and materials are posted to LAB within 24 - 48 hours of the LIVE session.</w:t>
            </w:r>
          </w:p>
          <w:p w14:paraId="3E997D0A" w14:textId="77777777"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215EB4FD" w14:textId="29177021"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 xml:space="preserve">If you have any questions, please feel free to </w:t>
            </w:r>
            <w:r w:rsidR="006154F0" w:rsidRPr="00773992">
              <w:rPr>
                <w:rFonts w:ascii="Trebuchet MS" w:hAnsi="Trebuchet MS" w:cs="Calibri"/>
                <w:color w:val="000000"/>
                <w:sz w:val="22"/>
                <w:szCs w:val="22"/>
              </w:rPr>
              <w:t xml:space="preserve">email the </w:t>
            </w:r>
            <w:hyperlink r:id="rId18" w:history="1">
              <w:r w:rsidR="006154F0" w:rsidRPr="00773992">
                <w:rPr>
                  <w:rStyle w:val="Hyperlink"/>
                  <w:rFonts w:ascii="Trebuchet MS" w:hAnsi="Trebuchet MS" w:cs="Calibri"/>
                  <w:sz w:val="22"/>
                  <w:szCs w:val="22"/>
                </w:rPr>
                <w:t>LAB Talk Team</w:t>
              </w:r>
            </w:hyperlink>
            <w:r>
              <w:rPr>
                <w:rFonts w:ascii="Trebuchet MS" w:hAnsi="Trebuchet MS" w:cs="Calibri"/>
                <w:color w:val="000000"/>
                <w:sz w:val="22"/>
                <w:szCs w:val="22"/>
              </w:rPr>
              <w:t>. </w:t>
            </w:r>
          </w:p>
          <w:p w14:paraId="495204E8" w14:textId="77777777"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6A931E8E" w14:textId="77777777"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Regards,</w:t>
            </w:r>
          </w:p>
          <w:p w14:paraId="29082B78" w14:textId="033567E7" w:rsidR="00B832EC" w:rsidRDefault="00B832EC" w:rsidP="00115B42">
            <w:pPr>
              <w:shd w:val="clear" w:color="auto" w:fill="FFFFFF"/>
              <w:jc w:val="left"/>
              <w:rPr>
                <w:rFonts w:ascii="Calibri" w:hAnsi="Calibri" w:cs="Calibri"/>
                <w:color w:val="000000"/>
                <w:sz w:val="22"/>
                <w:szCs w:val="22"/>
              </w:rPr>
            </w:pPr>
            <w:r>
              <w:rPr>
                <w:rFonts w:ascii="Trebuchet MS" w:hAnsi="Trebuchet MS" w:cs="Calibri"/>
                <w:color w:val="000000"/>
                <w:sz w:val="22"/>
                <w:szCs w:val="22"/>
              </w:rPr>
              <w:t>The LAB Talk Team</w:t>
            </w:r>
          </w:p>
          <w:p w14:paraId="39785411" w14:textId="77777777" w:rsidR="00B832EC" w:rsidRDefault="00B832EC" w:rsidP="003F32BC">
            <w:pPr>
              <w:rPr>
                <w:rFonts w:ascii="Arial" w:hAnsi="Arial" w:cs="Arial"/>
                <w:color w:val="333333"/>
                <w:sz w:val="18"/>
                <w:szCs w:val="18"/>
                <w:lang w:eastAsia="en-US"/>
              </w:rPr>
            </w:pPr>
          </w:p>
        </w:tc>
      </w:tr>
    </w:tbl>
    <w:p w14:paraId="565C3A42" w14:textId="77777777" w:rsidR="00B832EC" w:rsidDel="00D84A8F" w:rsidRDefault="00B832EC" w:rsidP="00B832EC">
      <w:pPr>
        <w:rPr>
          <w:del w:id="6" w:author="Thomasberger, Pattie" w:date="2019-11-04T11:22:00Z"/>
        </w:rPr>
      </w:pPr>
    </w:p>
    <w:p w14:paraId="7711182F" w14:textId="249A197C" w:rsidR="00B832EC" w:rsidDel="00D84A8F" w:rsidRDefault="00B832EC" w:rsidP="00B832EC">
      <w:pPr>
        <w:spacing w:after="160" w:line="259" w:lineRule="auto"/>
        <w:rPr>
          <w:del w:id="7" w:author="Thomasberger, Pattie" w:date="2019-11-04T11:21:00Z"/>
        </w:rPr>
      </w:pPr>
      <w:del w:id="8" w:author="Thomasberger, Pattie" w:date="2019-11-04T11:21:00Z">
        <w:r w:rsidDel="00D84A8F">
          <w:br w:type="page"/>
        </w:r>
      </w:del>
    </w:p>
    <w:tbl>
      <w:tblPr>
        <w:tblStyle w:val="TableGrid"/>
        <w:tblW w:w="0" w:type="auto"/>
        <w:tblLook w:val="04A0" w:firstRow="1" w:lastRow="0" w:firstColumn="1" w:lastColumn="0" w:noHBand="0" w:noVBand="1"/>
      </w:tblPr>
      <w:tblGrid>
        <w:gridCol w:w="1615"/>
        <w:gridCol w:w="8177"/>
      </w:tblGrid>
      <w:tr w:rsidR="00D84A8F" w:rsidRPr="00EB2E89" w14:paraId="6FF59792" w14:textId="77777777" w:rsidTr="003F32BC">
        <w:tc>
          <w:tcPr>
            <w:tcW w:w="1615" w:type="dxa"/>
          </w:tcPr>
          <w:p w14:paraId="33E2808C" w14:textId="77777777" w:rsidR="00D84A8F" w:rsidRPr="00EB2E89" w:rsidRDefault="00D84A8F" w:rsidP="003F32BC">
            <w:pPr>
              <w:rPr>
                <w:b/>
              </w:rPr>
            </w:pPr>
            <w:r w:rsidRPr="00EB2E89">
              <w:rPr>
                <w:b/>
              </w:rPr>
              <w:lastRenderedPageBreak/>
              <w:t xml:space="preserve">PREM: </w:t>
            </w:r>
          </w:p>
        </w:tc>
        <w:tc>
          <w:tcPr>
            <w:tcW w:w="8177" w:type="dxa"/>
          </w:tcPr>
          <w:p w14:paraId="136A4C16" w14:textId="77777777" w:rsidR="00D84A8F" w:rsidRPr="00EB2E89" w:rsidRDefault="00D84A8F" w:rsidP="003F32BC">
            <w:r w:rsidRPr="00EB2E89">
              <w:t>VirtualClass Offering Registration Waitlisted</w:t>
            </w:r>
          </w:p>
        </w:tc>
      </w:tr>
      <w:tr w:rsidR="00D84A8F" w:rsidRPr="00EB2E89" w14:paraId="7FDC7A23" w14:textId="77777777" w:rsidTr="003F32BC">
        <w:tc>
          <w:tcPr>
            <w:tcW w:w="1615" w:type="dxa"/>
          </w:tcPr>
          <w:p w14:paraId="3BC4A2FE" w14:textId="77777777" w:rsidR="00D84A8F" w:rsidRPr="00EB2E89" w:rsidRDefault="00D84A8F" w:rsidP="003F32BC">
            <w:pPr>
              <w:rPr>
                <w:b/>
              </w:rPr>
            </w:pPr>
            <w:r w:rsidRPr="00EB2E89">
              <w:rPr>
                <w:b/>
              </w:rPr>
              <w:t xml:space="preserve">CLOUD: </w:t>
            </w:r>
          </w:p>
        </w:tc>
        <w:tc>
          <w:tcPr>
            <w:tcW w:w="8177" w:type="dxa"/>
          </w:tcPr>
          <w:p w14:paraId="01ADB3EF" w14:textId="77777777" w:rsidR="00D84A8F" w:rsidRPr="00EB2E89" w:rsidRDefault="00D84A8F" w:rsidP="003F32BC">
            <w:r w:rsidRPr="00EB2E89">
              <w:t>Virtual Classroom Registration Waitlisted</w:t>
            </w:r>
          </w:p>
        </w:tc>
      </w:tr>
      <w:tr w:rsidR="00D84A8F" w:rsidRPr="00EB2E89" w14:paraId="1EF5D5F8" w14:textId="77777777" w:rsidTr="003F32BC">
        <w:tc>
          <w:tcPr>
            <w:tcW w:w="1615" w:type="dxa"/>
          </w:tcPr>
          <w:p w14:paraId="48469843" w14:textId="77777777" w:rsidR="00D84A8F" w:rsidRPr="00EB2E89" w:rsidRDefault="00D84A8F" w:rsidP="003F32BC">
            <w:pPr>
              <w:rPr>
                <w:b/>
              </w:rPr>
            </w:pPr>
            <w:r w:rsidRPr="00EB2E89">
              <w:rPr>
                <w:b/>
              </w:rPr>
              <w:t xml:space="preserve">Domain: </w:t>
            </w:r>
          </w:p>
        </w:tc>
        <w:tc>
          <w:tcPr>
            <w:tcW w:w="8177" w:type="dxa"/>
          </w:tcPr>
          <w:p w14:paraId="574C235F" w14:textId="77777777" w:rsidR="00D84A8F" w:rsidRPr="00EB2E89" w:rsidRDefault="00D84A8F" w:rsidP="003F32BC">
            <w:r w:rsidRPr="00EB2E89">
              <w:rPr>
                <w:color w:val="00B050"/>
              </w:rPr>
              <w:t>Live LAB Talks</w:t>
            </w:r>
          </w:p>
        </w:tc>
      </w:tr>
      <w:tr w:rsidR="00D84A8F" w:rsidRPr="00EB2E89" w14:paraId="6DDE95AC" w14:textId="77777777" w:rsidTr="003F32BC">
        <w:tc>
          <w:tcPr>
            <w:tcW w:w="1615" w:type="dxa"/>
          </w:tcPr>
          <w:p w14:paraId="581E587E" w14:textId="77777777" w:rsidR="00D84A8F" w:rsidRPr="00EB2E89" w:rsidRDefault="00D84A8F" w:rsidP="003F32BC">
            <w:pPr>
              <w:rPr>
                <w:b/>
              </w:rPr>
            </w:pPr>
            <w:r w:rsidRPr="00EB2E89">
              <w:rPr>
                <w:b/>
              </w:rPr>
              <w:t xml:space="preserve">Action Name: </w:t>
            </w:r>
          </w:p>
        </w:tc>
        <w:tc>
          <w:tcPr>
            <w:tcW w:w="8177" w:type="dxa"/>
          </w:tcPr>
          <w:p w14:paraId="1F35CBF7" w14:textId="77777777" w:rsidR="00D84A8F" w:rsidRPr="00EB2E89" w:rsidRDefault="00D84A8F" w:rsidP="003F32BC">
            <w:r w:rsidRPr="00EB2E89">
              <w:t>Email to Waitlisted Learners 2019</w:t>
            </w:r>
          </w:p>
        </w:tc>
      </w:tr>
      <w:tr w:rsidR="00D84A8F" w:rsidRPr="00EB2E89" w14:paraId="1AC7478B" w14:textId="77777777" w:rsidTr="003F32BC">
        <w:tc>
          <w:tcPr>
            <w:tcW w:w="1615" w:type="dxa"/>
          </w:tcPr>
          <w:p w14:paraId="0F20EA9D" w14:textId="77777777" w:rsidR="00D84A8F" w:rsidRPr="00EB2E89" w:rsidRDefault="00D84A8F" w:rsidP="003F32BC">
            <w:pPr>
              <w:rPr>
                <w:b/>
              </w:rPr>
            </w:pPr>
            <w:r w:rsidRPr="00EB2E89">
              <w:rPr>
                <w:b/>
              </w:rPr>
              <w:t xml:space="preserve">Code: </w:t>
            </w:r>
          </w:p>
        </w:tc>
        <w:tc>
          <w:tcPr>
            <w:tcW w:w="8177" w:type="dxa"/>
          </w:tcPr>
          <w:p w14:paraId="7CD537B6" w14:textId="77777777" w:rsidR="00D84A8F" w:rsidRPr="00EB2E89" w:rsidRDefault="00C94365" w:rsidP="003F32BC">
            <w:hyperlink r:id="rId19" w:history="1">
              <w:r w:rsidR="00D84A8F" w:rsidRPr="00EB2E89">
                <w:rPr>
                  <w:rStyle w:val="Hyperlink"/>
                </w:rPr>
                <w:t>https://bcg01.egnyte.com/dl/6ve5nMdnaD</w:t>
              </w:r>
            </w:hyperlink>
          </w:p>
        </w:tc>
      </w:tr>
      <w:tr w:rsidR="00D84A8F" w:rsidRPr="00EB2E89" w14:paraId="23FA66D1" w14:textId="77777777" w:rsidTr="003F32BC">
        <w:trPr>
          <w:trHeight w:val="53"/>
        </w:trPr>
        <w:tc>
          <w:tcPr>
            <w:tcW w:w="1615" w:type="dxa"/>
          </w:tcPr>
          <w:p w14:paraId="6A104DE0" w14:textId="77777777" w:rsidR="00D84A8F" w:rsidRPr="00EB2E89" w:rsidRDefault="00D84A8F" w:rsidP="003F32BC">
            <w:pPr>
              <w:rPr>
                <w:b/>
              </w:rPr>
            </w:pPr>
            <w:r w:rsidRPr="00EB2E89">
              <w:rPr>
                <w:b/>
              </w:rPr>
              <w:t xml:space="preserve">Named Quires: </w:t>
            </w:r>
          </w:p>
        </w:tc>
        <w:tc>
          <w:tcPr>
            <w:tcW w:w="8177" w:type="dxa"/>
          </w:tcPr>
          <w:p w14:paraId="0E8874ED" w14:textId="77777777" w:rsidR="00D84A8F" w:rsidRPr="00EB2E89" w:rsidRDefault="00D84A8F" w:rsidP="003F32BC">
            <w:proofErr w:type="spellStart"/>
            <w:r w:rsidRPr="00EB2E89">
              <w:rPr>
                <w:rFonts w:ascii="Arial" w:hAnsi="Arial" w:cs="Arial"/>
                <w:color w:val="000000"/>
                <w:sz w:val="18"/>
                <w:szCs w:val="18"/>
                <w:shd w:val="clear" w:color="auto" w:fill="FFFFFF"/>
              </w:rPr>
              <w:t>LearnerName</w:t>
            </w:r>
            <w:proofErr w:type="spellEnd"/>
            <w:r w:rsidRPr="00EB2E89">
              <w:rPr>
                <w:rStyle w:val="sblisttext"/>
                <w:rFonts w:ascii="Arial" w:hAnsi="Arial"/>
                <w:color w:val="000000"/>
                <w:sz w:val="18"/>
                <w:szCs w:val="18"/>
                <w:shd w:val="clear" w:color="auto" w:fill="FFFFFF"/>
              </w:rPr>
              <w:t> </w:t>
            </w:r>
          </w:p>
        </w:tc>
      </w:tr>
    </w:tbl>
    <w:p w14:paraId="584714AD" w14:textId="77777777" w:rsidR="00D84A8F" w:rsidRDefault="00D84A8F" w:rsidP="00D84A8F">
      <w:pPr>
        <w:rPr>
          <w:b/>
        </w:rPr>
      </w:pPr>
    </w:p>
    <w:tbl>
      <w:tblPr>
        <w:tblStyle w:val="TableGrid"/>
        <w:tblW w:w="0" w:type="auto"/>
        <w:tblLook w:val="04A0" w:firstRow="1" w:lastRow="0" w:firstColumn="1" w:lastColumn="0" w:noHBand="0" w:noVBand="1"/>
      </w:tblPr>
      <w:tblGrid>
        <w:gridCol w:w="9792"/>
      </w:tblGrid>
      <w:tr w:rsidR="00D84A8F" w14:paraId="6E7BDBE2" w14:textId="77777777" w:rsidTr="003F32BC">
        <w:trPr>
          <w:trHeight w:val="332"/>
        </w:trPr>
        <w:tc>
          <w:tcPr>
            <w:tcW w:w="9792" w:type="dxa"/>
          </w:tcPr>
          <w:p w14:paraId="39F105E4" w14:textId="3455D112" w:rsidR="00D84A8F" w:rsidRDefault="00D84A8F" w:rsidP="00C94365">
            <w:pPr>
              <w:jc w:val="left"/>
              <w:rPr>
                <w:rFonts w:ascii="Arial" w:hAnsi="Arial" w:cs="Arial"/>
                <w:color w:val="333333"/>
                <w:sz w:val="18"/>
                <w:szCs w:val="18"/>
                <w:lang w:eastAsia="en-US"/>
              </w:rPr>
            </w:pPr>
            <w:r w:rsidRPr="00EB2E89">
              <w:rPr>
                <w:rFonts w:ascii="Arial" w:hAnsi="Arial" w:cs="Arial"/>
                <w:b/>
                <w:color w:val="333333"/>
                <w:sz w:val="18"/>
                <w:szCs w:val="18"/>
                <w:lang w:eastAsia="en-US"/>
              </w:rPr>
              <w:t>Subject</w:t>
            </w:r>
            <w:r>
              <w:rPr>
                <w:rFonts w:ascii="Arial" w:hAnsi="Arial" w:cs="Arial"/>
                <w:color w:val="333333"/>
                <w:sz w:val="18"/>
                <w:szCs w:val="18"/>
                <w:lang w:eastAsia="en-US"/>
              </w:rPr>
              <w:t xml:space="preserve">: </w:t>
            </w:r>
            <w:r w:rsidRPr="00EB2E89">
              <w:rPr>
                <w:rFonts w:ascii="Arial" w:hAnsi="Arial" w:cs="Arial"/>
                <w:color w:val="000000"/>
                <w:sz w:val="18"/>
                <w:szCs w:val="18"/>
                <w:shd w:val="clear" w:color="auto" w:fill="FFFFFF"/>
              </w:rPr>
              <w:t>Waitlist confirmed: @</w:t>
            </w:r>
            <w:proofErr w:type="spellStart"/>
            <w:r w:rsidR="00C94365" w:rsidRPr="00C94365">
              <w:rPr>
                <w:rFonts w:ascii="Arial" w:hAnsi="Arial" w:cs="Arial"/>
                <w:color w:val="000000"/>
                <w:sz w:val="18"/>
                <w:szCs w:val="18"/>
                <w:shd w:val="clear" w:color="auto" w:fill="FFFFFF"/>
              </w:rPr>
              <w:t>Reg_ClassTitle</w:t>
            </w:r>
            <w:proofErr w:type="spellEnd"/>
            <w:r w:rsidRPr="00EB2E89">
              <w:rPr>
                <w:rFonts w:ascii="Arial" w:hAnsi="Arial" w:cs="Arial"/>
                <w:color w:val="000000"/>
                <w:sz w:val="18"/>
                <w:szCs w:val="18"/>
                <w:shd w:val="clear" w:color="auto" w:fill="FFFFFF"/>
              </w:rPr>
              <w:t>@ virtual session on @</w:t>
            </w:r>
            <w:proofErr w:type="spellStart"/>
            <w:r w:rsidRPr="00EB2E89">
              <w:rPr>
                <w:rFonts w:ascii="Arial" w:hAnsi="Arial" w:cs="Arial"/>
                <w:color w:val="000000"/>
                <w:sz w:val="18"/>
                <w:szCs w:val="18"/>
                <w:shd w:val="clear" w:color="auto" w:fill="FFFFFF"/>
              </w:rPr>
              <w:t>Reg_ClassStartDate</w:t>
            </w:r>
            <w:proofErr w:type="spellEnd"/>
            <w:r w:rsidRPr="00EB2E89">
              <w:rPr>
                <w:rFonts w:ascii="Arial" w:hAnsi="Arial" w:cs="Arial"/>
                <w:color w:val="000000"/>
                <w:sz w:val="18"/>
                <w:szCs w:val="18"/>
                <w:shd w:val="clear" w:color="auto" w:fill="FFFFFF"/>
              </w:rPr>
              <w:t>@</w:t>
            </w:r>
          </w:p>
        </w:tc>
      </w:tr>
      <w:tr w:rsidR="00D84A8F" w14:paraId="45E6B8E6" w14:textId="77777777" w:rsidTr="003F32BC">
        <w:trPr>
          <w:trHeight w:val="1970"/>
        </w:trPr>
        <w:tc>
          <w:tcPr>
            <w:tcW w:w="9792" w:type="dxa"/>
          </w:tcPr>
          <w:p w14:paraId="20AF6810" w14:textId="77777777" w:rsidR="00D84A8F" w:rsidRDefault="00D84A8F" w:rsidP="003F32BC">
            <w:pPr>
              <w:jc w:val="left"/>
              <w:rPr>
                <w:rFonts w:ascii="Arial" w:hAnsi="Arial" w:cs="Arial"/>
                <w:color w:val="333333"/>
                <w:sz w:val="18"/>
                <w:szCs w:val="18"/>
                <w:lang w:eastAsia="en-US"/>
              </w:rPr>
            </w:pPr>
            <w:r>
              <w:rPr>
                <w:rFonts w:ascii="Georgia" w:hAnsi="Georgia"/>
                <w:color w:val="333333"/>
                <w:sz w:val="36"/>
                <w:szCs w:val="36"/>
                <w:shd w:val="clear" w:color="auto" w:fill="FFFFFF"/>
              </w:rPr>
              <w:t>Waitlist confirmed: @</w:t>
            </w:r>
            <w:proofErr w:type="spellStart"/>
            <w:r>
              <w:rPr>
                <w:rFonts w:ascii="Georgia" w:hAnsi="Georgia"/>
                <w:color w:val="333333"/>
                <w:sz w:val="36"/>
                <w:szCs w:val="36"/>
                <w:shd w:val="clear" w:color="auto" w:fill="FFFFFF"/>
              </w:rPr>
              <w:t>Reg_ClassTitle</w:t>
            </w:r>
            <w:proofErr w:type="spellEnd"/>
            <w:r>
              <w:rPr>
                <w:rFonts w:ascii="Georgia" w:hAnsi="Georgia"/>
                <w:color w:val="333333"/>
                <w:sz w:val="36"/>
                <w:szCs w:val="36"/>
                <w:shd w:val="clear" w:color="auto" w:fill="FFFFFF"/>
              </w:rPr>
              <w:t>@ session on @</w:t>
            </w:r>
            <w:proofErr w:type="spellStart"/>
            <w:r>
              <w:rPr>
                <w:rFonts w:ascii="Georgia" w:hAnsi="Georgia"/>
                <w:color w:val="333333"/>
                <w:sz w:val="36"/>
                <w:szCs w:val="36"/>
                <w:shd w:val="clear" w:color="auto" w:fill="FFFFFF"/>
              </w:rPr>
              <w:t>Reg_ClassStartDate</w:t>
            </w:r>
            <w:proofErr w:type="spellEnd"/>
            <w:r>
              <w:rPr>
                <w:rFonts w:ascii="Georgia" w:hAnsi="Georgia"/>
                <w:color w:val="333333"/>
                <w:sz w:val="36"/>
                <w:szCs w:val="36"/>
                <w:shd w:val="clear" w:color="auto" w:fill="FFFFFF"/>
              </w:rPr>
              <w:t>@ </w:t>
            </w:r>
          </w:p>
          <w:p w14:paraId="0437E424" w14:textId="77777777" w:rsidR="00D84A8F" w:rsidRDefault="00D84A8F" w:rsidP="003F32BC">
            <w:pPr>
              <w:jc w:val="left"/>
              <w:rPr>
                <w:rFonts w:ascii="Arial" w:hAnsi="Arial" w:cs="Arial"/>
                <w:color w:val="333333"/>
                <w:sz w:val="18"/>
                <w:szCs w:val="18"/>
                <w:lang w:eastAsia="en-US"/>
              </w:rPr>
            </w:pPr>
          </w:p>
          <w:p w14:paraId="6F37E0A3" w14:textId="77777777" w:rsidR="00D84A8F" w:rsidRDefault="00D84A8F" w:rsidP="003F32BC">
            <w:pPr>
              <w:jc w:val="left"/>
              <w:rPr>
                <w:rFonts w:ascii="Arial" w:hAnsi="Arial" w:cs="Arial"/>
                <w:color w:val="333333"/>
                <w:sz w:val="18"/>
                <w:szCs w:val="18"/>
                <w:lang w:eastAsia="en-US"/>
              </w:rPr>
            </w:pPr>
          </w:p>
          <w:p w14:paraId="4DB1C9D2" w14:textId="77777777" w:rsidR="00D84A8F" w:rsidRDefault="00D84A8F" w:rsidP="003F32BC">
            <w:pPr>
              <w:shd w:val="clear" w:color="auto" w:fill="FFFFFF"/>
              <w:jc w:val="left"/>
              <w:rPr>
                <w:rFonts w:ascii="Calibri" w:hAnsi="Calibri" w:cs="Calibri"/>
                <w:color w:val="000000"/>
                <w:sz w:val="22"/>
                <w:szCs w:val="22"/>
                <w:lang w:eastAsia="en-US"/>
              </w:rPr>
            </w:pPr>
            <w:r>
              <w:rPr>
                <w:rFonts w:ascii="Trebuchet MS" w:hAnsi="Trebuchet MS" w:cs="Calibri"/>
                <w:color w:val="000000"/>
                <w:sz w:val="22"/>
                <w:szCs w:val="22"/>
              </w:rPr>
              <w:t>Dear @</w:t>
            </w:r>
            <w:proofErr w:type="spellStart"/>
            <w:r>
              <w:rPr>
                <w:rFonts w:ascii="Trebuchet MS" w:hAnsi="Trebuchet MS" w:cs="Calibri"/>
                <w:color w:val="000000"/>
                <w:sz w:val="22"/>
                <w:szCs w:val="22"/>
              </w:rPr>
              <w:t>Reg_StudentName</w:t>
            </w:r>
            <w:proofErr w:type="spellEnd"/>
            <w:r>
              <w:rPr>
                <w:rFonts w:ascii="Trebuchet MS" w:hAnsi="Trebuchet MS" w:cs="Calibri"/>
                <w:color w:val="000000"/>
                <w:sz w:val="22"/>
                <w:szCs w:val="22"/>
              </w:rPr>
              <w:t>@,</w:t>
            </w:r>
          </w:p>
          <w:p w14:paraId="389859D4" w14:textId="77777777" w:rsidR="00D84A8F" w:rsidRDefault="00D84A8F" w:rsidP="003F32BC">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47BADA01" w14:textId="77777777" w:rsidR="00D84A8F" w:rsidRDefault="00D84A8F" w:rsidP="003F32BC">
            <w:pPr>
              <w:shd w:val="clear" w:color="auto" w:fill="FFFFFF"/>
              <w:jc w:val="left"/>
              <w:rPr>
                <w:rFonts w:ascii="Calibri" w:hAnsi="Calibri" w:cs="Calibri"/>
                <w:color w:val="000000"/>
                <w:sz w:val="22"/>
                <w:szCs w:val="22"/>
              </w:rPr>
            </w:pPr>
            <w:r>
              <w:rPr>
                <w:rFonts w:ascii="Trebuchet MS" w:hAnsi="Trebuchet MS" w:cs="Calibri"/>
                <w:color w:val="000000"/>
                <w:sz w:val="22"/>
                <w:szCs w:val="22"/>
              </w:rPr>
              <w:t>As places for the @</w:t>
            </w:r>
            <w:proofErr w:type="spellStart"/>
            <w:r>
              <w:rPr>
                <w:rFonts w:ascii="Trebuchet MS" w:hAnsi="Trebuchet MS" w:cs="Calibri"/>
                <w:color w:val="000000"/>
                <w:sz w:val="22"/>
                <w:szCs w:val="22"/>
              </w:rPr>
              <w:t>Reg_ClassTitle</w:t>
            </w:r>
            <w:proofErr w:type="spellEnd"/>
            <w:r>
              <w:rPr>
                <w:rFonts w:ascii="Trebuchet MS" w:hAnsi="Trebuchet MS" w:cs="Calibri"/>
                <w:color w:val="000000"/>
                <w:sz w:val="22"/>
                <w:szCs w:val="22"/>
              </w:rPr>
              <w:t>@ virtual training session on @</w:t>
            </w:r>
            <w:proofErr w:type="spellStart"/>
            <w:r>
              <w:rPr>
                <w:rFonts w:ascii="Trebuchet MS" w:hAnsi="Trebuchet MS" w:cs="Calibri"/>
                <w:color w:val="000000"/>
                <w:sz w:val="22"/>
                <w:szCs w:val="22"/>
                <w:shd w:val="clear" w:color="auto" w:fill="FFFFFF"/>
              </w:rPr>
              <w:t>Reg_ClassStartDate</w:t>
            </w:r>
            <w:proofErr w:type="spellEnd"/>
            <w:r>
              <w:rPr>
                <w:rFonts w:ascii="Trebuchet MS" w:hAnsi="Trebuchet MS" w:cs="Calibri"/>
                <w:color w:val="000000"/>
                <w:sz w:val="22"/>
                <w:szCs w:val="22"/>
              </w:rPr>
              <w:t>@ at @</w:t>
            </w:r>
            <w:proofErr w:type="spellStart"/>
            <w:r>
              <w:rPr>
                <w:rFonts w:ascii="Trebuchet MS" w:hAnsi="Trebuchet MS" w:cs="Calibri"/>
                <w:color w:val="000000"/>
                <w:sz w:val="22"/>
                <w:szCs w:val="22"/>
                <w:shd w:val="clear" w:color="auto" w:fill="FFFFFF"/>
              </w:rPr>
              <w:t>Reg_Session_Start_Time</w:t>
            </w:r>
            <w:proofErr w:type="spellEnd"/>
            <w:r>
              <w:rPr>
                <w:rFonts w:ascii="Trebuchet MS" w:hAnsi="Trebuchet MS" w:cs="Calibri"/>
                <w:color w:val="000000"/>
                <w:sz w:val="22"/>
                <w:szCs w:val="22"/>
                <w:shd w:val="clear" w:color="auto" w:fill="FFFFFF"/>
              </w:rPr>
              <w:t>_#</w:t>
            </w:r>
            <w:r>
              <w:rPr>
                <w:rFonts w:ascii="Trebuchet MS" w:hAnsi="Trebuchet MS" w:cs="Calibri"/>
                <w:color w:val="000000"/>
                <w:sz w:val="22"/>
                <w:szCs w:val="22"/>
              </w:rPr>
              <w:t>@ are now full, your name has been placed on the waitlist. As soon as a seat becomes available, you will receive an e-mail offering the seat to you. Please accept or decline this offer at the earliest opportunity.</w:t>
            </w:r>
          </w:p>
          <w:p w14:paraId="664A36D9" w14:textId="77777777" w:rsidR="00D84A8F" w:rsidRDefault="00D84A8F" w:rsidP="003F32BC">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bookmarkStart w:id="9" w:name="_GoBack"/>
            <w:bookmarkEnd w:id="9"/>
          </w:p>
          <w:p w14:paraId="4826FE8B" w14:textId="0B3DAE61" w:rsidR="00D84A8F" w:rsidRDefault="00D84A8F" w:rsidP="003F32BC">
            <w:pPr>
              <w:shd w:val="clear" w:color="auto" w:fill="FFFFFF"/>
              <w:jc w:val="left"/>
              <w:rPr>
                <w:rFonts w:ascii="Calibri" w:hAnsi="Calibri" w:cs="Calibri"/>
                <w:color w:val="000000"/>
                <w:sz w:val="22"/>
                <w:szCs w:val="22"/>
              </w:rPr>
            </w:pPr>
            <w:r>
              <w:rPr>
                <w:rFonts w:ascii="Trebuchet MS" w:hAnsi="Trebuchet MS" w:cs="Calibri"/>
                <w:color w:val="000000"/>
                <w:sz w:val="22"/>
                <w:szCs w:val="22"/>
              </w:rPr>
              <w:t xml:space="preserve">If you have any questions, please feel free to </w:t>
            </w:r>
            <w:r w:rsidR="006154F0" w:rsidRPr="00773992">
              <w:rPr>
                <w:rFonts w:ascii="Trebuchet MS" w:hAnsi="Trebuchet MS" w:cs="Calibri"/>
                <w:color w:val="000000"/>
                <w:sz w:val="22"/>
                <w:szCs w:val="22"/>
              </w:rPr>
              <w:t xml:space="preserve">email the </w:t>
            </w:r>
            <w:hyperlink r:id="rId20" w:history="1">
              <w:r w:rsidR="006154F0" w:rsidRPr="00773992">
                <w:rPr>
                  <w:rStyle w:val="Hyperlink"/>
                  <w:rFonts w:ascii="Trebuchet MS" w:hAnsi="Trebuchet MS" w:cs="Calibri"/>
                  <w:sz w:val="22"/>
                  <w:szCs w:val="22"/>
                </w:rPr>
                <w:t>LAB Talk Team</w:t>
              </w:r>
            </w:hyperlink>
            <w:r>
              <w:rPr>
                <w:rFonts w:ascii="Trebuchet MS" w:hAnsi="Trebuchet MS" w:cs="Calibri"/>
                <w:color w:val="000000"/>
                <w:sz w:val="22"/>
                <w:szCs w:val="22"/>
              </w:rPr>
              <w:t>. Thank you very much for your interest.</w:t>
            </w:r>
          </w:p>
          <w:p w14:paraId="1B0000ED" w14:textId="77777777" w:rsidR="00D84A8F" w:rsidRDefault="00D84A8F" w:rsidP="003F32BC">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6A30432F" w14:textId="77777777" w:rsidR="00D84A8F" w:rsidRDefault="00D84A8F" w:rsidP="003F32BC">
            <w:pPr>
              <w:shd w:val="clear" w:color="auto" w:fill="FFFFFF"/>
              <w:jc w:val="left"/>
              <w:rPr>
                <w:rFonts w:ascii="Calibri" w:hAnsi="Calibri" w:cs="Calibri"/>
                <w:color w:val="000000"/>
                <w:sz w:val="22"/>
                <w:szCs w:val="22"/>
              </w:rPr>
            </w:pPr>
            <w:r>
              <w:rPr>
                <w:rFonts w:ascii="Trebuchet MS" w:hAnsi="Trebuchet MS" w:cs="Calibri"/>
                <w:color w:val="000000"/>
                <w:sz w:val="22"/>
                <w:szCs w:val="22"/>
              </w:rPr>
              <w:t>Thanks and best regards,</w:t>
            </w:r>
          </w:p>
          <w:p w14:paraId="588E6007" w14:textId="58576BAB" w:rsidR="00D84A8F" w:rsidRDefault="00D84A8F" w:rsidP="003F32BC">
            <w:pPr>
              <w:shd w:val="clear" w:color="auto" w:fill="FFFFFF"/>
              <w:jc w:val="left"/>
              <w:rPr>
                <w:rFonts w:ascii="Calibri" w:hAnsi="Calibri" w:cs="Calibri"/>
                <w:color w:val="000000"/>
                <w:sz w:val="22"/>
                <w:szCs w:val="22"/>
              </w:rPr>
            </w:pPr>
            <w:r>
              <w:rPr>
                <w:rFonts w:ascii="Trebuchet MS" w:hAnsi="Trebuchet MS" w:cs="Calibri"/>
                <w:color w:val="000000"/>
                <w:sz w:val="22"/>
                <w:szCs w:val="22"/>
              </w:rPr>
              <w:t>The LAB TalkTeam</w:t>
            </w:r>
          </w:p>
          <w:p w14:paraId="6906D358" w14:textId="77777777" w:rsidR="00D84A8F" w:rsidRDefault="00D84A8F" w:rsidP="003F32BC">
            <w:pPr>
              <w:jc w:val="left"/>
              <w:rPr>
                <w:rFonts w:ascii="Arial" w:hAnsi="Arial" w:cs="Arial"/>
                <w:color w:val="333333"/>
                <w:sz w:val="18"/>
                <w:szCs w:val="18"/>
                <w:lang w:eastAsia="en-US"/>
              </w:rPr>
            </w:pPr>
          </w:p>
        </w:tc>
      </w:tr>
    </w:tbl>
    <w:p w14:paraId="355A417C" w14:textId="755F3D7C" w:rsidR="00B832EC" w:rsidRPr="00B832EC" w:rsidRDefault="00B832EC" w:rsidP="009C7FA9"/>
    <w:sectPr w:rsidR="00B832EC" w:rsidRPr="00B832EC" w:rsidSect="00A04823">
      <w:pgSz w:w="12240" w:h="15840"/>
      <w:pgMar w:top="2835" w:right="1219" w:bottom="1701" w:left="1219" w:header="104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onero Maxwell" w:date="2019-10-30T14:22:00Z" w:initials="CM">
    <w:p w14:paraId="072AACF2" w14:textId="788C136E" w:rsidR="00115B42" w:rsidRDefault="00B832EC" w:rsidP="00115B42">
      <w:pPr>
        <w:pStyle w:val="CommentText"/>
      </w:pPr>
      <w:r>
        <w:rPr>
          <w:rStyle w:val="CommentReference"/>
        </w:rPr>
        <w:annotationRef/>
      </w:r>
      <w:r w:rsidR="00835B73">
        <w:t>@MAX Duggen, can we have one button as a Mobile device and then one as a desktop icon, so it’s more intuitive to the learner?</w:t>
      </w:r>
      <w:r w:rsidR="00115B42">
        <w:br/>
      </w:r>
      <w:r w:rsidR="00115B42">
        <w:br/>
        <w:t>2019-11-20</w:t>
      </w:r>
      <w:r w:rsidR="00115B42">
        <w:br/>
        <w:t>@MAX Duggen, here are the mobile and desktop keywords that we will pull in those links, so if you could just embed these keywords in the buttons, then we’ll just need to test that it pull through:</w:t>
      </w:r>
      <w:r w:rsidR="00115B42">
        <w:br/>
      </w:r>
    </w:p>
    <w:p w14:paraId="1428291C" w14:textId="0B396635" w:rsidR="00115B42" w:rsidRDefault="00115B42" w:rsidP="00115B42">
      <w:pPr>
        <w:pStyle w:val="CommentText"/>
      </w:pPr>
      <w:r>
        <w:t>For Mobile: @</w:t>
      </w:r>
      <w:proofErr w:type="spellStart"/>
      <w:r>
        <w:t>VirtualClassroom_Attend_Playback</w:t>
      </w:r>
      <w:proofErr w:type="spellEnd"/>
      <w:r>
        <w:t>@</w:t>
      </w:r>
    </w:p>
    <w:p w14:paraId="30D24A70" w14:textId="77777777" w:rsidR="00115B42" w:rsidRDefault="00115B42" w:rsidP="00115B42">
      <w:pPr>
        <w:pStyle w:val="CommentText"/>
      </w:pPr>
      <w:r>
        <w:t xml:space="preserve">For Desktop: </w:t>
      </w:r>
    </w:p>
    <w:p w14:paraId="48C72D5B" w14:textId="0E7E7EAF" w:rsidR="00B832EC" w:rsidRDefault="00115B42" w:rsidP="00115B42">
      <w:pPr>
        <w:pStyle w:val="CommentText"/>
      </w:pPr>
      <w:r>
        <w:t>@</w:t>
      </w:r>
      <w:proofErr w:type="spellStart"/>
      <w:r>
        <w:t>Offering_ContentLaunchURL</w:t>
      </w:r>
      <w:proofErr w:type="spellEnd"/>
      <w:r>
        <w:t>@</w:t>
      </w:r>
    </w:p>
  </w:comment>
  <w:comment w:id="1" w:author="Colonero Maxwell" w:date="2019-11-20T17:32:00Z" w:initials="CM">
    <w:p w14:paraId="4B11E0F7" w14:textId="77777777" w:rsidR="00115B42" w:rsidRDefault="00115B42" w:rsidP="00115B42">
      <w:pPr>
        <w:pStyle w:val="CommentText"/>
      </w:pPr>
      <w:r>
        <w:rPr>
          <w:rStyle w:val="CommentReference"/>
        </w:rPr>
        <w:annotationRef/>
      </w:r>
      <w:r>
        <w:t>2019-11-20</w:t>
      </w:r>
      <w:r>
        <w:br/>
        <w:t>@MAX Duggen, here are the mobile and desktop keywords that we will pull in those links, so if you could just embed these keywords in the buttons, then we’ll just need to test that it pull through:</w:t>
      </w:r>
      <w:r>
        <w:br/>
      </w:r>
    </w:p>
    <w:p w14:paraId="07F04F68" w14:textId="77777777" w:rsidR="00115B42" w:rsidRDefault="00115B42" w:rsidP="00115B42">
      <w:pPr>
        <w:pStyle w:val="CommentText"/>
      </w:pPr>
      <w:r>
        <w:t>For Mobile: @</w:t>
      </w:r>
      <w:proofErr w:type="spellStart"/>
      <w:r>
        <w:t>VirtualClassroom_Attend_Playback</w:t>
      </w:r>
      <w:proofErr w:type="spellEnd"/>
      <w:r>
        <w:t>@</w:t>
      </w:r>
    </w:p>
    <w:p w14:paraId="2922FCEF" w14:textId="77777777" w:rsidR="00115B42" w:rsidRDefault="00115B42" w:rsidP="00115B42">
      <w:pPr>
        <w:pStyle w:val="CommentText"/>
      </w:pPr>
      <w:r>
        <w:t xml:space="preserve">For Desktop: </w:t>
      </w:r>
    </w:p>
    <w:p w14:paraId="4FAC1D62" w14:textId="3E4E207C" w:rsidR="00115B42" w:rsidRDefault="00115B42" w:rsidP="00115B42">
      <w:pPr>
        <w:pStyle w:val="CommentText"/>
      </w:pPr>
      <w:r>
        <w:t>@</w:t>
      </w:r>
      <w:proofErr w:type="spellStart"/>
      <w:r>
        <w:t>Offering_ContentLaunchURL</w:t>
      </w:r>
      <w:proofErr w:type="spellEnd"/>
      <w:r>
        <w:t>@</w:t>
      </w:r>
    </w:p>
  </w:comment>
  <w:comment w:id="2" w:author="Colonero Maxwell" w:date="2019-11-20T17:34:00Z" w:initials="CM">
    <w:p w14:paraId="6F70E8AB" w14:textId="66D6B70D" w:rsidR="00115B42" w:rsidRDefault="00115B42">
      <w:pPr>
        <w:pStyle w:val="CommentText"/>
      </w:pPr>
      <w:r>
        <w:rPr>
          <w:rStyle w:val="CommentReference"/>
        </w:rPr>
        <w:annotationRef/>
      </w:r>
      <w:r>
        <w:t>Will Need to update with correct link</w:t>
      </w:r>
    </w:p>
  </w:comment>
  <w:comment w:id="5" w:author="Colonero Maxwell" w:date="2019-11-20T17:35:00Z" w:initials="CM">
    <w:p w14:paraId="3A812567" w14:textId="7DFE72E3" w:rsidR="00C94365" w:rsidRDefault="00C94365">
      <w:pPr>
        <w:pStyle w:val="CommentText"/>
      </w:pPr>
      <w:r>
        <w:rPr>
          <w:rStyle w:val="CommentReference"/>
        </w:rPr>
        <w:annotationRef/>
      </w:r>
      <w:r>
        <w:t>Will need to update with PROD link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C72D5B" w15:done="0"/>
  <w15:commentEx w15:paraId="4FAC1D62" w15:done="0"/>
  <w15:commentEx w15:paraId="6F70E8AB" w15:done="0"/>
  <w15:commentEx w15:paraId="3A8125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5"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7"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9" w15:restartNumberingAfterBreak="0">
    <w:nsid w:val="425C7889"/>
    <w:multiLevelType w:val="multilevel"/>
    <w:tmpl w:val="0409001F"/>
    <w:numStyleLink w:val="111111"/>
  </w:abstractNum>
  <w:abstractNum w:abstractNumId="20"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2"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3"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28"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8"/>
  </w:num>
  <w:num w:numId="2">
    <w:abstractNumId w:val="15"/>
  </w:num>
  <w:num w:numId="3">
    <w:abstractNumId w:val="22"/>
  </w:num>
  <w:num w:numId="4">
    <w:abstractNumId w:val="27"/>
  </w:num>
  <w:num w:numId="5">
    <w:abstractNumId w:val="23"/>
  </w:num>
  <w:num w:numId="6">
    <w:abstractNumId w:val="1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19"/>
  </w:num>
  <w:num w:numId="20">
    <w:abstractNumId w:val="26"/>
  </w:num>
  <w:num w:numId="21">
    <w:abstractNumId w:val="25"/>
  </w:num>
  <w:num w:numId="22">
    <w:abstractNumId w:val="21"/>
  </w:num>
  <w:num w:numId="23">
    <w:abstractNumId w:val="29"/>
  </w:num>
  <w:num w:numId="24">
    <w:abstractNumId w:val="10"/>
  </w:num>
  <w:num w:numId="25">
    <w:abstractNumId w:val="16"/>
  </w:num>
  <w:num w:numId="26">
    <w:abstractNumId w:val="14"/>
  </w:num>
  <w:num w:numId="27">
    <w:abstractNumId w:val="17"/>
  </w:num>
  <w:num w:numId="28">
    <w:abstractNumId w:val="20"/>
  </w:num>
  <w:num w:numId="29">
    <w:abstractNumId w:val="13"/>
  </w:num>
  <w:num w:numId="30">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onero Maxwell">
    <w15:presenceInfo w15:providerId="None" w15:userId="Colonero Maxwell"/>
  </w15:person>
  <w15:person w15:author="Thomasberger, Pattie">
    <w15:presenceInfo w15:providerId="None" w15:userId="Thomasberger, Patt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23"/>
    <w:rsid w:val="0008449B"/>
    <w:rsid w:val="001050FD"/>
    <w:rsid w:val="00115B42"/>
    <w:rsid w:val="006154F0"/>
    <w:rsid w:val="00683882"/>
    <w:rsid w:val="00773992"/>
    <w:rsid w:val="00823D49"/>
    <w:rsid w:val="00835B73"/>
    <w:rsid w:val="009C7FA9"/>
    <w:rsid w:val="00A04823"/>
    <w:rsid w:val="00A71703"/>
    <w:rsid w:val="00AC5202"/>
    <w:rsid w:val="00B832EC"/>
    <w:rsid w:val="00C94365"/>
    <w:rsid w:val="00CA10CE"/>
    <w:rsid w:val="00D84A8F"/>
    <w:rsid w:val="00F62E52"/>
    <w:rsid w:val="00FC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A8A0"/>
  <w15:chartTrackingRefBased/>
  <w15:docId w15:val="{39E603C5-6C10-421E-92DC-3F401D7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823"/>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A04823"/>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A04823"/>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A04823"/>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A04823"/>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A04823"/>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A04823"/>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A0482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A0482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A0482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823"/>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A04823"/>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A04823"/>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A04823"/>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A04823"/>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A04823"/>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A04823"/>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A04823"/>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A04823"/>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A04823"/>
    <w:pPr>
      <w:numPr>
        <w:numId w:val="18"/>
      </w:numPr>
    </w:pPr>
  </w:style>
  <w:style w:type="numbering" w:styleId="1ai">
    <w:name w:val="Outline List 1"/>
    <w:basedOn w:val="NoList"/>
    <w:semiHidden/>
    <w:rsid w:val="00A04823"/>
    <w:pPr>
      <w:numPr>
        <w:numId w:val="20"/>
      </w:numPr>
    </w:pPr>
  </w:style>
  <w:style w:type="numbering" w:styleId="ArticleSection">
    <w:name w:val="Outline List 3"/>
    <w:basedOn w:val="NoList"/>
    <w:semiHidden/>
    <w:rsid w:val="00A04823"/>
    <w:pPr>
      <w:numPr>
        <w:numId w:val="21"/>
      </w:numPr>
    </w:pPr>
  </w:style>
  <w:style w:type="paragraph" w:styleId="BlockText">
    <w:name w:val="Block Text"/>
    <w:basedOn w:val="Normal"/>
    <w:semiHidden/>
    <w:rsid w:val="00A04823"/>
    <w:pPr>
      <w:spacing w:after="120"/>
      <w:ind w:left="1440" w:right="1440"/>
    </w:pPr>
  </w:style>
  <w:style w:type="paragraph" w:styleId="BodyText">
    <w:name w:val="Body Text"/>
    <w:basedOn w:val="Normal"/>
    <w:link w:val="BodyTextChar"/>
    <w:semiHidden/>
    <w:rsid w:val="00A04823"/>
    <w:pPr>
      <w:spacing w:after="120"/>
    </w:pPr>
  </w:style>
  <w:style w:type="character" w:customStyle="1" w:styleId="BodyTextChar">
    <w:name w:val="Body Text Char"/>
    <w:basedOn w:val="DefaultParagraphFont"/>
    <w:link w:val="BodyText"/>
    <w:semiHidden/>
    <w:rsid w:val="00A04823"/>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A04823"/>
    <w:pPr>
      <w:spacing w:after="120" w:line="480" w:lineRule="auto"/>
    </w:pPr>
  </w:style>
  <w:style w:type="character" w:customStyle="1" w:styleId="BodyText2Char">
    <w:name w:val="Body Text 2 Char"/>
    <w:basedOn w:val="DefaultParagraphFont"/>
    <w:link w:val="BodyText2"/>
    <w:semiHidden/>
    <w:rsid w:val="00A04823"/>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A04823"/>
    <w:pPr>
      <w:spacing w:after="120"/>
    </w:pPr>
    <w:rPr>
      <w:sz w:val="16"/>
      <w:szCs w:val="16"/>
    </w:rPr>
  </w:style>
  <w:style w:type="character" w:customStyle="1" w:styleId="BodyText3Char">
    <w:name w:val="Body Text 3 Char"/>
    <w:basedOn w:val="DefaultParagraphFont"/>
    <w:link w:val="BodyText3"/>
    <w:semiHidden/>
    <w:rsid w:val="00A04823"/>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A04823"/>
    <w:pPr>
      <w:ind w:firstLine="210"/>
    </w:pPr>
  </w:style>
  <w:style w:type="character" w:customStyle="1" w:styleId="BodyTextFirstIndentChar">
    <w:name w:val="Body Text First Indent Char"/>
    <w:basedOn w:val="BodyTextChar"/>
    <w:link w:val="BodyTextFirstIndent"/>
    <w:semiHidden/>
    <w:rsid w:val="00A04823"/>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A04823"/>
    <w:pPr>
      <w:spacing w:after="120"/>
      <w:ind w:left="360"/>
    </w:pPr>
  </w:style>
  <w:style w:type="character" w:customStyle="1" w:styleId="BodyTextIndentChar">
    <w:name w:val="Body Text Indent Char"/>
    <w:basedOn w:val="DefaultParagraphFont"/>
    <w:link w:val="BodyTextIndent"/>
    <w:semiHidden/>
    <w:rsid w:val="00A04823"/>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A04823"/>
    <w:pPr>
      <w:ind w:firstLine="210"/>
    </w:pPr>
  </w:style>
  <w:style w:type="character" w:customStyle="1" w:styleId="BodyTextFirstIndent2Char">
    <w:name w:val="Body Text First Indent 2 Char"/>
    <w:basedOn w:val="BodyTextIndentChar"/>
    <w:link w:val="BodyTextFirstIndent2"/>
    <w:semiHidden/>
    <w:rsid w:val="00A04823"/>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A04823"/>
    <w:pPr>
      <w:spacing w:after="120" w:line="480" w:lineRule="auto"/>
      <w:ind w:left="360"/>
    </w:pPr>
  </w:style>
  <w:style w:type="character" w:customStyle="1" w:styleId="BodyTextIndent2Char">
    <w:name w:val="Body Text Indent 2 Char"/>
    <w:basedOn w:val="DefaultParagraphFont"/>
    <w:link w:val="BodyTextIndent2"/>
    <w:semiHidden/>
    <w:rsid w:val="00A04823"/>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A04823"/>
    <w:pPr>
      <w:spacing w:after="120"/>
      <w:ind w:left="360"/>
    </w:pPr>
    <w:rPr>
      <w:sz w:val="16"/>
      <w:szCs w:val="16"/>
    </w:rPr>
  </w:style>
  <w:style w:type="character" w:customStyle="1" w:styleId="BodyTextIndent3Char">
    <w:name w:val="Body Text Indent 3 Char"/>
    <w:basedOn w:val="DefaultParagraphFont"/>
    <w:link w:val="BodyTextIndent3"/>
    <w:semiHidden/>
    <w:rsid w:val="00A04823"/>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A04823"/>
    <w:pPr>
      <w:ind w:left="4320"/>
    </w:pPr>
  </w:style>
  <w:style w:type="character" w:customStyle="1" w:styleId="ClosingChar">
    <w:name w:val="Closing Char"/>
    <w:basedOn w:val="DefaultParagraphFont"/>
    <w:link w:val="Closing"/>
    <w:semiHidden/>
    <w:rsid w:val="00A04823"/>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A04823"/>
  </w:style>
  <w:style w:type="character" w:customStyle="1" w:styleId="DateChar">
    <w:name w:val="Date Char"/>
    <w:basedOn w:val="DefaultParagraphFont"/>
    <w:link w:val="Date"/>
    <w:semiHidden/>
    <w:rsid w:val="00A04823"/>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A04823"/>
  </w:style>
  <w:style w:type="character" w:customStyle="1" w:styleId="E-mailSignatureChar">
    <w:name w:val="E-mail Signature Char"/>
    <w:basedOn w:val="DefaultParagraphFont"/>
    <w:link w:val="E-mailSignature"/>
    <w:semiHidden/>
    <w:rsid w:val="00A04823"/>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A04823"/>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A04823"/>
    <w:rPr>
      <w:rFonts w:ascii="Arial" w:hAnsi="Arial" w:cs="Arial"/>
      <w:sz w:val="20"/>
      <w:szCs w:val="20"/>
    </w:rPr>
  </w:style>
  <w:style w:type="character" w:styleId="FollowedHyperlink">
    <w:name w:val="FollowedHyperlink"/>
    <w:basedOn w:val="DefaultParagraphFont"/>
    <w:semiHidden/>
    <w:rsid w:val="00A04823"/>
    <w:rPr>
      <w:color w:val="800080"/>
      <w:u w:val="single"/>
    </w:rPr>
  </w:style>
  <w:style w:type="paragraph" w:styleId="Footer">
    <w:name w:val="footer"/>
    <w:basedOn w:val="Normal"/>
    <w:link w:val="FooterChar"/>
    <w:semiHidden/>
    <w:rsid w:val="00A04823"/>
    <w:pPr>
      <w:tabs>
        <w:tab w:val="center" w:pos="4320"/>
        <w:tab w:val="right" w:pos="8640"/>
      </w:tabs>
    </w:pPr>
  </w:style>
  <w:style w:type="character" w:customStyle="1" w:styleId="FooterChar">
    <w:name w:val="Footer Char"/>
    <w:basedOn w:val="DefaultParagraphFont"/>
    <w:link w:val="Footer"/>
    <w:semiHidden/>
    <w:rsid w:val="00A04823"/>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A04823"/>
    <w:pPr>
      <w:tabs>
        <w:tab w:val="center" w:pos="4320"/>
        <w:tab w:val="right" w:pos="8640"/>
      </w:tabs>
    </w:pPr>
  </w:style>
  <w:style w:type="character" w:customStyle="1" w:styleId="HeaderChar">
    <w:name w:val="Header Char"/>
    <w:basedOn w:val="DefaultParagraphFont"/>
    <w:link w:val="Header"/>
    <w:semiHidden/>
    <w:rsid w:val="00A04823"/>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A04823"/>
  </w:style>
  <w:style w:type="paragraph" w:styleId="HTMLAddress">
    <w:name w:val="HTML Address"/>
    <w:basedOn w:val="Normal"/>
    <w:link w:val="HTMLAddressChar"/>
    <w:semiHidden/>
    <w:rsid w:val="00A04823"/>
    <w:rPr>
      <w:i/>
      <w:iCs/>
    </w:rPr>
  </w:style>
  <w:style w:type="character" w:customStyle="1" w:styleId="HTMLAddressChar">
    <w:name w:val="HTML Address Char"/>
    <w:basedOn w:val="DefaultParagraphFont"/>
    <w:link w:val="HTMLAddress"/>
    <w:semiHidden/>
    <w:rsid w:val="00A04823"/>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A04823"/>
    <w:rPr>
      <w:i/>
      <w:iCs/>
    </w:rPr>
  </w:style>
  <w:style w:type="character" w:styleId="HTMLCode">
    <w:name w:val="HTML Code"/>
    <w:basedOn w:val="DefaultParagraphFont"/>
    <w:semiHidden/>
    <w:rsid w:val="00A04823"/>
    <w:rPr>
      <w:rFonts w:ascii="Courier New" w:hAnsi="Courier New" w:cs="Courier New"/>
      <w:sz w:val="20"/>
      <w:szCs w:val="20"/>
    </w:rPr>
  </w:style>
  <w:style w:type="character" w:styleId="HTMLDefinition">
    <w:name w:val="HTML Definition"/>
    <w:basedOn w:val="DefaultParagraphFont"/>
    <w:semiHidden/>
    <w:rsid w:val="00A04823"/>
    <w:rPr>
      <w:i/>
      <w:iCs/>
    </w:rPr>
  </w:style>
  <w:style w:type="character" w:styleId="HTMLKeyboard">
    <w:name w:val="HTML Keyboard"/>
    <w:basedOn w:val="DefaultParagraphFont"/>
    <w:semiHidden/>
    <w:rsid w:val="00A04823"/>
    <w:rPr>
      <w:rFonts w:ascii="Courier New" w:hAnsi="Courier New" w:cs="Courier New"/>
      <w:sz w:val="20"/>
      <w:szCs w:val="20"/>
    </w:rPr>
  </w:style>
  <w:style w:type="paragraph" w:styleId="HTMLPreformatted">
    <w:name w:val="HTML Preformatted"/>
    <w:basedOn w:val="Normal"/>
    <w:link w:val="HTMLPreformattedChar"/>
    <w:semiHidden/>
    <w:rsid w:val="00A04823"/>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A04823"/>
    <w:rPr>
      <w:rFonts w:ascii="Courier New" w:eastAsia="Times New Roman" w:hAnsi="Courier New" w:cs="Courier New"/>
      <w:sz w:val="20"/>
      <w:szCs w:val="20"/>
      <w:lang w:val="de-DE" w:eastAsia="de-DE"/>
    </w:rPr>
  </w:style>
  <w:style w:type="character" w:styleId="HTMLSample">
    <w:name w:val="HTML Sample"/>
    <w:basedOn w:val="DefaultParagraphFont"/>
    <w:semiHidden/>
    <w:rsid w:val="00A04823"/>
    <w:rPr>
      <w:rFonts w:ascii="Courier New" w:hAnsi="Courier New" w:cs="Courier New"/>
    </w:rPr>
  </w:style>
  <w:style w:type="character" w:styleId="HTMLTypewriter">
    <w:name w:val="HTML Typewriter"/>
    <w:basedOn w:val="DefaultParagraphFont"/>
    <w:semiHidden/>
    <w:rsid w:val="00A04823"/>
    <w:rPr>
      <w:rFonts w:ascii="Courier New" w:hAnsi="Courier New" w:cs="Courier New"/>
      <w:sz w:val="20"/>
      <w:szCs w:val="20"/>
    </w:rPr>
  </w:style>
  <w:style w:type="character" w:styleId="HTMLVariable">
    <w:name w:val="HTML Variable"/>
    <w:basedOn w:val="DefaultParagraphFont"/>
    <w:semiHidden/>
    <w:rsid w:val="00A04823"/>
    <w:rPr>
      <w:i/>
      <w:iCs/>
    </w:rPr>
  </w:style>
  <w:style w:type="character" w:styleId="Hyperlink">
    <w:name w:val="Hyperlink"/>
    <w:basedOn w:val="DefaultParagraphFont"/>
    <w:uiPriority w:val="99"/>
    <w:semiHidden/>
    <w:rsid w:val="00A04823"/>
    <w:rPr>
      <w:color w:val="0000FF"/>
      <w:u w:val="single"/>
    </w:rPr>
  </w:style>
  <w:style w:type="character" w:styleId="LineNumber">
    <w:name w:val="line number"/>
    <w:basedOn w:val="DefaultParagraphFont"/>
    <w:semiHidden/>
    <w:rsid w:val="00A04823"/>
  </w:style>
  <w:style w:type="paragraph" w:styleId="List">
    <w:name w:val="List"/>
    <w:basedOn w:val="Normal"/>
    <w:semiHidden/>
    <w:rsid w:val="00A04823"/>
    <w:pPr>
      <w:ind w:left="360" w:hanging="360"/>
    </w:pPr>
  </w:style>
  <w:style w:type="paragraph" w:styleId="List2">
    <w:name w:val="List 2"/>
    <w:basedOn w:val="Normal"/>
    <w:semiHidden/>
    <w:rsid w:val="00A04823"/>
    <w:pPr>
      <w:ind w:left="720" w:hanging="360"/>
    </w:pPr>
  </w:style>
  <w:style w:type="paragraph" w:styleId="List3">
    <w:name w:val="List 3"/>
    <w:basedOn w:val="Normal"/>
    <w:semiHidden/>
    <w:rsid w:val="00A04823"/>
    <w:pPr>
      <w:ind w:left="1080" w:hanging="360"/>
    </w:pPr>
  </w:style>
  <w:style w:type="paragraph" w:styleId="List4">
    <w:name w:val="List 4"/>
    <w:basedOn w:val="Normal"/>
    <w:semiHidden/>
    <w:rsid w:val="00A04823"/>
    <w:pPr>
      <w:ind w:left="1440" w:hanging="360"/>
    </w:pPr>
  </w:style>
  <w:style w:type="paragraph" w:styleId="List5">
    <w:name w:val="List 5"/>
    <w:basedOn w:val="Normal"/>
    <w:semiHidden/>
    <w:rsid w:val="00A04823"/>
    <w:pPr>
      <w:ind w:left="1800" w:hanging="360"/>
    </w:pPr>
  </w:style>
  <w:style w:type="paragraph" w:styleId="ListBullet">
    <w:name w:val="List Bullet"/>
    <w:basedOn w:val="Normal"/>
    <w:semiHidden/>
    <w:rsid w:val="00A04823"/>
    <w:pPr>
      <w:numPr>
        <w:numId w:val="8"/>
      </w:numPr>
    </w:pPr>
  </w:style>
  <w:style w:type="paragraph" w:styleId="ListBullet2">
    <w:name w:val="List Bullet 2"/>
    <w:basedOn w:val="Normal"/>
    <w:semiHidden/>
    <w:rsid w:val="00A04823"/>
    <w:pPr>
      <w:numPr>
        <w:numId w:val="9"/>
      </w:numPr>
    </w:pPr>
  </w:style>
  <w:style w:type="paragraph" w:styleId="ListBullet3">
    <w:name w:val="List Bullet 3"/>
    <w:basedOn w:val="Normal"/>
    <w:semiHidden/>
    <w:rsid w:val="00A04823"/>
    <w:pPr>
      <w:numPr>
        <w:numId w:val="10"/>
      </w:numPr>
    </w:pPr>
  </w:style>
  <w:style w:type="paragraph" w:styleId="ListBullet4">
    <w:name w:val="List Bullet 4"/>
    <w:basedOn w:val="Normal"/>
    <w:semiHidden/>
    <w:rsid w:val="00A04823"/>
    <w:pPr>
      <w:numPr>
        <w:numId w:val="11"/>
      </w:numPr>
    </w:pPr>
  </w:style>
  <w:style w:type="paragraph" w:styleId="ListBullet5">
    <w:name w:val="List Bullet 5"/>
    <w:basedOn w:val="Normal"/>
    <w:semiHidden/>
    <w:rsid w:val="00A04823"/>
    <w:pPr>
      <w:numPr>
        <w:numId w:val="12"/>
      </w:numPr>
    </w:pPr>
  </w:style>
  <w:style w:type="paragraph" w:styleId="ListContinue">
    <w:name w:val="List Continue"/>
    <w:basedOn w:val="Normal"/>
    <w:semiHidden/>
    <w:rsid w:val="00A04823"/>
    <w:pPr>
      <w:spacing w:after="120"/>
      <w:ind w:left="360"/>
    </w:pPr>
  </w:style>
  <w:style w:type="paragraph" w:styleId="ListContinue2">
    <w:name w:val="List Continue 2"/>
    <w:basedOn w:val="Normal"/>
    <w:semiHidden/>
    <w:rsid w:val="00A04823"/>
    <w:pPr>
      <w:spacing w:after="120"/>
      <w:ind w:left="720"/>
    </w:pPr>
  </w:style>
  <w:style w:type="paragraph" w:styleId="ListContinue3">
    <w:name w:val="List Continue 3"/>
    <w:basedOn w:val="Normal"/>
    <w:semiHidden/>
    <w:rsid w:val="00A04823"/>
    <w:pPr>
      <w:spacing w:after="120"/>
      <w:ind w:left="1080"/>
    </w:pPr>
  </w:style>
  <w:style w:type="paragraph" w:styleId="ListContinue4">
    <w:name w:val="List Continue 4"/>
    <w:basedOn w:val="Normal"/>
    <w:semiHidden/>
    <w:rsid w:val="00A04823"/>
    <w:pPr>
      <w:spacing w:after="120"/>
      <w:ind w:left="1440"/>
    </w:pPr>
  </w:style>
  <w:style w:type="paragraph" w:styleId="ListContinue5">
    <w:name w:val="List Continue 5"/>
    <w:basedOn w:val="Normal"/>
    <w:semiHidden/>
    <w:rsid w:val="00A04823"/>
    <w:pPr>
      <w:spacing w:after="120"/>
      <w:ind w:left="1800"/>
    </w:pPr>
  </w:style>
  <w:style w:type="paragraph" w:styleId="ListNumber">
    <w:name w:val="List Number"/>
    <w:basedOn w:val="Normal"/>
    <w:semiHidden/>
    <w:rsid w:val="00A04823"/>
    <w:pPr>
      <w:numPr>
        <w:numId w:val="13"/>
      </w:numPr>
    </w:pPr>
  </w:style>
  <w:style w:type="paragraph" w:styleId="ListNumber2">
    <w:name w:val="List Number 2"/>
    <w:basedOn w:val="Normal"/>
    <w:semiHidden/>
    <w:rsid w:val="00A04823"/>
    <w:pPr>
      <w:numPr>
        <w:numId w:val="14"/>
      </w:numPr>
    </w:pPr>
  </w:style>
  <w:style w:type="paragraph" w:styleId="ListNumber3">
    <w:name w:val="List Number 3"/>
    <w:basedOn w:val="Normal"/>
    <w:semiHidden/>
    <w:rsid w:val="00A04823"/>
    <w:pPr>
      <w:numPr>
        <w:numId w:val="15"/>
      </w:numPr>
    </w:pPr>
  </w:style>
  <w:style w:type="paragraph" w:styleId="ListNumber4">
    <w:name w:val="List Number 4"/>
    <w:basedOn w:val="Normal"/>
    <w:semiHidden/>
    <w:rsid w:val="00A04823"/>
    <w:pPr>
      <w:numPr>
        <w:numId w:val="16"/>
      </w:numPr>
    </w:pPr>
  </w:style>
  <w:style w:type="paragraph" w:styleId="ListNumber5">
    <w:name w:val="List Number 5"/>
    <w:basedOn w:val="Normal"/>
    <w:semiHidden/>
    <w:rsid w:val="00A04823"/>
    <w:pPr>
      <w:numPr>
        <w:numId w:val="17"/>
      </w:numPr>
    </w:pPr>
  </w:style>
  <w:style w:type="paragraph" w:styleId="MessageHeader">
    <w:name w:val="Message Header"/>
    <w:basedOn w:val="Normal"/>
    <w:link w:val="MessageHeaderChar"/>
    <w:semiHidden/>
    <w:rsid w:val="00A048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A04823"/>
    <w:rPr>
      <w:rFonts w:ascii="Arial" w:eastAsia="Times New Roman" w:hAnsi="Arial" w:cs="Arial"/>
      <w:sz w:val="24"/>
      <w:szCs w:val="24"/>
      <w:shd w:val="pct20" w:color="auto" w:fill="auto"/>
      <w:lang w:val="de-DE" w:eastAsia="de-DE"/>
    </w:rPr>
  </w:style>
  <w:style w:type="paragraph" w:styleId="NormalWeb">
    <w:name w:val="Normal (Web)"/>
    <w:basedOn w:val="Normal"/>
    <w:semiHidden/>
    <w:rsid w:val="00A04823"/>
    <w:rPr>
      <w:rFonts w:ascii="Times New Roman" w:hAnsi="Times New Roman"/>
      <w:sz w:val="24"/>
    </w:rPr>
  </w:style>
  <w:style w:type="paragraph" w:styleId="NormalIndent">
    <w:name w:val="Normal Indent"/>
    <w:basedOn w:val="Normal"/>
    <w:semiHidden/>
    <w:rsid w:val="00A04823"/>
    <w:pPr>
      <w:ind w:left="720"/>
    </w:pPr>
  </w:style>
  <w:style w:type="paragraph" w:styleId="NoteHeading">
    <w:name w:val="Note Heading"/>
    <w:basedOn w:val="Normal"/>
    <w:next w:val="Normal"/>
    <w:link w:val="NoteHeadingChar"/>
    <w:semiHidden/>
    <w:rsid w:val="00A04823"/>
  </w:style>
  <w:style w:type="character" w:customStyle="1" w:styleId="NoteHeadingChar">
    <w:name w:val="Note Heading Char"/>
    <w:basedOn w:val="DefaultParagraphFont"/>
    <w:link w:val="NoteHeading"/>
    <w:semiHidden/>
    <w:rsid w:val="00A04823"/>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A04823"/>
  </w:style>
  <w:style w:type="paragraph" w:styleId="PlainText">
    <w:name w:val="Plain Text"/>
    <w:basedOn w:val="Normal"/>
    <w:link w:val="PlainTextChar"/>
    <w:semiHidden/>
    <w:rsid w:val="00A04823"/>
    <w:rPr>
      <w:rFonts w:ascii="Courier New" w:hAnsi="Courier New" w:cs="Courier New"/>
      <w:sz w:val="20"/>
      <w:szCs w:val="20"/>
    </w:rPr>
  </w:style>
  <w:style w:type="character" w:customStyle="1" w:styleId="PlainTextChar">
    <w:name w:val="Plain Text Char"/>
    <w:basedOn w:val="DefaultParagraphFont"/>
    <w:link w:val="PlainText"/>
    <w:semiHidden/>
    <w:rsid w:val="00A04823"/>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A04823"/>
  </w:style>
  <w:style w:type="character" w:customStyle="1" w:styleId="SalutationChar">
    <w:name w:val="Salutation Char"/>
    <w:basedOn w:val="DefaultParagraphFont"/>
    <w:link w:val="Salutation"/>
    <w:semiHidden/>
    <w:rsid w:val="00A04823"/>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A04823"/>
    <w:pPr>
      <w:ind w:left="4320"/>
    </w:pPr>
  </w:style>
  <w:style w:type="character" w:customStyle="1" w:styleId="SignatureChar">
    <w:name w:val="Signature Char"/>
    <w:basedOn w:val="DefaultParagraphFont"/>
    <w:link w:val="Signature"/>
    <w:semiHidden/>
    <w:rsid w:val="00A04823"/>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04823"/>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04823"/>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A04823"/>
    <w:pPr>
      <w:numPr>
        <w:numId w:val="27"/>
      </w:numPr>
      <w:spacing w:before="60" w:after="60"/>
    </w:pPr>
  </w:style>
  <w:style w:type="paragraph" w:customStyle="1" w:styleId="Bullet2">
    <w:name w:val="Bullet 2"/>
    <w:basedOn w:val="Normal"/>
    <w:qFormat/>
    <w:rsid w:val="00A04823"/>
    <w:pPr>
      <w:numPr>
        <w:numId w:val="28"/>
      </w:numPr>
      <w:spacing w:before="60" w:after="60"/>
    </w:pPr>
  </w:style>
  <w:style w:type="paragraph" w:customStyle="1" w:styleId="Bullet3">
    <w:name w:val="Bullet 3"/>
    <w:basedOn w:val="Normal"/>
    <w:qFormat/>
    <w:rsid w:val="00A04823"/>
    <w:pPr>
      <w:numPr>
        <w:numId w:val="29"/>
      </w:numPr>
      <w:spacing w:before="60" w:after="60"/>
    </w:pPr>
  </w:style>
  <w:style w:type="paragraph" w:styleId="Bibliography">
    <w:name w:val="Bibliography"/>
    <w:basedOn w:val="Normal"/>
    <w:next w:val="Normal"/>
    <w:uiPriority w:val="37"/>
    <w:semiHidden/>
    <w:unhideWhenUsed/>
    <w:rsid w:val="00A04823"/>
  </w:style>
  <w:style w:type="paragraph" w:styleId="Caption">
    <w:name w:val="caption"/>
    <w:basedOn w:val="Normal"/>
    <w:next w:val="Normal"/>
    <w:uiPriority w:val="35"/>
    <w:semiHidden/>
    <w:unhideWhenUsed/>
    <w:rsid w:val="00A04823"/>
    <w:pPr>
      <w:spacing w:after="200"/>
    </w:pPr>
    <w:rPr>
      <w:b/>
      <w:bCs/>
      <w:color w:val="5B9BD5" w:themeColor="accent1"/>
      <w:sz w:val="18"/>
      <w:szCs w:val="18"/>
    </w:rPr>
  </w:style>
  <w:style w:type="table" w:styleId="ColorfulGrid">
    <w:name w:val="Colorful Grid"/>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04823"/>
    <w:rPr>
      <w:sz w:val="16"/>
      <w:szCs w:val="16"/>
    </w:rPr>
  </w:style>
  <w:style w:type="paragraph" w:styleId="CommentText">
    <w:name w:val="annotation text"/>
    <w:basedOn w:val="Normal"/>
    <w:link w:val="CommentTextChar"/>
    <w:uiPriority w:val="99"/>
    <w:semiHidden/>
    <w:unhideWhenUsed/>
    <w:rsid w:val="00A04823"/>
    <w:rPr>
      <w:sz w:val="20"/>
      <w:szCs w:val="20"/>
    </w:rPr>
  </w:style>
  <w:style w:type="character" w:customStyle="1" w:styleId="CommentTextChar">
    <w:name w:val="Comment Text Char"/>
    <w:basedOn w:val="DefaultParagraphFont"/>
    <w:link w:val="CommentText"/>
    <w:uiPriority w:val="99"/>
    <w:semiHidden/>
    <w:rsid w:val="00A04823"/>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A04823"/>
    <w:rPr>
      <w:b/>
      <w:bCs/>
    </w:rPr>
  </w:style>
  <w:style w:type="character" w:customStyle="1" w:styleId="CommentSubjectChar">
    <w:name w:val="Comment Subject Char"/>
    <w:basedOn w:val="CommentTextChar"/>
    <w:link w:val="CommentSubject"/>
    <w:uiPriority w:val="99"/>
    <w:semiHidden/>
    <w:rsid w:val="00A04823"/>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A04823"/>
    <w:rPr>
      <w:rFonts w:ascii="Tahoma" w:hAnsi="Tahoma" w:cs="Tahoma"/>
      <w:sz w:val="16"/>
      <w:szCs w:val="16"/>
    </w:rPr>
  </w:style>
  <w:style w:type="character" w:customStyle="1" w:styleId="DocumentMapChar">
    <w:name w:val="Document Map Char"/>
    <w:basedOn w:val="DefaultParagraphFont"/>
    <w:link w:val="DocumentMap"/>
    <w:uiPriority w:val="99"/>
    <w:semiHidden/>
    <w:rsid w:val="00A04823"/>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A04823"/>
    <w:rPr>
      <w:vertAlign w:val="superscript"/>
    </w:rPr>
  </w:style>
  <w:style w:type="paragraph" w:styleId="EndnoteText">
    <w:name w:val="endnote text"/>
    <w:basedOn w:val="Normal"/>
    <w:link w:val="EndnoteTextChar"/>
    <w:uiPriority w:val="99"/>
    <w:semiHidden/>
    <w:unhideWhenUsed/>
    <w:rsid w:val="00A04823"/>
    <w:rPr>
      <w:sz w:val="20"/>
      <w:szCs w:val="20"/>
    </w:rPr>
  </w:style>
  <w:style w:type="character" w:customStyle="1" w:styleId="EndnoteTextChar">
    <w:name w:val="Endnote Text Char"/>
    <w:basedOn w:val="DefaultParagraphFont"/>
    <w:link w:val="EndnoteText"/>
    <w:uiPriority w:val="99"/>
    <w:semiHidden/>
    <w:rsid w:val="00A04823"/>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A04823"/>
    <w:rPr>
      <w:vertAlign w:val="superscript"/>
    </w:rPr>
  </w:style>
  <w:style w:type="paragraph" w:styleId="FootnoteText">
    <w:name w:val="footnote text"/>
    <w:basedOn w:val="Normal"/>
    <w:link w:val="FootnoteTextChar"/>
    <w:uiPriority w:val="99"/>
    <w:semiHidden/>
    <w:unhideWhenUsed/>
    <w:rsid w:val="00A04823"/>
    <w:rPr>
      <w:sz w:val="20"/>
      <w:szCs w:val="20"/>
    </w:rPr>
  </w:style>
  <w:style w:type="character" w:customStyle="1" w:styleId="FootnoteTextChar">
    <w:name w:val="Footnote Text Char"/>
    <w:basedOn w:val="DefaultParagraphFont"/>
    <w:link w:val="FootnoteText"/>
    <w:uiPriority w:val="99"/>
    <w:semiHidden/>
    <w:rsid w:val="00A04823"/>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A04823"/>
    <w:pPr>
      <w:ind w:left="220" w:hanging="220"/>
    </w:pPr>
  </w:style>
  <w:style w:type="paragraph" w:styleId="Index2">
    <w:name w:val="index 2"/>
    <w:basedOn w:val="Normal"/>
    <w:next w:val="Normal"/>
    <w:autoRedefine/>
    <w:uiPriority w:val="99"/>
    <w:semiHidden/>
    <w:unhideWhenUsed/>
    <w:rsid w:val="00A04823"/>
    <w:pPr>
      <w:ind w:left="440" w:hanging="220"/>
    </w:pPr>
  </w:style>
  <w:style w:type="paragraph" w:styleId="Index3">
    <w:name w:val="index 3"/>
    <w:basedOn w:val="Normal"/>
    <w:next w:val="Normal"/>
    <w:autoRedefine/>
    <w:uiPriority w:val="99"/>
    <w:semiHidden/>
    <w:unhideWhenUsed/>
    <w:rsid w:val="00A04823"/>
    <w:pPr>
      <w:ind w:left="660" w:hanging="220"/>
    </w:pPr>
  </w:style>
  <w:style w:type="paragraph" w:styleId="Index4">
    <w:name w:val="index 4"/>
    <w:basedOn w:val="Normal"/>
    <w:next w:val="Normal"/>
    <w:autoRedefine/>
    <w:uiPriority w:val="99"/>
    <w:semiHidden/>
    <w:unhideWhenUsed/>
    <w:rsid w:val="00A04823"/>
    <w:pPr>
      <w:ind w:left="880" w:hanging="220"/>
    </w:pPr>
  </w:style>
  <w:style w:type="paragraph" w:styleId="Index5">
    <w:name w:val="index 5"/>
    <w:basedOn w:val="Normal"/>
    <w:next w:val="Normal"/>
    <w:autoRedefine/>
    <w:uiPriority w:val="99"/>
    <w:semiHidden/>
    <w:unhideWhenUsed/>
    <w:rsid w:val="00A04823"/>
    <w:pPr>
      <w:ind w:left="1100" w:hanging="220"/>
    </w:pPr>
  </w:style>
  <w:style w:type="paragraph" w:styleId="Index6">
    <w:name w:val="index 6"/>
    <w:basedOn w:val="Normal"/>
    <w:next w:val="Normal"/>
    <w:autoRedefine/>
    <w:uiPriority w:val="99"/>
    <w:semiHidden/>
    <w:unhideWhenUsed/>
    <w:rsid w:val="00A04823"/>
    <w:pPr>
      <w:ind w:left="1320" w:hanging="220"/>
    </w:pPr>
  </w:style>
  <w:style w:type="paragraph" w:styleId="Index7">
    <w:name w:val="index 7"/>
    <w:basedOn w:val="Normal"/>
    <w:next w:val="Normal"/>
    <w:autoRedefine/>
    <w:uiPriority w:val="99"/>
    <w:semiHidden/>
    <w:unhideWhenUsed/>
    <w:rsid w:val="00A04823"/>
    <w:pPr>
      <w:ind w:left="1540" w:hanging="220"/>
    </w:pPr>
  </w:style>
  <w:style w:type="paragraph" w:styleId="Index8">
    <w:name w:val="index 8"/>
    <w:basedOn w:val="Normal"/>
    <w:next w:val="Normal"/>
    <w:autoRedefine/>
    <w:uiPriority w:val="99"/>
    <w:semiHidden/>
    <w:unhideWhenUsed/>
    <w:rsid w:val="00A04823"/>
    <w:pPr>
      <w:ind w:left="1760" w:hanging="220"/>
    </w:pPr>
  </w:style>
  <w:style w:type="paragraph" w:styleId="Index9">
    <w:name w:val="index 9"/>
    <w:basedOn w:val="Normal"/>
    <w:next w:val="Normal"/>
    <w:autoRedefine/>
    <w:uiPriority w:val="99"/>
    <w:semiHidden/>
    <w:unhideWhenUsed/>
    <w:rsid w:val="00A04823"/>
    <w:pPr>
      <w:ind w:left="1980" w:hanging="220"/>
    </w:pPr>
  </w:style>
  <w:style w:type="paragraph" w:styleId="IndexHeading">
    <w:name w:val="index heading"/>
    <w:basedOn w:val="Normal"/>
    <w:next w:val="Index1"/>
    <w:uiPriority w:val="99"/>
    <w:semiHidden/>
    <w:unhideWhenUsed/>
    <w:rsid w:val="00A04823"/>
    <w:rPr>
      <w:rFonts w:asciiTheme="majorHAnsi" w:eastAsiaTheme="majorEastAsia" w:hAnsiTheme="majorHAnsi" w:cstheme="majorBidi"/>
      <w:b/>
      <w:bCs/>
    </w:rPr>
  </w:style>
  <w:style w:type="table" w:styleId="LightGrid">
    <w:name w:val="Light Grid"/>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A04823"/>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4823"/>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A04823"/>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04823"/>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A04823"/>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A04823"/>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A04823"/>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A048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A04823"/>
    <w:rPr>
      <w:rFonts w:ascii="Consolas" w:eastAsia="Times New Roman" w:hAnsi="Consolas" w:cs="Times New Roman"/>
      <w:sz w:val="20"/>
      <w:szCs w:val="20"/>
      <w:lang w:val="de-DE" w:eastAsia="de-DE"/>
    </w:rPr>
  </w:style>
  <w:style w:type="table" w:styleId="MediumGrid1">
    <w:name w:val="Medium Grid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A04823"/>
    <w:rPr>
      <w:color w:val="808080"/>
    </w:rPr>
  </w:style>
  <w:style w:type="paragraph" w:styleId="TableofAuthorities">
    <w:name w:val="table of authorities"/>
    <w:basedOn w:val="Normal"/>
    <w:next w:val="Normal"/>
    <w:uiPriority w:val="99"/>
    <w:semiHidden/>
    <w:unhideWhenUsed/>
    <w:rsid w:val="00A04823"/>
    <w:pPr>
      <w:ind w:left="220" w:hanging="220"/>
    </w:pPr>
  </w:style>
  <w:style w:type="paragraph" w:styleId="TableofFigures">
    <w:name w:val="table of figures"/>
    <w:basedOn w:val="Normal"/>
    <w:next w:val="Normal"/>
    <w:uiPriority w:val="99"/>
    <w:semiHidden/>
    <w:unhideWhenUsed/>
    <w:rsid w:val="00A04823"/>
  </w:style>
  <w:style w:type="paragraph" w:styleId="TOAHeading">
    <w:name w:val="toa heading"/>
    <w:basedOn w:val="Normal"/>
    <w:next w:val="Normal"/>
    <w:uiPriority w:val="99"/>
    <w:semiHidden/>
    <w:unhideWhenUsed/>
    <w:rsid w:val="00A04823"/>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A04823"/>
    <w:pPr>
      <w:spacing w:after="100"/>
    </w:pPr>
  </w:style>
  <w:style w:type="paragraph" w:styleId="TOC2">
    <w:name w:val="toc 2"/>
    <w:basedOn w:val="Normal"/>
    <w:next w:val="Normal"/>
    <w:autoRedefine/>
    <w:uiPriority w:val="39"/>
    <w:semiHidden/>
    <w:unhideWhenUsed/>
    <w:rsid w:val="00A04823"/>
    <w:pPr>
      <w:spacing w:after="100"/>
      <w:ind w:left="220"/>
    </w:pPr>
  </w:style>
  <w:style w:type="paragraph" w:styleId="TOC3">
    <w:name w:val="toc 3"/>
    <w:basedOn w:val="Normal"/>
    <w:next w:val="Normal"/>
    <w:autoRedefine/>
    <w:uiPriority w:val="39"/>
    <w:semiHidden/>
    <w:unhideWhenUsed/>
    <w:rsid w:val="00A04823"/>
    <w:pPr>
      <w:spacing w:after="100"/>
      <w:ind w:left="440"/>
    </w:pPr>
  </w:style>
  <w:style w:type="paragraph" w:styleId="TOC4">
    <w:name w:val="toc 4"/>
    <w:basedOn w:val="Normal"/>
    <w:next w:val="Normal"/>
    <w:autoRedefine/>
    <w:uiPriority w:val="39"/>
    <w:semiHidden/>
    <w:unhideWhenUsed/>
    <w:rsid w:val="00A04823"/>
    <w:pPr>
      <w:spacing w:after="100"/>
      <w:ind w:left="660"/>
    </w:pPr>
  </w:style>
  <w:style w:type="paragraph" w:styleId="TOC5">
    <w:name w:val="toc 5"/>
    <w:basedOn w:val="Normal"/>
    <w:next w:val="Normal"/>
    <w:autoRedefine/>
    <w:uiPriority w:val="39"/>
    <w:semiHidden/>
    <w:unhideWhenUsed/>
    <w:rsid w:val="00A04823"/>
    <w:pPr>
      <w:spacing w:after="100"/>
      <w:ind w:left="880"/>
    </w:pPr>
  </w:style>
  <w:style w:type="paragraph" w:styleId="TOC6">
    <w:name w:val="toc 6"/>
    <w:basedOn w:val="Normal"/>
    <w:next w:val="Normal"/>
    <w:autoRedefine/>
    <w:uiPriority w:val="39"/>
    <w:semiHidden/>
    <w:unhideWhenUsed/>
    <w:rsid w:val="00A04823"/>
    <w:pPr>
      <w:spacing w:after="100"/>
      <w:ind w:left="1100"/>
    </w:pPr>
  </w:style>
  <w:style w:type="paragraph" w:styleId="TOC7">
    <w:name w:val="toc 7"/>
    <w:basedOn w:val="Normal"/>
    <w:next w:val="Normal"/>
    <w:autoRedefine/>
    <w:uiPriority w:val="39"/>
    <w:semiHidden/>
    <w:unhideWhenUsed/>
    <w:rsid w:val="00A04823"/>
    <w:pPr>
      <w:spacing w:after="100"/>
      <w:ind w:left="1320"/>
    </w:pPr>
  </w:style>
  <w:style w:type="paragraph" w:styleId="TOC8">
    <w:name w:val="toc 8"/>
    <w:basedOn w:val="Normal"/>
    <w:next w:val="Normal"/>
    <w:autoRedefine/>
    <w:uiPriority w:val="39"/>
    <w:semiHidden/>
    <w:unhideWhenUsed/>
    <w:rsid w:val="00A04823"/>
    <w:pPr>
      <w:spacing w:after="100"/>
      <w:ind w:left="1540"/>
    </w:pPr>
  </w:style>
  <w:style w:type="paragraph" w:styleId="TOC9">
    <w:name w:val="toc 9"/>
    <w:basedOn w:val="Normal"/>
    <w:next w:val="Normal"/>
    <w:autoRedefine/>
    <w:uiPriority w:val="39"/>
    <w:semiHidden/>
    <w:unhideWhenUsed/>
    <w:rsid w:val="00A04823"/>
    <w:pPr>
      <w:spacing w:after="100"/>
      <w:ind w:left="1760"/>
    </w:pPr>
  </w:style>
  <w:style w:type="paragraph" w:styleId="TOCHeading">
    <w:name w:val="TOC Heading"/>
    <w:basedOn w:val="Heading1"/>
    <w:next w:val="Normal"/>
    <w:uiPriority w:val="39"/>
    <w:semiHidden/>
    <w:unhideWhenUsed/>
    <w:rsid w:val="00A04823"/>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A048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23"/>
    <w:rPr>
      <w:rFonts w:ascii="Segoe UI" w:eastAsia="Times New Roman" w:hAnsi="Segoe UI" w:cs="Segoe UI"/>
      <w:sz w:val="18"/>
      <w:szCs w:val="18"/>
      <w:lang w:val="de-DE" w:eastAsia="de-DE"/>
    </w:rPr>
  </w:style>
  <w:style w:type="character" w:styleId="BookTitle">
    <w:name w:val="Book Title"/>
    <w:basedOn w:val="DefaultParagraphFont"/>
    <w:uiPriority w:val="33"/>
    <w:rsid w:val="00A04823"/>
    <w:rPr>
      <w:b/>
      <w:bCs/>
      <w:i/>
      <w:iCs/>
      <w:spacing w:val="5"/>
    </w:rPr>
  </w:style>
  <w:style w:type="character" w:styleId="Emphasis">
    <w:name w:val="Emphasis"/>
    <w:basedOn w:val="DefaultParagraphFont"/>
    <w:uiPriority w:val="20"/>
    <w:rsid w:val="00A04823"/>
    <w:rPr>
      <w:i/>
      <w:iCs/>
    </w:rPr>
  </w:style>
  <w:style w:type="character" w:styleId="IntenseEmphasis">
    <w:name w:val="Intense Emphasis"/>
    <w:basedOn w:val="DefaultParagraphFont"/>
    <w:uiPriority w:val="21"/>
    <w:rsid w:val="00A04823"/>
    <w:rPr>
      <w:i/>
      <w:iCs/>
      <w:color w:val="5B9BD5" w:themeColor="accent1"/>
    </w:rPr>
  </w:style>
  <w:style w:type="paragraph" w:styleId="IntenseQuote">
    <w:name w:val="Intense Quote"/>
    <w:basedOn w:val="Normal"/>
    <w:next w:val="Normal"/>
    <w:link w:val="IntenseQuoteChar"/>
    <w:uiPriority w:val="30"/>
    <w:rsid w:val="00A048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4823"/>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A04823"/>
    <w:rPr>
      <w:b/>
      <w:bCs/>
      <w:smallCaps/>
      <w:color w:val="5B9BD5" w:themeColor="accent1"/>
      <w:spacing w:val="5"/>
    </w:rPr>
  </w:style>
  <w:style w:type="paragraph" w:styleId="ListParagraph">
    <w:name w:val="List Paragraph"/>
    <w:basedOn w:val="Normal"/>
    <w:uiPriority w:val="34"/>
    <w:rsid w:val="00A04823"/>
    <w:pPr>
      <w:ind w:left="720"/>
      <w:contextualSpacing/>
    </w:pPr>
  </w:style>
  <w:style w:type="paragraph" w:styleId="NoSpacing">
    <w:name w:val="No Spacing"/>
    <w:uiPriority w:val="1"/>
    <w:rsid w:val="00A04823"/>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A048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4823"/>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rsid w:val="00A04823"/>
    <w:rPr>
      <w:b/>
      <w:bCs/>
    </w:rPr>
  </w:style>
  <w:style w:type="paragraph" w:styleId="Subtitle">
    <w:name w:val="Subtitle"/>
    <w:basedOn w:val="Normal"/>
    <w:next w:val="Normal"/>
    <w:link w:val="SubtitleChar"/>
    <w:uiPriority w:val="11"/>
    <w:rsid w:val="00A0482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A04823"/>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A04823"/>
    <w:rPr>
      <w:i/>
      <w:iCs/>
      <w:color w:val="404040" w:themeColor="text1" w:themeTint="BF"/>
    </w:rPr>
  </w:style>
  <w:style w:type="character" w:styleId="SubtleReference">
    <w:name w:val="Subtle Reference"/>
    <w:basedOn w:val="DefaultParagraphFont"/>
    <w:uiPriority w:val="31"/>
    <w:rsid w:val="00A04823"/>
    <w:rPr>
      <w:smallCaps/>
      <w:color w:val="5A5A5A" w:themeColor="text1" w:themeTint="A5"/>
    </w:rPr>
  </w:style>
  <w:style w:type="paragraph" w:styleId="Title">
    <w:name w:val="Title"/>
    <w:basedOn w:val="Normal"/>
    <w:next w:val="Normal"/>
    <w:link w:val="TitleChar"/>
    <w:uiPriority w:val="10"/>
    <w:rsid w:val="00A048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823"/>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A0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bcg.com/Saba/Web/@VirtualClassroom_Learner_VLE_CustomDeeplink@" TargetMode="External"/><Relationship Id="rId13" Type="http://schemas.openxmlformats.org/officeDocument/2006/relationships/hyperlink" Target="https://bcg01.egnyte.com/dl/uZ6mVNmrFn" TargetMode="External"/><Relationship Id="rId18" Type="http://schemas.openxmlformats.org/officeDocument/2006/relationships/hyperlink" Target="mailto:LABTalk@bcg.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bcgsb.sabacloud.com/Saba/Web_spf/NA3T1SNB0195/app/me/plans" TargetMode="External"/><Relationship Id="rId12" Type="http://schemas.openxmlformats.org/officeDocument/2006/relationships/hyperlink" Target="mailto:LABTalk@bcg.com" TargetMode="External"/><Relationship Id="rId17" Type="http://schemas.openxmlformats.org/officeDocument/2006/relationships/hyperlink" Target="mailto:LABTalk@bcg.com" TargetMode="External"/><Relationship Id="rId2" Type="http://schemas.openxmlformats.org/officeDocument/2006/relationships/numbering" Target="numbering.xml"/><Relationship Id="rId16" Type="http://schemas.openxmlformats.org/officeDocument/2006/relationships/hyperlink" Target="https://bcg01.egnyte.com/dl/GChWiHtcbn" TargetMode="External"/><Relationship Id="rId20" Type="http://schemas.openxmlformats.org/officeDocument/2006/relationships/hyperlink" Target="mailto:LABTalk@bcg.com" TargetMode="External"/><Relationship Id="rId1" Type="http://schemas.openxmlformats.org/officeDocument/2006/relationships/customXml" Target="../customXml/item1.xml"/><Relationship Id="rId6" Type="http://schemas.openxmlformats.org/officeDocument/2006/relationships/hyperlink" Target="https://bcg01.egnyte.com/dl/zsUXPV1bXY"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LABTalk@bcg.com"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bcg01.egnyte.com/dl/6ve5nMdna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cgsb.sabacloud.com/Saba/Web_spf/NA3T1SNB0195/app/me/plans"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berger%20Pattie\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5D94C-FB7E-4DEA-BC0C-1D49BA141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55</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Thomasberger, Pattie</dc:creator>
  <cp:keywords/>
  <dc:description/>
  <cp:lastModifiedBy>Colonero Maxwell</cp:lastModifiedBy>
  <cp:revision>4</cp:revision>
  <dcterms:created xsi:type="dcterms:W3CDTF">2019-11-04T21:08:00Z</dcterms:created>
  <dcterms:modified xsi:type="dcterms:W3CDTF">2019-11-20T22:36:00Z</dcterms:modified>
</cp:coreProperties>
</file>