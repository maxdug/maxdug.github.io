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92" w:type="dxa"/>
        <w:tblLook w:val="04A0" w:firstRow="1" w:lastRow="0" w:firstColumn="1" w:lastColumn="0" w:noHBand="0" w:noVBand="1"/>
      </w:tblPr>
      <w:tblGrid>
        <w:gridCol w:w="1615"/>
        <w:gridCol w:w="8177"/>
        <w:tblGridChange w:id="0">
          <w:tblGrid>
            <w:gridCol w:w="1615"/>
            <w:gridCol w:w="8177"/>
          </w:tblGrid>
        </w:tblGridChange>
      </w:tblGrid>
      <w:tr w:rsidR="004C037A" w:rsidRPr="005045CD" w14:paraId="5A94A912" w14:textId="77777777" w:rsidTr="00061A0D">
        <w:tc>
          <w:tcPr>
            <w:tcW w:w="1615" w:type="dxa"/>
          </w:tcPr>
          <w:p w14:paraId="46D061A5" w14:textId="19BC6CF2" w:rsidR="004C037A" w:rsidRPr="005045CD" w:rsidRDefault="004C037A" w:rsidP="00061A0D">
            <w:pPr>
              <w:rPr>
                <w:b/>
              </w:rPr>
            </w:pPr>
            <w:r w:rsidRPr="005045CD">
              <w:rPr>
                <w:b/>
              </w:rPr>
              <w:t xml:space="preserve">CLOUD: </w:t>
            </w:r>
          </w:p>
        </w:tc>
        <w:tc>
          <w:tcPr>
            <w:tcW w:w="8177" w:type="dxa"/>
          </w:tcPr>
          <w:p w14:paraId="529E3788" w14:textId="06BF5CDF" w:rsidR="00771750" w:rsidDel="00477088" w:rsidRDefault="00A70816" w:rsidP="00A60628">
            <w:pPr>
              <w:rPr>
                <w:del w:id="1" w:author="Colonero Maxwell" w:date="2020-06-12T14:20:00Z"/>
              </w:rPr>
            </w:pPr>
            <w:ins w:id="2" w:author="Colonero Maxwell" w:date="2020-07-27T16:24:00Z">
              <w:r w:rsidRPr="009A2E84">
                <w:rPr>
                  <w:b/>
                  <w:bCs/>
                  <w:color w:val="7030A0"/>
                </w:rPr>
                <w:t>Blended</w:t>
              </w:r>
              <w:r w:rsidRPr="006E797C">
                <w:t xml:space="preserve"> </w:t>
              </w:r>
            </w:ins>
            <w:ins w:id="3" w:author="Colonero Maxwell" w:date="2020-06-12T14:20:00Z">
              <w:r w:rsidR="006E797C" w:rsidRPr="006E797C">
                <w:t>Class Registration in Pending Approval State</w:t>
              </w:r>
            </w:ins>
            <w:del w:id="4" w:author="Colonero Maxwell" w:date="2020-06-12T14:20:00Z">
              <w:r w:rsidR="00771750" w:rsidRPr="00771750" w:rsidDel="006E797C">
                <w:delText>Instructor-Led Class Pending Approval Level is Approved</w:delText>
              </w:r>
            </w:del>
          </w:p>
          <w:p w14:paraId="4AD3B270" w14:textId="5097055D" w:rsidR="00A60628" w:rsidDel="006E797C" w:rsidRDefault="00A60628" w:rsidP="00A60628">
            <w:pPr>
              <w:rPr>
                <w:del w:id="5" w:author="Colonero Maxwell" w:date="2020-06-12T14:20:00Z"/>
              </w:rPr>
            </w:pPr>
            <w:del w:id="6" w:author="Colonero Maxwell" w:date="2020-06-12T14:20:00Z">
              <w:r w:rsidDel="006E797C">
                <w:delText>Instructor-Led Class Registration No Approval Required </w:delText>
              </w:r>
            </w:del>
          </w:p>
          <w:p w14:paraId="36714AA7" w14:textId="6C9693C9" w:rsidR="00A60628" w:rsidDel="006E797C" w:rsidRDefault="00A60628" w:rsidP="00A60628">
            <w:pPr>
              <w:rPr>
                <w:del w:id="7" w:author="Colonero Maxwell" w:date="2020-06-12T14:20:00Z"/>
              </w:rPr>
            </w:pPr>
            <w:del w:id="8" w:author="Colonero Maxwell" w:date="2020-06-12T14:20:00Z">
              <w:r w:rsidDel="006E797C">
                <w:delText>Instructor-Led Class - Offered Seat Confirmed</w:delText>
              </w:r>
            </w:del>
          </w:p>
          <w:p w14:paraId="3349CBF3" w14:textId="7AA6E40A" w:rsidR="00A60628" w:rsidDel="006E797C" w:rsidRDefault="00A60628" w:rsidP="00A60628">
            <w:pPr>
              <w:rPr>
                <w:del w:id="9" w:author="Colonero Maxwell" w:date="2020-06-12T14:20:00Z"/>
              </w:rPr>
            </w:pPr>
            <w:del w:id="10" w:author="Colonero Maxwell" w:date="2020-06-12T14:20:00Z">
              <w:r w:rsidDel="006E797C">
                <w:delText>Blended Class Pending Registration is Approved</w:delText>
              </w:r>
            </w:del>
          </w:p>
          <w:p w14:paraId="3121F69B" w14:textId="4DE1CB21" w:rsidR="00A60628" w:rsidDel="006E797C" w:rsidRDefault="00A60628" w:rsidP="00A60628">
            <w:pPr>
              <w:rPr>
                <w:del w:id="11" w:author="Colonero Maxwell" w:date="2020-06-12T14:20:00Z"/>
              </w:rPr>
            </w:pPr>
            <w:del w:id="12" w:author="Colonero Maxwell" w:date="2020-06-12T14:20:00Z">
              <w:r w:rsidDel="006E797C">
                <w:delText>Blended Class Registration No Approval Required </w:delText>
              </w:r>
            </w:del>
          </w:p>
          <w:p w14:paraId="433EC83D" w14:textId="6A3A95D7" w:rsidR="004C037A" w:rsidRPr="005045CD" w:rsidRDefault="00A60628" w:rsidP="00A60628">
            <w:del w:id="13" w:author="Colonero Maxwell" w:date="2020-06-12T14:20:00Z">
              <w:r w:rsidDel="006E797C">
                <w:delText>Blended Class Offered Seat Confirmed </w:delText>
              </w:r>
            </w:del>
          </w:p>
        </w:tc>
      </w:tr>
      <w:tr w:rsidR="004C037A" w:rsidRPr="005045CD" w14:paraId="15FD51EB" w14:textId="77777777" w:rsidTr="00061A0D">
        <w:tc>
          <w:tcPr>
            <w:tcW w:w="1615" w:type="dxa"/>
          </w:tcPr>
          <w:p w14:paraId="1426FA5F" w14:textId="41280270" w:rsidR="004C037A" w:rsidRPr="005045CD" w:rsidRDefault="004C037A" w:rsidP="00061A0D">
            <w:pPr>
              <w:rPr>
                <w:b/>
              </w:rPr>
            </w:pPr>
            <w:r w:rsidRPr="005045CD">
              <w:rPr>
                <w:b/>
              </w:rPr>
              <w:t xml:space="preserve">Domain: </w:t>
            </w:r>
          </w:p>
        </w:tc>
        <w:tc>
          <w:tcPr>
            <w:tcW w:w="8177" w:type="dxa"/>
          </w:tcPr>
          <w:p w14:paraId="365FD864" w14:textId="28168654" w:rsidR="004C037A" w:rsidRPr="005045CD" w:rsidRDefault="00373249" w:rsidP="00061A0D">
            <w:r w:rsidRPr="00373249">
              <w:rPr>
                <w:color w:val="00B050"/>
              </w:rPr>
              <w:t>Live</w:t>
            </w:r>
          </w:p>
        </w:tc>
      </w:tr>
      <w:tr w:rsidR="004C037A" w:rsidRPr="005045CD" w14:paraId="3F8A0494" w14:textId="77777777" w:rsidTr="00061A0D">
        <w:tc>
          <w:tcPr>
            <w:tcW w:w="1615" w:type="dxa"/>
          </w:tcPr>
          <w:p w14:paraId="323C52D4" w14:textId="08A9B1AE" w:rsidR="004C037A" w:rsidRPr="005045CD" w:rsidRDefault="004C037A" w:rsidP="00061A0D">
            <w:pPr>
              <w:rPr>
                <w:b/>
              </w:rPr>
            </w:pPr>
            <w:r w:rsidRPr="005045CD">
              <w:rPr>
                <w:b/>
              </w:rPr>
              <w:t xml:space="preserve">Action Name: </w:t>
            </w:r>
          </w:p>
        </w:tc>
        <w:tc>
          <w:tcPr>
            <w:tcW w:w="8177" w:type="dxa"/>
          </w:tcPr>
          <w:p w14:paraId="4F425A2B" w14:textId="20991058" w:rsidR="004C037A" w:rsidRPr="005045CD" w:rsidRDefault="00E9401D" w:rsidP="00061A0D">
            <w:ins w:id="14" w:author="Colonero Maxwell" w:date="2020-07-27T16:37:00Z">
              <w:r>
                <w:t>Blended Pending Approval</w:t>
              </w:r>
            </w:ins>
            <w:ins w:id="15" w:author="Colonero Maxwell" w:date="2020-06-12T15:17:00Z">
              <w:r w:rsidR="006A736B">
                <w:t xml:space="preserve"> (</w:t>
              </w:r>
              <w:r w:rsidR="006A736B" w:rsidRPr="00B43752">
                <w:rPr>
                  <w:highlight w:val="yellow"/>
                  <w:rPrChange w:id="16" w:author="Colonero Maxwell" w:date="2020-06-12T15:32:00Z">
                    <w:rPr/>
                  </w:rPrChange>
                </w:rPr>
                <w:t>FOR APPROVER</w:t>
              </w:r>
              <w:r w:rsidR="006A736B">
                <w:t>)</w:t>
              </w:r>
            </w:ins>
            <w:del w:id="17" w:author="Colonero Maxwell" w:date="2020-06-12T14:20:00Z">
              <w:r w:rsidR="00717E8F" w:rsidDel="006E797C">
                <w:delText>Formal Invitation/Confirmation</w:delText>
              </w:r>
            </w:del>
          </w:p>
        </w:tc>
      </w:tr>
      <w:tr w:rsidR="001E591F" w:rsidRPr="005045CD" w14:paraId="0B77222C" w14:textId="77777777" w:rsidTr="006E797C">
        <w:tblPrEx>
          <w:tblW w:w="9792" w:type="dxa"/>
          <w:tblPrExChange w:id="18" w:author="Colonero Maxwell" w:date="2020-06-12T14:23:00Z">
            <w:tblPrEx>
              <w:tblW w:w="9792" w:type="dxa"/>
            </w:tblPrEx>
          </w:tblPrExChange>
        </w:tblPrEx>
        <w:trPr>
          <w:trHeight w:val="467"/>
        </w:trPr>
        <w:tc>
          <w:tcPr>
            <w:tcW w:w="1615" w:type="dxa"/>
            <w:tcPrChange w:id="19" w:author="Colonero Maxwell" w:date="2020-06-12T14:23:00Z">
              <w:tcPr>
                <w:tcW w:w="1615" w:type="dxa"/>
              </w:tcPr>
            </w:tcPrChange>
          </w:tcPr>
          <w:p w14:paraId="2CDE7D41" w14:textId="5717940A" w:rsidR="001E591F" w:rsidRPr="005045CD" w:rsidRDefault="001E591F" w:rsidP="00061A0D">
            <w:pPr>
              <w:rPr>
                <w:b/>
              </w:rPr>
            </w:pPr>
            <w:r w:rsidRPr="005045CD">
              <w:rPr>
                <w:b/>
              </w:rPr>
              <w:t xml:space="preserve">Named Quires: </w:t>
            </w:r>
          </w:p>
        </w:tc>
        <w:tc>
          <w:tcPr>
            <w:tcW w:w="8177" w:type="dxa"/>
            <w:tcPrChange w:id="20" w:author="Colonero Maxwell" w:date="2020-06-12T14:23:00Z">
              <w:tcPr>
                <w:tcW w:w="8177" w:type="dxa"/>
              </w:tcPr>
            </w:tcPrChange>
          </w:tcPr>
          <w:p w14:paraId="6E77F822" w14:textId="3CAEF992" w:rsidR="001E591F" w:rsidRPr="005045CD" w:rsidRDefault="006E797C" w:rsidP="00061A0D">
            <w:ins w:id="21" w:author="Colonero Maxwell" w:date="2020-06-12T14:23:00Z">
              <w:r w:rsidRPr="006E797C">
                <w:t xml:space="preserve">Current Level approver of the pending approval class </w:t>
              </w:r>
            </w:ins>
            <w:ins w:id="22" w:author="Colonero Maxwell" w:date="2020-06-12T15:17:00Z">
              <w:r w:rsidR="006A736B" w:rsidRPr="006E797C">
                <w:t>registratio</w:t>
              </w:r>
              <w:r w:rsidR="006A736B">
                <w:t>n</w:t>
              </w:r>
            </w:ins>
            <w:del w:id="23" w:author="Colonero Maxwell" w:date="2020-06-12T14:22:00Z">
              <w:r w:rsidR="00373249" w:rsidDel="006E797C">
                <w:delText>Learner Associated with this Registration</w:delText>
              </w:r>
            </w:del>
          </w:p>
        </w:tc>
      </w:tr>
      <w:tr w:rsidR="00373249" w:rsidRPr="005045CD" w14:paraId="24BA88B0" w14:textId="77777777" w:rsidTr="00061A0D">
        <w:tc>
          <w:tcPr>
            <w:tcW w:w="1615" w:type="dxa"/>
          </w:tcPr>
          <w:p w14:paraId="03B170D9" w14:textId="1C7FE7BC" w:rsidR="00373249" w:rsidRPr="005045CD" w:rsidRDefault="00373249" w:rsidP="00061A0D">
            <w:pPr>
              <w:rPr>
                <w:b/>
              </w:rPr>
            </w:pPr>
            <w:r>
              <w:rPr>
                <w:b/>
              </w:rPr>
              <w:t>iCal</w:t>
            </w:r>
          </w:p>
        </w:tc>
        <w:tc>
          <w:tcPr>
            <w:tcW w:w="8177" w:type="dxa"/>
          </w:tcPr>
          <w:p w14:paraId="4942DA39" w14:textId="4AC1C183" w:rsidR="00373249" w:rsidRDefault="006E797C" w:rsidP="00061A0D">
            <w:ins w:id="24" w:author="Colonero Maxwell" w:date="2020-06-12T14:23:00Z">
              <w:r>
                <w:t>Not configurable</w:t>
              </w:r>
            </w:ins>
            <w:del w:id="25" w:author="Colonero Maxwell" w:date="2020-06-12T14:23:00Z">
              <w:r w:rsidR="00373249" w:rsidDel="006E797C">
                <w:delText>Enable</w:delText>
              </w:r>
            </w:del>
          </w:p>
        </w:tc>
      </w:tr>
      <w:tr w:rsidR="00626585" w:rsidRPr="005045CD" w14:paraId="783CEDDF" w14:textId="77777777" w:rsidTr="00061A0D">
        <w:trPr>
          <w:ins w:id="26" w:author="Colonero Maxwell" w:date="2020-06-03T09:42:00Z"/>
        </w:trPr>
        <w:tc>
          <w:tcPr>
            <w:tcW w:w="1615" w:type="dxa"/>
          </w:tcPr>
          <w:p w14:paraId="065EB909" w14:textId="65006E0C" w:rsidR="00626585" w:rsidRDefault="00626585" w:rsidP="00061A0D">
            <w:pPr>
              <w:rPr>
                <w:ins w:id="27" w:author="Colonero Maxwell" w:date="2020-06-03T09:42:00Z"/>
                <w:b/>
              </w:rPr>
            </w:pPr>
            <w:ins w:id="28" w:author="Colonero Maxwell" w:date="2020-06-03T09:42:00Z">
              <w:r>
                <w:rPr>
                  <w:b/>
                </w:rPr>
                <w:t xml:space="preserve">Attachments </w:t>
              </w:r>
            </w:ins>
          </w:p>
        </w:tc>
        <w:tc>
          <w:tcPr>
            <w:tcW w:w="8177" w:type="dxa"/>
          </w:tcPr>
          <w:p w14:paraId="7AED2F4F" w14:textId="01CF5093" w:rsidR="00626585" w:rsidRDefault="00626585" w:rsidP="00061A0D">
            <w:pPr>
              <w:rPr>
                <w:ins w:id="29" w:author="Colonero Maxwell" w:date="2020-06-03T09:42:00Z"/>
              </w:rPr>
            </w:pPr>
          </w:p>
        </w:tc>
      </w:tr>
    </w:tbl>
    <w:p w14:paraId="5447B8B6" w14:textId="77777777" w:rsidR="00B832EC" w:rsidRDefault="00B832EC" w:rsidP="00B832EC">
      <w:pPr>
        <w:rPr>
          <w:b/>
        </w:rPr>
      </w:pPr>
    </w:p>
    <w:tbl>
      <w:tblPr>
        <w:tblStyle w:val="TableGrid"/>
        <w:tblW w:w="0" w:type="auto"/>
        <w:tblLook w:val="04A0" w:firstRow="1" w:lastRow="0" w:firstColumn="1" w:lastColumn="0" w:noHBand="0" w:noVBand="1"/>
      </w:tblPr>
      <w:tblGrid>
        <w:gridCol w:w="9350"/>
      </w:tblGrid>
      <w:tr w:rsidR="00B832EC" w14:paraId="546C7BD7" w14:textId="77777777" w:rsidTr="00F94E45">
        <w:trPr>
          <w:trHeight w:val="332"/>
        </w:trPr>
        <w:tc>
          <w:tcPr>
            <w:tcW w:w="9350" w:type="dxa"/>
          </w:tcPr>
          <w:p w14:paraId="5E85F748" w14:textId="6BD7E2B1" w:rsidR="00B832EC" w:rsidRDefault="00B832EC" w:rsidP="00061A0D">
            <w:pPr>
              <w:rPr>
                <w:rFonts w:ascii="Arial" w:hAnsi="Arial" w:cs="Arial"/>
                <w:color w:val="333333"/>
                <w:sz w:val="18"/>
                <w:szCs w:val="18"/>
                <w:lang w:eastAsia="en-US"/>
              </w:rPr>
            </w:pPr>
            <w:r w:rsidRPr="005045CD">
              <w:rPr>
                <w:b/>
              </w:rPr>
              <w:t>Subject</w:t>
            </w:r>
            <w:r w:rsidRPr="005045CD">
              <w:t xml:space="preserve">: </w:t>
            </w:r>
            <w:ins w:id="30" w:author="Colonero Maxwell" w:date="2020-06-12T15:18:00Z">
              <w:r w:rsidR="000F380F">
                <w:t>Approval decisi</w:t>
              </w:r>
            </w:ins>
            <w:ins w:id="31" w:author="Colonero Maxwell" w:date="2020-06-12T15:19:00Z">
              <w:r w:rsidR="000F380F">
                <w:t xml:space="preserve">on required for </w:t>
              </w:r>
              <w:r w:rsidR="000F380F" w:rsidRPr="00AD6BC5">
                <w:t>@Reg_ClassTitle@</w:t>
              </w:r>
            </w:ins>
            <w:del w:id="32" w:author="Colonero Maxwell" w:date="2020-06-12T15:18:00Z">
              <w:r w:rsidR="004C037A" w:rsidDel="000F380F">
                <w:rPr>
                  <w:rFonts w:ascii="Calibri" w:hAnsi="Calibri" w:cs="Calibri"/>
                  <w:sz w:val="22"/>
                  <w:szCs w:val="22"/>
                </w:rPr>
                <w:delText>Your Invitation is</w:delText>
              </w:r>
            </w:del>
            <w:del w:id="33" w:author="Colonero Maxwell" w:date="2020-06-12T14:23:00Z">
              <w:r w:rsidR="004C037A" w:rsidDel="006E797C">
                <w:rPr>
                  <w:rFonts w:ascii="Calibri" w:hAnsi="Calibri" w:cs="Calibri"/>
                  <w:sz w:val="22"/>
                  <w:szCs w:val="22"/>
                </w:rPr>
                <w:delText xml:space="preserve"> </w:delText>
              </w:r>
              <w:commentRangeStart w:id="34"/>
              <w:r w:rsidR="004C037A" w:rsidDel="006E797C">
                <w:rPr>
                  <w:rFonts w:ascii="Calibri" w:hAnsi="Calibri" w:cs="Calibri"/>
                  <w:sz w:val="22"/>
                  <w:szCs w:val="22"/>
                </w:rPr>
                <w:delText xml:space="preserve">Confirmed </w:delText>
              </w:r>
              <w:commentRangeEnd w:id="34"/>
              <w:r w:rsidR="00E72378" w:rsidDel="006E797C">
                <w:rPr>
                  <w:rStyle w:val="CommentReference"/>
                </w:rPr>
                <w:commentReference w:id="34"/>
              </w:r>
            </w:del>
            <w:del w:id="35" w:author="Colonero Maxwell" w:date="2020-06-12T15:18:00Z">
              <w:r w:rsidR="004C037A" w:rsidDel="000F380F">
                <w:rPr>
                  <w:rFonts w:ascii="Calibri" w:hAnsi="Calibri" w:cs="Calibri"/>
                  <w:sz w:val="22"/>
                  <w:szCs w:val="22"/>
                </w:rPr>
                <w:delText xml:space="preserve">for </w:delText>
              </w:r>
              <w:r w:rsidR="00EB0884" w:rsidRPr="00771750" w:rsidDel="000F380F">
                <w:rPr>
                  <w:color w:val="4472C4" w:themeColor="accent5"/>
                </w:rPr>
                <w:delText xml:space="preserve">@Reg_ClassTitle@ </w:delText>
              </w:r>
              <w:r w:rsidR="004C037A" w:rsidDel="000F380F">
                <w:rPr>
                  <w:rFonts w:ascii="Calibri" w:hAnsi="Calibri" w:cs="Calibri"/>
                  <w:sz w:val="22"/>
                  <w:szCs w:val="22"/>
                </w:rPr>
                <w:delText xml:space="preserve">on </w:delText>
              </w:r>
              <w:r w:rsidR="00771750" w:rsidRPr="00771750" w:rsidDel="000F380F">
                <w:rPr>
                  <w:rFonts w:ascii="Calibri" w:hAnsi="Calibri" w:cs="Calibri"/>
                  <w:color w:val="4472C4" w:themeColor="accent5"/>
                  <w:sz w:val="22"/>
                  <w:szCs w:val="22"/>
                </w:rPr>
                <w:delText>@Reg_Session_Start_Date_#@</w:delText>
              </w:r>
              <w:r w:rsidR="004C037A" w:rsidDel="000F380F">
                <w:rPr>
                  <w:rFonts w:ascii="Calibri" w:hAnsi="Calibri" w:cs="Calibri"/>
                  <w:sz w:val="22"/>
                  <w:szCs w:val="22"/>
                </w:rPr>
                <w:delText>-</w:delText>
              </w:r>
              <w:r w:rsidR="00771750" w:rsidDel="000F380F">
                <w:delText xml:space="preserve"> </w:delText>
              </w:r>
              <w:r w:rsidR="00771750" w:rsidRPr="00771750" w:rsidDel="000F380F">
                <w:rPr>
                  <w:rFonts w:ascii="Calibri" w:hAnsi="Calibri" w:cs="Calibri"/>
                  <w:color w:val="4472C4" w:themeColor="accent5"/>
                  <w:sz w:val="22"/>
                  <w:szCs w:val="22"/>
                </w:rPr>
                <w:delText>@Reg_Session_End_Date_#@</w:delText>
              </w:r>
            </w:del>
          </w:p>
        </w:tc>
      </w:tr>
      <w:tr w:rsidR="00B832EC" w14:paraId="01B642F7" w14:textId="77777777" w:rsidTr="00F94E45">
        <w:trPr>
          <w:trHeight w:val="530"/>
        </w:trPr>
        <w:tc>
          <w:tcPr>
            <w:tcW w:w="9350" w:type="dxa"/>
          </w:tcPr>
          <w:p w14:paraId="2F0A934F" w14:textId="59C01773" w:rsidR="002D1C00" w:rsidRDefault="002D1C00" w:rsidP="00EB0884">
            <w:pPr>
              <w:shd w:val="clear" w:color="auto" w:fill="FFFFFF"/>
              <w:rPr>
                <w:ins w:id="36" w:author="Colonero Maxwell" w:date="2020-06-12T15:17:00Z"/>
                <w:rFonts w:ascii="Arial" w:hAnsi="Arial" w:cs="Arial"/>
                <w:color w:val="333333"/>
                <w:sz w:val="18"/>
                <w:szCs w:val="18"/>
                <w:lang w:eastAsia="en-US"/>
              </w:rPr>
            </w:pPr>
          </w:p>
          <w:p w14:paraId="7AE9E2EC" w14:textId="77777777" w:rsidR="00A70816" w:rsidRDefault="00A70816" w:rsidP="00A70816">
            <w:pPr>
              <w:pStyle w:val="Heading1"/>
              <w:numPr>
                <w:ilvl w:val="0"/>
                <w:numId w:val="0"/>
              </w:numPr>
              <w:spacing w:before="150" w:after="150"/>
              <w:ind w:left="284" w:right="150" w:hanging="284"/>
              <w:jc w:val="left"/>
              <w:outlineLvl w:val="0"/>
              <w:rPr>
                <w:ins w:id="37" w:author="Colonero Maxwell" w:date="2020-07-27T16:22:00Z"/>
                <w:rFonts w:ascii="Trebuchet MS" w:hAnsi="Trebuchet MS"/>
                <w:color w:val="177B57"/>
                <w:sz w:val="28"/>
                <w:szCs w:val="28"/>
                <w:lang w:eastAsia="en-US"/>
              </w:rPr>
            </w:pPr>
            <w:ins w:id="38" w:author="Colonero Maxwell" w:date="2020-07-27T16:22:00Z">
              <w:r>
                <w:rPr>
                  <w:rFonts w:ascii="Trebuchet MS" w:hAnsi="Trebuchet MS"/>
                  <w:caps/>
                  <w:color w:val="177B57"/>
                  <w:sz w:val="27"/>
                  <w:szCs w:val="27"/>
                </w:rPr>
                <w:t>LEARNING PROGRAM</w:t>
              </w:r>
            </w:ins>
          </w:p>
          <w:p w14:paraId="79B37756" w14:textId="77777777" w:rsidR="00A70816" w:rsidRDefault="00A70816" w:rsidP="00A70816">
            <w:pPr>
              <w:jc w:val="left"/>
              <w:rPr>
                <w:ins w:id="39" w:author="Colonero Maxwell" w:date="2020-07-27T16:22:00Z"/>
                <w:rFonts w:ascii="Times New Roman" w:eastAsiaTheme="minorHAnsi" w:hAnsi="Times New Roman"/>
                <w:sz w:val="24"/>
              </w:rPr>
            </w:pPr>
          </w:p>
          <w:p w14:paraId="74F604F7" w14:textId="77777777" w:rsidR="00A70816" w:rsidRPr="002D1C00" w:rsidRDefault="00A70816" w:rsidP="00A70816">
            <w:pPr>
              <w:shd w:val="clear" w:color="auto" w:fill="FFFFFF"/>
              <w:jc w:val="left"/>
              <w:rPr>
                <w:ins w:id="40" w:author="Colonero Maxwell" w:date="2020-07-27T16:22:00Z"/>
                <w:rFonts w:ascii="Arial" w:hAnsi="Arial" w:cs="Arial"/>
                <w:color w:val="333333"/>
                <w:sz w:val="18"/>
                <w:szCs w:val="18"/>
                <w:lang w:eastAsia="en-US"/>
              </w:rPr>
            </w:pPr>
            <w:ins w:id="41" w:author="Colonero Maxwell" w:date="2020-07-27T16:22:00Z">
              <w:r>
                <w:rPr>
                  <w:rFonts w:ascii="Georgia" w:hAnsi="Georgia"/>
                  <w:color w:val="333333"/>
                  <w:sz w:val="40"/>
                  <w:szCs w:val="40"/>
                </w:rPr>
                <w:t xml:space="preserve">Approval decision required for </w:t>
              </w:r>
              <w:r w:rsidRPr="009A2E84">
                <w:rPr>
                  <w:rFonts w:ascii="Georgia" w:hAnsi="Georgia"/>
                  <w:sz w:val="40"/>
                  <w:szCs w:val="40"/>
                </w:rPr>
                <w:t>@Reg_ClassTitle@</w:t>
              </w:r>
            </w:ins>
          </w:p>
          <w:p w14:paraId="1D297922" w14:textId="77777777" w:rsidR="00A70816" w:rsidRDefault="00A70816" w:rsidP="00A70816">
            <w:pPr>
              <w:shd w:val="clear" w:color="auto" w:fill="FFFFFF"/>
              <w:jc w:val="left"/>
              <w:rPr>
                <w:ins w:id="42" w:author="Colonero Maxwell" w:date="2020-07-27T16:22:00Z"/>
                <w:rFonts w:ascii="Arial" w:hAnsi="Arial" w:cs="Arial"/>
                <w:color w:val="333333"/>
                <w:sz w:val="18"/>
                <w:szCs w:val="18"/>
                <w:lang w:eastAsia="en-US"/>
              </w:rPr>
            </w:pPr>
          </w:p>
          <w:p w14:paraId="5B18DB80" w14:textId="77777777" w:rsidR="00A70816" w:rsidRPr="009A2E84" w:rsidRDefault="00A70816" w:rsidP="00A70816">
            <w:pPr>
              <w:jc w:val="left"/>
              <w:rPr>
                <w:ins w:id="43" w:author="Colonero Maxwell" w:date="2020-07-27T16:22:00Z"/>
                <w:rFonts w:ascii="Arial" w:hAnsi="Arial" w:cs="Arial"/>
                <w:color w:val="575757"/>
                <w:sz w:val="21"/>
                <w:szCs w:val="21"/>
                <w:shd w:val="clear" w:color="auto" w:fill="FFFFFF"/>
              </w:rPr>
            </w:pPr>
            <w:ins w:id="44" w:author="Colonero Maxwell" w:date="2020-07-27T16:22:00Z">
              <w:r>
                <w:rPr>
                  <w:rFonts w:ascii="Arial" w:hAnsi="Arial" w:cs="Arial"/>
                  <w:color w:val="575757"/>
                  <w:sz w:val="21"/>
                  <w:szCs w:val="21"/>
                  <w:shd w:val="clear" w:color="auto" w:fill="FFFFFF"/>
                </w:rPr>
                <w:t xml:space="preserve">As the approver designated for @Reg_ClassTitle@, we suggest that you review the </w:t>
              </w:r>
              <w:commentRangeStart w:id="45"/>
              <w:r>
                <w:rPr>
                  <w:rFonts w:ascii="Arial" w:hAnsi="Arial" w:cs="Arial"/>
                  <w:color w:val="575757"/>
                  <w:sz w:val="21"/>
                  <w:szCs w:val="21"/>
                  <w:shd w:val="clear" w:color="auto" w:fill="FFFFFF"/>
                </w:rPr>
                <w:t xml:space="preserve">Roster Report </w:t>
              </w:r>
              <w:commentRangeEnd w:id="45"/>
              <w:r>
                <w:rPr>
                  <w:rStyle w:val="CommentReference"/>
                </w:rPr>
                <w:commentReference w:id="45"/>
              </w:r>
              <w:r>
                <w:rPr>
                  <w:rFonts w:ascii="Arial" w:hAnsi="Arial" w:cs="Arial"/>
                  <w:color w:val="575757"/>
                  <w:sz w:val="21"/>
                  <w:szCs w:val="21"/>
                  <w:shd w:val="clear" w:color="auto" w:fill="FFFFFF"/>
                </w:rPr>
                <w:t>within Analytics section of LAB to provide you with information about the participant to make a proper decision.</w:t>
              </w:r>
            </w:ins>
          </w:p>
          <w:p w14:paraId="63A9A8A5" w14:textId="77777777" w:rsidR="00A70816" w:rsidRPr="00B11EF2" w:rsidRDefault="00A70816" w:rsidP="00A70816">
            <w:pPr>
              <w:rPr>
                <w:ins w:id="46" w:author="Colonero Maxwell" w:date="2020-07-27T16:22:00Z"/>
                <w:rFonts w:ascii="Arial" w:hAnsi="Arial" w:cs="Arial"/>
                <w:color w:val="575757"/>
                <w:sz w:val="21"/>
                <w:szCs w:val="21"/>
                <w:lang w:eastAsia="en-US" w:bidi="hi-IN"/>
              </w:rPr>
            </w:pPr>
          </w:p>
          <w:p w14:paraId="7EB7B866" w14:textId="77777777" w:rsidR="00A70816" w:rsidRPr="00B11EF2" w:rsidRDefault="00A70816" w:rsidP="00A70816">
            <w:pPr>
              <w:rPr>
                <w:ins w:id="47" w:author="Colonero Maxwell" w:date="2020-07-27T16:22:00Z"/>
                <w:rFonts w:ascii="Arial" w:hAnsi="Arial" w:cs="Arial"/>
                <w:color w:val="575757"/>
                <w:sz w:val="21"/>
                <w:szCs w:val="21"/>
                <w:lang w:eastAsia="en-US" w:bidi="hi-IN"/>
              </w:rPr>
            </w:pPr>
            <w:ins w:id="48" w:author="Colonero Maxwell" w:date="2020-07-27T16:22:00Z">
              <w:r w:rsidRPr="00B11EF2">
                <w:rPr>
                  <w:rFonts w:ascii="Arial" w:hAnsi="Arial" w:cs="Arial"/>
                  <w:color w:val="575757"/>
                  <w:sz w:val="21"/>
                  <w:szCs w:val="21"/>
                  <w:lang w:eastAsia="en-US" w:bidi="hi-IN"/>
                </w:rPr>
                <w:t>Class Start Date: @Reg_ClassStartDate@</w:t>
              </w:r>
            </w:ins>
          </w:p>
          <w:p w14:paraId="692A27EC" w14:textId="77777777" w:rsidR="00A70816" w:rsidRPr="00B11EF2" w:rsidRDefault="00A70816" w:rsidP="00A70816">
            <w:pPr>
              <w:rPr>
                <w:ins w:id="49" w:author="Colonero Maxwell" w:date="2020-07-27T16:22:00Z"/>
                <w:rFonts w:ascii="Arial" w:hAnsi="Arial" w:cs="Arial"/>
                <w:color w:val="575757"/>
                <w:sz w:val="21"/>
                <w:szCs w:val="21"/>
                <w:lang w:eastAsia="en-US" w:bidi="hi-IN"/>
              </w:rPr>
            </w:pPr>
            <w:ins w:id="50" w:author="Colonero Maxwell" w:date="2020-07-27T16:22:00Z">
              <w:r w:rsidRPr="00B11EF2">
                <w:rPr>
                  <w:rFonts w:ascii="Arial" w:hAnsi="Arial" w:cs="Arial"/>
                  <w:color w:val="575757"/>
                  <w:sz w:val="21"/>
                  <w:szCs w:val="21"/>
                  <w:lang w:eastAsia="en-US" w:bidi="hi-IN"/>
                </w:rPr>
                <w:t>Class End Date:</w:t>
              </w:r>
              <w:r>
                <w:rPr>
                  <w:rFonts w:ascii="Arial" w:hAnsi="Arial" w:cs="Arial"/>
                  <w:color w:val="575757"/>
                  <w:sz w:val="21"/>
                  <w:szCs w:val="21"/>
                  <w:lang w:eastAsia="en-US" w:bidi="hi-IN"/>
                </w:rPr>
                <w:t xml:space="preserve"> </w:t>
              </w:r>
              <w:r w:rsidRPr="00B11EF2">
                <w:rPr>
                  <w:rFonts w:ascii="Arial" w:hAnsi="Arial" w:cs="Arial"/>
                  <w:color w:val="575757"/>
                  <w:sz w:val="21"/>
                  <w:szCs w:val="21"/>
                  <w:lang w:eastAsia="en-US" w:bidi="hi-IN"/>
                </w:rPr>
                <w:t>@Reg_ClassEndDateIntl@</w:t>
              </w:r>
            </w:ins>
          </w:p>
          <w:p w14:paraId="114A8724" w14:textId="77777777" w:rsidR="00A70816" w:rsidRDefault="00A70816" w:rsidP="00A70816">
            <w:pPr>
              <w:jc w:val="left"/>
              <w:rPr>
                <w:ins w:id="51" w:author="Colonero Maxwell" w:date="2020-07-27T16:22:00Z"/>
                <w:rFonts w:ascii="Arial" w:hAnsi="Arial" w:cs="Arial"/>
                <w:color w:val="575757"/>
                <w:sz w:val="21"/>
                <w:szCs w:val="21"/>
                <w:shd w:val="clear" w:color="auto" w:fill="FFFFFF"/>
              </w:rPr>
            </w:pPr>
          </w:p>
          <w:p w14:paraId="732F33F6" w14:textId="77777777" w:rsidR="00A70816" w:rsidRDefault="00A70816" w:rsidP="00A70816">
            <w:pPr>
              <w:jc w:val="left"/>
              <w:rPr>
                <w:ins w:id="52" w:author="Colonero Maxwell" w:date="2020-07-27T16:22:00Z"/>
                <w:rFonts w:ascii="Arial" w:hAnsi="Arial" w:cs="Arial"/>
                <w:color w:val="575757"/>
                <w:sz w:val="21"/>
                <w:szCs w:val="21"/>
                <w:shd w:val="clear" w:color="auto" w:fill="FFFFFF"/>
                <w:lang w:val="fr-FR"/>
              </w:rPr>
            </w:pPr>
            <w:ins w:id="53" w:author="Colonero Maxwell" w:date="2020-07-27T16:22:00Z">
              <w:r w:rsidRPr="009A2E84">
                <w:rPr>
                  <w:rFonts w:ascii="Arial" w:hAnsi="Arial" w:cs="Arial"/>
                  <w:color w:val="575757"/>
                  <w:sz w:val="21"/>
                  <w:szCs w:val="21"/>
                  <w:shd w:val="clear" w:color="auto" w:fill="FFFFFF"/>
                  <w:lang w:val="fr-FR"/>
                </w:rPr>
                <w:t>Pa</w:t>
              </w:r>
              <w:r>
                <w:rPr>
                  <w:rFonts w:ascii="Arial" w:hAnsi="Arial" w:cs="Arial"/>
                  <w:color w:val="575757"/>
                  <w:sz w:val="21"/>
                  <w:szCs w:val="21"/>
                  <w:shd w:val="clear" w:color="auto" w:fill="FFFFFF"/>
                  <w:lang w:val="fr-FR"/>
                </w:rPr>
                <w:t>rticipant Information:</w:t>
              </w:r>
            </w:ins>
          </w:p>
          <w:p w14:paraId="74E953EF" w14:textId="77777777" w:rsidR="00A70816" w:rsidRPr="009A2E84" w:rsidRDefault="00A70816" w:rsidP="00A70816">
            <w:pPr>
              <w:jc w:val="left"/>
              <w:rPr>
                <w:ins w:id="54" w:author="Colonero Maxwell" w:date="2020-07-27T16:22:00Z"/>
                <w:rFonts w:ascii="Arial" w:hAnsi="Arial" w:cs="Arial"/>
                <w:color w:val="575757"/>
                <w:sz w:val="21"/>
                <w:szCs w:val="21"/>
                <w:shd w:val="clear" w:color="auto" w:fill="FFFFFF"/>
                <w:lang w:val="fr-FR"/>
              </w:rPr>
            </w:pPr>
          </w:p>
          <w:p w14:paraId="3645E37F" w14:textId="77777777" w:rsidR="00A70816" w:rsidRPr="009A2E84" w:rsidRDefault="00A70816" w:rsidP="00A70816">
            <w:pPr>
              <w:rPr>
                <w:ins w:id="55" w:author="Colonero Maxwell" w:date="2020-07-27T16:22:00Z"/>
                <w:rFonts w:ascii="Arial" w:hAnsi="Arial" w:cs="Arial"/>
                <w:color w:val="575757"/>
                <w:sz w:val="21"/>
                <w:szCs w:val="21"/>
                <w:lang w:val="fr-FR" w:eastAsia="en-US" w:bidi="hi-IN"/>
              </w:rPr>
            </w:pPr>
            <w:ins w:id="56" w:author="Colonero Maxwell" w:date="2020-07-27T16:22:00Z">
              <w:r w:rsidRPr="009A2E84">
                <w:rPr>
                  <w:rFonts w:ascii="Arial" w:hAnsi="Arial" w:cs="Arial"/>
                  <w:color w:val="575757"/>
                  <w:sz w:val="21"/>
                  <w:szCs w:val="21"/>
                  <w:lang w:val="fr-FR" w:eastAsia="en-US" w:bidi="hi-IN"/>
                </w:rPr>
                <w:t>Participant Name: @Reg_StudentName@</w:t>
              </w:r>
            </w:ins>
          </w:p>
          <w:p w14:paraId="323559BA" w14:textId="77777777" w:rsidR="00A70816" w:rsidRPr="00A70816" w:rsidRDefault="00A70816" w:rsidP="00A70816">
            <w:pPr>
              <w:rPr>
                <w:ins w:id="57" w:author="Colonero Maxwell" w:date="2020-07-27T16:22:00Z"/>
                <w:rFonts w:ascii="Arial" w:hAnsi="Arial" w:cs="Arial"/>
                <w:color w:val="575757"/>
                <w:sz w:val="21"/>
                <w:szCs w:val="21"/>
                <w:shd w:val="clear" w:color="auto" w:fill="FFFFFF"/>
                <w:rPrChange w:id="58" w:author="Colonero Maxwell" w:date="2020-07-27T16:22:00Z">
                  <w:rPr>
                    <w:ins w:id="59" w:author="Colonero Maxwell" w:date="2020-07-27T16:22:00Z"/>
                    <w:rFonts w:ascii="Arial" w:hAnsi="Arial" w:cs="Arial"/>
                    <w:color w:val="575757"/>
                    <w:sz w:val="21"/>
                    <w:szCs w:val="21"/>
                    <w:shd w:val="clear" w:color="auto" w:fill="FFFFFF"/>
                    <w:lang w:val="fr-FR"/>
                  </w:rPr>
                </w:rPrChange>
              </w:rPr>
            </w:pPr>
            <w:ins w:id="60" w:author="Colonero Maxwell" w:date="2020-07-27T16:22:00Z">
              <w:r w:rsidRPr="00A70816">
                <w:rPr>
                  <w:rFonts w:ascii="Arial" w:hAnsi="Arial" w:cs="Arial"/>
                  <w:color w:val="575757"/>
                  <w:sz w:val="21"/>
                  <w:szCs w:val="21"/>
                  <w:shd w:val="clear" w:color="auto" w:fill="FFFFFF"/>
                  <w:rPrChange w:id="61" w:author="Colonero Maxwell" w:date="2020-07-27T16:22:00Z">
                    <w:rPr>
                      <w:rFonts w:ascii="Arial" w:hAnsi="Arial" w:cs="Arial"/>
                      <w:color w:val="575757"/>
                      <w:sz w:val="21"/>
                      <w:szCs w:val="21"/>
                      <w:shd w:val="clear" w:color="auto" w:fill="FFFFFF"/>
                      <w:lang w:val="fr-FR"/>
                    </w:rPr>
                  </w:rPrChange>
                </w:rPr>
                <w:t>Rehire Date: @Reg_Student_Custom0@</w:t>
              </w:r>
            </w:ins>
          </w:p>
          <w:p w14:paraId="43BFFF33" w14:textId="77777777" w:rsidR="00A70816" w:rsidRPr="004C376C" w:rsidRDefault="00A70816" w:rsidP="00A70816">
            <w:pPr>
              <w:rPr>
                <w:ins w:id="62" w:author="Colonero Maxwell" w:date="2020-07-27T16:22:00Z"/>
                <w:rFonts w:ascii="Arial" w:hAnsi="Arial" w:cs="Arial"/>
                <w:color w:val="575757"/>
                <w:sz w:val="21"/>
                <w:szCs w:val="21"/>
                <w:shd w:val="clear" w:color="auto" w:fill="FFFFFF"/>
              </w:rPr>
            </w:pPr>
            <w:ins w:id="63" w:author="Colonero Maxwell" w:date="2020-07-27T16:22:00Z">
              <w:r w:rsidRPr="004C376C">
                <w:rPr>
                  <w:rFonts w:ascii="Arial" w:hAnsi="Arial" w:cs="Arial"/>
                  <w:color w:val="575757"/>
                  <w:sz w:val="21"/>
                  <w:szCs w:val="21"/>
                  <w:shd w:val="clear" w:color="auto" w:fill="FFFFFF"/>
                </w:rPr>
                <w:t>Promotion Date: @Reg_Student_Custom1@</w:t>
              </w:r>
            </w:ins>
          </w:p>
          <w:p w14:paraId="37AE1E12" w14:textId="77777777" w:rsidR="00A70816" w:rsidRPr="004C376C" w:rsidRDefault="00A70816" w:rsidP="00A70816">
            <w:pPr>
              <w:rPr>
                <w:ins w:id="64" w:author="Colonero Maxwell" w:date="2020-07-27T16:22:00Z"/>
                <w:rFonts w:ascii="Arial" w:hAnsi="Arial" w:cs="Arial"/>
                <w:color w:val="575757"/>
                <w:sz w:val="21"/>
                <w:szCs w:val="21"/>
                <w:shd w:val="clear" w:color="auto" w:fill="FFFFFF"/>
              </w:rPr>
            </w:pPr>
            <w:ins w:id="65" w:author="Colonero Maxwell" w:date="2020-07-27T16:22:00Z">
              <w:r w:rsidRPr="004C376C">
                <w:rPr>
                  <w:rFonts w:ascii="Arial" w:hAnsi="Arial" w:cs="Arial"/>
                  <w:color w:val="575757"/>
                  <w:sz w:val="21"/>
                  <w:szCs w:val="21"/>
                  <w:shd w:val="clear" w:color="auto" w:fill="FFFFFF"/>
                </w:rPr>
                <w:t>Lateral Hire: @Reg_Student_Custom2@</w:t>
              </w:r>
            </w:ins>
          </w:p>
          <w:p w14:paraId="2DC46A83" w14:textId="77777777" w:rsidR="00A70816" w:rsidRPr="004C376C" w:rsidRDefault="00A70816" w:rsidP="00A70816">
            <w:pPr>
              <w:rPr>
                <w:ins w:id="66" w:author="Colonero Maxwell" w:date="2020-07-27T16:22:00Z"/>
                <w:rFonts w:ascii="Arial" w:hAnsi="Arial" w:cs="Arial"/>
                <w:color w:val="575757"/>
                <w:sz w:val="21"/>
                <w:szCs w:val="21"/>
                <w:shd w:val="clear" w:color="auto" w:fill="FFFFFF"/>
              </w:rPr>
            </w:pPr>
            <w:ins w:id="67" w:author="Colonero Maxwell" w:date="2020-07-27T16:22:00Z">
              <w:r w:rsidRPr="004C376C">
                <w:rPr>
                  <w:rFonts w:ascii="Arial" w:hAnsi="Arial" w:cs="Arial"/>
                  <w:color w:val="575757"/>
                  <w:sz w:val="21"/>
                  <w:szCs w:val="21"/>
                  <w:shd w:val="clear" w:color="auto" w:fill="FFFFFF"/>
                </w:rPr>
                <w:t>DDC: @Reg_Student_Custom3@</w:t>
              </w:r>
            </w:ins>
          </w:p>
          <w:p w14:paraId="6336F27D" w14:textId="77777777" w:rsidR="00A70816" w:rsidRPr="004C376C" w:rsidRDefault="00A70816" w:rsidP="00A70816">
            <w:pPr>
              <w:rPr>
                <w:ins w:id="68" w:author="Colonero Maxwell" w:date="2020-07-27T16:22:00Z"/>
                <w:rFonts w:ascii="Arial" w:hAnsi="Arial" w:cs="Arial"/>
                <w:color w:val="575757"/>
                <w:sz w:val="21"/>
                <w:szCs w:val="21"/>
                <w:shd w:val="clear" w:color="auto" w:fill="FFFFFF"/>
              </w:rPr>
            </w:pPr>
            <w:ins w:id="69" w:author="Colonero Maxwell" w:date="2020-07-27T16:22:00Z">
              <w:r w:rsidRPr="004C376C">
                <w:rPr>
                  <w:rFonts w:ascii="Arial" w:hAnsi="Arial" w:cs="Arial"/>
                  <w:color w:val="575757"/>
                  <w:sz w:val="21"/>
                  <w:szCs w:val="21"/>
                  <w:shd w:val="clear" w:color="auto" w:fill="FFFFFF"/>
                </w:rPr>
                <w:t>MOE in Career Step/Job Function: @Reg_Student_Custom4@</w:t>
              </w:r>
            </w:ins>
          </w:p>
          <w:p w14:paraId="4E018984" w14:textId="77777777" w:rsidR="00A70816" w:rsidRPr="004C376C" w:rsidRDefault="00A70816" w:rsidP="00A70816">
            <w:pPr>
              <w:rPr>
                <w:ins w:id="70" w:author="Colonero Maxwell" w:date="2020-07-27T16:22:00Z"/>
                <w:rFonts w:ascii="Arial" w:hAnsi="Arial" w:cs="Arial"/>
                <w:color w:val="575757"/>
                <w:sz w:val="21"/>
                <w:szCs w:val="21"/>
                <w:shd w:val="clear" w:color="auto" w:fill="FFFFFF"/>
              </w:rPr>
            </w:pPr>
            <w:ins w:id="71" w:author="Colonero Maxwell" w:date="2020-07-27T16:22:00Z">
              <w:r w:rsidRPr="004C376C">
                <w:rPr>
                  <w:rFonts w:ascii="Arial" w:hAnsi="Arial" w:cs="Arial"/>
                  <w:color w:val="575757"/>
                  <w:sz w:val="21"/>
                  <w:szCs w:val="21"/>
                  <w:shd w:val="clear" w:color="auto" w:fill="FFFFFF"/>
                </w:rPr>
                <w:t>Navigator Status: @Reg_Student_Custom5@</w:t>
              </w:r>
            </w:ins>
          </w:p>
          <w:p w14:paraId="2C055A35" w14:textId="77777777" w:rsidR="00A70816" w:rsidRPr="004C376C" w:rsidRDefault="00A70816" w:rsidP="00A70816">
            <w:pPr>
              <w:rPr>
                <w:ins w:id="72" w:author="Colonero Maxwell" w:date="2020-07-27T16:22:00Z"/>
                <w:rFonts w:ascii="Arial" w:hAnsi="Arial" w:cs="Arial"/>
                <w:color w:val="575757"/>
                <w:sz w:val="21"/>
                <w:szCs w:val="21"/>
                <w:shd w:val="clear" w:color="auto" w:fill="FFFFFF"/>
              </w:rPr>
            </w:pPr>
            <w:ins w:id="73" w:author="Colonero Maxwell" w:date="2020-07-27T16:22:00Z">
              <w:r w:rsidRPr="004C376C">
                <w:rPr>
                  <w:rFonts w:ascii="Arial" w:hAnsi="Arial" w:cs="Arial"/>
                  <w:color w:val="575757"/>
                  <w:sz w:val="21"/>
                  <w:szCs w:val="21"/>
                  <w:shd w:val="clear" w:color="auto" w:fill="FFFFFF"/>
                </w:rPr>
                <w:t>Region of Host Office: @Reg_Student_Custom6@</w:t>
              </w:r>
            </w:ins>
          </w:p>
          <w:p w14:paraId="64626125" w14:textId="77777777" w:rsidR="00A70816" w:rsidRPr="004C376C" w:rsidRDefault="00A70816" w:rsidP="00A70816">
            <w:pPr>
              <w:rPr>
                <w:ins w:id="74" w:author="Colonero Maxwell" w:date="2020-07-27T16:22:00Z"/>
                <w:rFonts w:ascii="Arial" w:hAnsi="Arial" w:cs="Arial"/>
                <w:color w:val="575757"/>
                <w:sz w:val="21"/>
                <w:szCs w:val="21"/>
                <w:shd w:val="clear" w:color="auto" w:fill="FFFFFF"/>
              </w:rPr>
            </w:pPr>
            <w:ins w:id="75" w:author="Colonero Maxwell" w:date="2020-07-27T16:22:00Z">
              <w:r w:rsidRPr="004C376C">
                <w:rPr>
                  <w:rFonts w:ascii="Arial" w:hAnsi="Arial" w:cs="Arial"/>
                  <w:color w:val="575757"/>
                  <w:sz w:val="21"/>
                  <w:szCs w:val="21"/>
                  <w:shd w:val="clear" w:color="auto" w:fill="FFFFFF"/>
                </w:rPr>
                <w:t>Job Group: @Reg_Student_Custom7@</w:t>
              </w:r>
            </w:ins>
          </w:p>
          <w:p w14:paraId="2D35A3A1" w14:textId="77777777" w:rsidR="00A70816" w:rsidRPr="004C376C" w:rsidRDefault="00A70816" w:rsidP="00A70816">
            <w:pPr>
              <w:rPr>
                <w:ins w:id="76" w:author="Colonero Maxwell" w:date="2020-07-27T16:22:00Z"/>
                <w:rFonts w:ascii="Arial" w:hAnsi="Arial" w:cs="Arial"/>
                <w:color w:val="575757"/>
                <w:sz w:val="21"/>
                <w:szCs w:val="21"/>
                <w:shd w:val="clear" w:color="auto" w:fill="FFFFFF"/>
              </w:rPr>
            </w:pPr>
            <w:ins w:id="77" w:author="Colonero Maxwell" w:date="2020-07-27T16:22:00Z">
              <w:r w:rsidRPr="004C376C">
                <w:rPr>
                  <w:rFonts w:ascii="Arial" w:hAnsi="Arial" w:cs="Arial"/>
                  <w:color w:val="575757"/>
                  <w:sz w:val="21"/>
                  <w:szCs w:val="21"/>
                  <w:shd w:val="clear" w:color="auto" w:fill="FFFFFF"/>
                </w:rPr>
                <w:t>Cohort: @Reg_Student_Custom8@</w:t>
              </w:r>
            </w:ins>
          </w:p>
          <w:p w14:paraId="7DD3337F" w14:textId="77777777" w:rsidR="00A70816" w:rsidRDefault="00A70816" w:rsidP="00A70816">
            <w:pPr>
              <w:jc w:val="left"/>
              <w:rPr>
                <w:ins w:id="78" w:author="Colonero Maxwell" w:date="2020-07-27T16:22:00Z"/>
                <w:rFonts w:ascii="Arial" w:hAnsi="Arial" w:cs="Arial"/>
                <w:color w:val="575757"/>
                <w:sz w:val="21"/>
                <w:szCs w:val="21"/>
                <w:shd w:val="clear" w:color="auto" w:fill="FFFFFF"/>
              </w:rPr>
            </w:pPr>
            <w:ins w:id="79" w:author="Colonero Maxwell" w:date="2020-07-27T16:22:00Z">
              <w:r w:rsidRPr="004C376C">
                <w:rPr>
                  <w:rFonts w:ascii="Arial" w:hAnsi="Arial" w:cs="Arial"/>
                  <w:color w:val="575757"/>
                  <w:sz w:val="21"/>
                  <w:szCs w:val="21"/>
                  <w:shd w:val="clear" w:color="auto" w:fill="FFFFFF"/>
                </w:rPr>
                <w:t>Organization: @Reg_Student_Custom9@</w:t>
              </w:r>
            </w:ins>
          </w:p>
          <w:p w14:paraId="2A6B9170" w14:textId="77777777" w:rsidR="00A70816" w:rsidRDefault="00A70816" w:rsidP="00A70816">
            <w:pPr>
              <w:jc w:val="left"/>
              <w:rPr>
                <w:ins w:id="80" w:author="Colonero Maxwell" w:date="2020-07-27T16:22:00Z"/>
                <w:rFonts w:ascii="Arial" w:hAnsi="Arial" w:cs="Arial"/>
                <w:color w:val="575757"/>
                <w:sz w:val="21"/>
                <w:szCs w:val="21"/>
                <w:shd w:val="clear" w:color="auto" w:fill="FFFFFF"/>
              </w:rPr>
            </w:pPr>
          </w:p>
          <w:p w14:paraId="7BB74ABA" w14:textId="77777777" w:rsidR="00A70816" w:rsidRPr="009A2E84" w:rsidRDefault="00A70816" w:rsidP="00A70816">
            <w:pPr>
              <w:jc w:val="left"/>
              <w:rPr>
                <w:ins w:id="81" w:author="Colonero Maxwell" w:date="2020-07-27T16:22:00Z"/>
                <w:rFonts w:ascii="Arial" w:hAnsi="Arial" w:cs="Arial"/>
                <w:color w:val="575757"/>
                <w:sz w:val="21"/>
                <w:szCs w:val="21"/>
                <w:shd w:val="clear" w:color="auto" w:fill="FFFFFF"/>
              </w:rPr>
            </w:pPr>
            <w:ins w:id="82" w:author="Colonero Maxwell" w:date="2020-07-27T16:22:00Z">
              <w:r>
                <w:rPr>
                  <w:rFonts w:ascii="Arial" w:hAnsi="Arial" w:cs="Arial"/>
                  <w:color w:val="575757"/>
                  <w:sz w:val="21"/>
                  <w:szCs w:val="21"/>
                  <w:shd w:val="clear" w:color="auto" w:fill="FFFFFF"/>
                </w:rPr>
                <w:t xml:space="preserve">To approve this request, </w:t>
              </w:r>
              <w:commentRangeStart w:id="83"/>
              <w:r>
                <w:rPr>
                  <w:rFonts w:ascii="Arial" w:hAnsi="Arial" w:cs="Arial"/>
                  <w:color w:val="575757"/>
                  <w:sz w:val="21"/>
                  <w:szCs w:val="21"/>
                  <w:shd w:val="clear" w:color="auto" w:fill="FFFFFF"/>
                </w:rPr>
                <w:t>click here</w:t>
              </w:r>
              <w:commentRangeEnd w:id="83"/>
              <w:r>
                <w:rPr>
                  <w:rStyle w:val="CommentReference"/>
                </w:rPr>
                <w:commentReference w:id="83"/>
              </w:r>
              <w:r>
                <w:rPr>
                  <w:rFonts w:ascii="Arial" w:hAnsi="Arial" w:cs="Arial"/>
                  <w:color w:val="575757"/>
                  <w:sz w:val="21"/>
                  <w:szCs w:val="21"/>
                  <w:shd w:val="clear" w:color="auto" w:fill="FFFFFF"/>
                </w:rPr>
                <w:t>.</w:t>
              </w:r>
              <w:r w:rsidRPr="009A2E84">
                <w:rPr>
                  <w:rFonts w:ascii="Arial" w:hAnsi="Arial" w:cs="Arial"/>
                  <w:color w:val="575757"/>
                  <w:sz w:val="21"/>
                  <w:szCs w:val="21"/>
                  <w:shd w:val="clear" w:color="auto" w:fill="FFFFFF"/>
                </w:rPr>
                <w:t xml:space="preserve"> </w:t>
              </w:r>
            </w:ins>
          </w:p>
          <w:p w14:paraId="41BAC7FE" w14:textId="77777777" w:rsidR="00A70816" w:rsidRPr="009A2E84" w:rsidRDefault="00A70816" w:rsidP="00A70816">
            <w:pPr>
              <w:jc w:val="left"/>
              <w:rPr>
                <w:ins w:id="84" w:author="Colonero Maxwell" w:date="2020-07-27T16:22:00Z"/>
                <w:rFonts w:ascii="Arial" w:hAnsi="Arial" w:cs="Arial"/>
                <w:color w:val="575757"/>
                <w:sz w:val="21"/>
                <w:szCs w:val="21"/>
                <w:shd w:val="clear" w:color="auto" w:fill="FFFFFF"/>
              </w:rPr>
            </w:pPr>
          </w:p>
          <w:p w14:paraId="35973005" w14:textId="77777777" w:rsidR="00A70816" w:rsidRPr="009A2E84" w:rsidRDefault="00A70816" w:rsidP="00A70816">
            <w:pPr>
              <w:shd w:val="clear" w:color="auto" w:fill="FFFFFF"/>
              <w:jc w:val="left"/>
              <w:rPr>
                <w:ins w:id="85" w:author="Colonero Maxwell" w:date="2020-07-27T16:22:00Z"/>
                <w:rFonts w:ascii="Arial" w:hAnsi="Arial" w:cs="Arial"/>
                <w:color w:val="575757"/>
                <w:sz w:val="21"/>
                <w:szCs w:val="21"/>
                <w:shd w:val="clear" w:color="auto" w:fill="FFFFFF"/>
              </w:rPr>
            </w:pPr>
            <w:ins w:id="86" w:author="Colonero Maxwell" w:date="2020-07-27T16:22:00Z">
              <w:r w:rsidRPr="009A2E84">
                <w:rPr>
                  <w:rFonts w:ascii="Arial" w:hAnsi="Arial" w:cs="Arial"/>
                  <w:color w:val="575757"/>
                  <w:sz w:val="21"/>
                  <w:szCs w:val="21"/>
                  <w:shd w:val="clear" w:color="auto" w:fill="FFFFFF"/>
                </w:rPr>
                <w:t xml:space="preserve">To reject this request, </w:t>
              </w:r>
              <w:commentRangeStart w:id="87"/>
              <w:r w:rsidRPr="009A2E84">
                <w:rPr>
                  <w:rFonts w:ascii="Arial" w:hAnsi="Arial" w:cs="Arial"/>
                  <w:color w:val="575757"/>
                  <w:sz w:val="21"/>
                  <w:szCs w:val="21"/>
                  <w:shd w:val="clear" w:color="auto" w:fill="FFFFFF"/>
                </w:rPr>
                <w:t xml:space="preserve">click </w:t>
              </w:r>
              <w:r>
                <w:rPr>
                  <w:rFonts w:ascii="Arial" w:hAnsi="Arial" w:cs="Arial"/>
                  <w:color w:val="575757"/>
                  <w:sz w:val="21"/>
                  <w:szCs w:val="21"/>
                  <w:shd w:val="clear" w:color="auto" w:fill="FFFFFF"/>
                </w:rPr>
                <w:t>here</w:t>
              </w:r>
              <w:commentRangeEnd w:id="87"/>
              <w:r>
                <w:rPr>
                  <w:rStyle w:val="CommentReference"/>
                </w:rPr>
                <w:commentReference w:id="87"/>
              </w:r>
              <w:r>
                <w:rPr>
                  <w:rFonts w:ascii="Arial" w:hAnsi="Arial" w:cs="Arial"/>
                  <w:color w:val="575757"/>
                  <w:sz w:val="21"/>
                  <w:szCs w:val="21"/>
                  <w:shd w:val="clear" w:color="auto" w:fill="FFFFFF"/>
                </w:rPr>
                <w:t>.</w:t>
              </w:r>
            </w:ins>
          </w:p>
          <w:p w14:paraId="3B0C10C5" w14:textId="2FA4CDE0" w:rsidR="00EF3A79" w:rsidDel="00B11EF2" w:rsidRDefault="00EF3A79" w:rsidP="00B11EF2">
            <w:pPr>
              <w:rPr>
                <w:del w:id="88" w:author="Colonero Maxwell" w:date="2020-07-02T10:45:00Z"/>
                <w:rFonts w:ascii="Arial" w:hAnsi="Arial" w:cs="Arial"/>
                <w:color w:val="575757"/>
                <w:sz w:val="21"/>
                <w:szCs w:val="21"/>
                <w:shd w:val="clear" w:color="auto" w:fill="FFFFFF"/>
              </w:rPr>
            </w:pPr>
          </w:p>
          <w:p w14:paraId="416E9674" w14:textId="72034752" w:rsidR="002D1C00" w:rsidDel="006A736B" w:rsidRDefault="002D1C00" w:rsidP="002D1C00">
            <w:pPr>
              <w:pStyle w:val="Heading1"/>
              <w:numPr>
                <w:ilvl w:val="0"/>
                <w:numId w:val="0"/>
              </w:numPr>
              <w:spacing w:before="150" w:after="150"/>
              <w:ind w:left="284" w:right="150" w:hanging="284"/>
              <w:jc w:val="left"/>
              <w:outlineLvl w:val="0"/>
              <w:rPr>
                <w:del w:id="89" w:author="Colonero Maxwell" w:date="2020-06-12T15:17:00Z"/>
                <w:rFonts w:ascii="Trebuchet MS" w:hAnsi="Trebuchet MS"/>
                <w:color w:val="177B57"/>
                <w:sz w:val="28"/>
                <w:szCs w:val="28"/>
                <w:lang w:eastAsia="en-US"/>
              </w:rPr>
            </w:pPr>
            <w:del w:id="90" w:author="Colonero Maxwell" w:date="2020-06-12T15:17:00Z">
              <w:r w:rsidDel="006A736B">
                <w:rPr>
                  <w:rFonts w:ascii="Trebuchet MS" w:hAnsi="Trebuchet MS"/>
                  <w:caps/>
                  <w:color w:val="177B57"/>
                  <w:sz w:val="27"/>
                  <w:szCs w:val="27"/>
                </w:rPr>
                <w:delText>LIVE LEARNING PROGRAM UPDATE</w:delText>
              </w:r>
            </w:del>
          </w:p>
          <w:p w14:paraId="4A8EC42B" w14:textId="65383974" w:rsidR="002D1C00" w:rsidDel="006A736B" w:rsidRDefault="002D1C00" w:rsidP="002D1C00">
            <w:pPr>
              <w:jc w:val="left"/>
              <w:rPr>
                <w:del w:id="91" w:author="Colonero Maxwell" w:date="2020-06-12T15:17:00Z"/>
                <w:rFonts w:ascii="Times New Roman" w:eastAsiaTheme="minorHAnsi" w:hAnsi="Times New Roman"/>
                <w:sz w:val="24"/>
              </w:rPr>
            </w:pPr>
          </w:p>
          <w:p w14:paraId="0439A6E9" w14:textId="57C5C597" w:rsidR="002D1C00" w:rsidRPr="002D1C00" w:rsidDel="006A736B" w:rsidRDefault="002D1C00" w:rsidP="002D1C00">
            <w:pPr>
              <w:shd w:val="clear" w:color="auto" w:fill="FFFFFF"/>
              <w:jc w:val="left"/>
              <w:rPr>
                <w:del w:id="92" w:author="Colonero Maxwell" w:date="2020-06-12T15:17:00Z"/>
                <w:rFonts w:ascii="Arial" w:hAnsi="Arial" w:cs="Arial"/>
                <w:color w:val="333333"/>
                <w:sz w:val="18"/>
                <w:szCs w:val="18"/>
                <w:lang w:eastAsia="en-US"/>
              </w:rPr>
            </w:pPr>
            <w:del w:id="93" w:author="Colonero Maxwell" w:date="2020-06-12T15:17:00Z">
              <w:r w:rsidRPr="002D1C00" w:rsidDel="006A736B">
                <w:rPr>
                  <w:rFonts w:ascii="Georgia" w:hAnsi="Georgia"/>
                  <w:color w:val="333333"/>
                  <w:sz w:val="40"/>
                  <w:szCs w:val="40"/>
                </w:rPr>
                <w:delText xml:space="preserve">Your </w:delText>
              </w:r>
            </w:del>
            <w:del w:id="94" w:author="Colonero Maxwell" w:date="2020-06-03T09:12:00Z">
              <w:r w:rsidRPr="002D1C00" w:rsidDel="00693335">
                <w:rPr>
                  <w:rFonts w:ascii="Georgia" w:hAnsi="Georgia"/>
                  <w:color w:val="333333"/>
                  <w:sz w:val="40"/>
                  <w:szCs w:val="40"/>
                </w:rPr>
                <w:delText xml:space="preserve">invitation </w:delText>
              </w:r>
            </w:del>
            <w:del w:id="95" w:author="Colonero Maxwell" w:date="2020-06-12T15:17:00Z">
              <w:r w:rsidRPr="002D1C00" w:rsidDel="006A736B">
                <w:rPr>
                  <w:rFonts w:ascii="Georgia" w:hAnsi="Georgia"/>
                  <w:color w:val="333333"/>
                  <w:sz w:val="40"/>
                  <w:szCs w:val="40"/>
                </w:rPr>
                <w:delText xml:space="preserve">is </w:delText>
              </w:r>
              <w:commentRangeStart w:id="96"/>
              <w:r w:rsidRPr="002D1C00" w:rsidDel="006A736B">
                <w:rPr>
                  <w:rFonts w:ascii="Georgia" w:hAnsi="Georgia"/>
                  <w:color w:val="333333"/>
                  <w:sz w:val="40"/>
                  <w:szCs w:val="40"/>
                </w:rPr>
                <w:delText>Confirmed</w:delText>
              </w:r>
              <w:commentRangeEnd w:id="96"/>
              <w:r w:rsidR="00E72378" w:rsidDel="006A736B">
                <w:rPr>
                  <w:rStyle w:val="CommentReference"/>
                </w:rPr>
                <w:commentReference w:id="96"/>
              </w:r>
              <w:r w:rsidRPr="002D1C00" w:rsidDel="006A736B">
                <w:rPr>
                  <w:rFonts w:ascii="Georgia" w:hAnsi="Georgia"/>
                  <w:color w:val="333333"/>
                  <w:sz w:val="40"/>
                  <w:szCs w:val="40"/>
                </w:rPr>
                <w:delText xml:space="preserve"> to Attend </w:delText>
              </w:r>
              <w:r w:rsidRPr="00373249" w:rsidDel="006A736B">
                <w:rPr>
                  <w:rFonts w:ascii="Georgia" w:hAnsi="Georgia"/>
                  <w:color w:val="4472C4" w:themeColor="accent5"/>
                  <w:sz w:val="40"/>
                  <w:szCs w:val="40"/>
                </w:rPr>
                <w:delText>@Reg_ClassTitle@</w:delText>
              </w:r>
            </w:del>
          </w:p>
          <w:p w14:paraId="4572AC27" w14:textId="77777777" w:rsidR="002D1C00" w:rsidDel="000F380F" w:rsidRDefault="002D1C00" w:rsidP="00EB0884">
            <w:pPr>
              <w:shd w:val="clear" w:color="auto" w:fill="FFFFFF"/>
              <w:rPr>
                <w:del w:id="97" w:author="Colonero Maxwell" w:date="2020-06-12T15:18:00Z"/>
                <w:rFonts w:ascii="Arial" w:hAnsi="Arial" w:cs="Arial"/>
                <w:color w:val="333333"/>
                <w:sz w:val="18"/>
                <w:szCs w:val="18"/>
                <w:lang w:eastAsia="en-US"/>
              </w:rPr>
            </w:pPr>
          </w:p>
          <w:p w14:paraId="3AE9F8AB" w14:textId="77777777" w:rsidR="002D1C00" w:rsidRPr="00771750" w:rsidDel="000F380F" w:rsidRDefault="002D1C00" w:rsidP="00EB0884">
            <w:pPr>
              <w:shd w:val="clear" w:color="auto" w:fill="FFFFFF"/>
              <w:rPr>
                <w:del w:id="98" w:author="Colonero Maxwell" w:date="2020-06-12T15:18:00Z"/>
                <w:rFonts w:ascii="Arial" w:hAnsi="Arial" w:cs="Arial"/>
                <w:color w:val="333333"/>
                <w:sz w:val="18"/>
                <w:szCs w:val="18"/>
                <w:lang w:eastAsia="en-US"/>
              </w:rPr>
            </w:pPr>
          </w:p>
          <w:p w14:paraId="4DB772AC" w14:textId="7BE3ED74" w:rsidR="00EB0884" w:rsidRPr="00771750" w:rsidDel="000F380F" w:rsidRDefault="00EB0884" w:rsidP="00EB0884">
            <w:pPr>
              <w:shd w:val="clear" w:color="auto" w:fill="FFFFFF"/>
              <w:rPr>
                <w:del w:id="99" w:author="Colonero Maxwell" w:date="2020-06-12T15:18:00Z"/>
                <w:rFonts w:ascii="Arial" w:hAnsi="Arial" w:cs="Arial"/>
                <w:color w:val="333333"/>
                <w:sz w:val="18"/>
                <w:szCs w:val="18"/>
                <w:lang w:eastAsia="en-US"/>
              </w:rPr>
            </w:pPr>
            <w:del w:id="100" w:author="Colonero Maxwell" w:date="2020-06-12T15:18:00Z">
              <w:r w:rsidRPr="00771750" w:rsidDel="000F380F">
                <w:rPr>
                  <w:rFonts w:ascii="Arial" w:hAnsi="Arial" w:cs="Arial"/>
                  <w:color w:val="333333"/>
                  <w:sz w:val="18"/>
                  <w:szCs w:val="18"/>
                  <w:lang w:eastAsia="en-US"/>
                </w:rPr>
                <w:delText xml:space="preserve">Dear </w:delText>
              </w:r>
              <w:r w:rsidR="00771750" w:rsidRPr="00771750" w:rsidDel="000F380F">
                <w:rPr>
                  <w:rFonts w:ascii="Arial" w:hAnsi="Arial" w:cs="Arial"/>
                  <w:color w:val="4472C4" w:themeColor="accent5"/>
                  <w:sz w:val="18"/>
                  <w:szCs w:val="18"/>
                  <w:lang w:eastAsia="en-US"/>
                </w:rPr>
                <w:delText>@Reg_StudentFirstName@,</w:delText>
              </w:r>
            </w:del>
          </w:p>
          <w:p w14:paraId="1E07A29C" w14:textId="72197858" w:rsidR="00771750" w:rsidRPr="00771750" w:rsidDel="000F380F" w:rsidRDefault="00771750" w:rsidP="00EB0884">
            <w:pPr>
              <w:shd w:val="clear" w:color="auto" w:fill="FFFFFF"/>
              <w:rPr>
                <w:del w:id="101" w:author="Colonero Maxwell" w:date="2020-06-12T15:18:00Z"/>
                <w:rFonts w:ascii="Arial" w:hAnsi="Arial" w:cs="Arial"/>
                <w:color w:val="333333"/>
                <w:sz w:val="18"/>
                <w:szCs w:val="18"/>
                <w:lang w:eastAsia="en-US"/>
              </w:rPr>
            </w:pPr>
          </w:p>
          <w:p w14:paraId="369DDD9E" w14:textId="4933FFC5" w:rsidR="00EB0884" w:rsidRPr="00771750" w:rsidDel="000F380F" w:rsidRDefault="00EB0884" w:rsidP="00EB0884">
            <w:pPr>
              <w:shd w:val="clear" w:color="auto" w:fill="FFFFFF"/>
              <w:rPr>
                <w:del w:id="102" w:author="Colonero Maxwell" w:date="2020-06-12T15:18:00Z"/>
                <w:rFonts w:ascii="Arial" w:hAnsi="Arial" w:cs="Arial"/>
                <w:color w:val="4472C4" w:themeColor="accent5"/>
                <w:sz w:val="18"/>
                <w:szCs w:val="18"/>
              </w:rPr>
            </w:pPr>
            <w:del w:id="103" w:author="Colonero Maxwell" w:date="2020-06-12T15:18:00Z">
              <w:r w:rsidRPr="00771750" w:rsidDel="000F380F">
                <w:rPr>
                  <w:rFonts w:ascii="Arial" w:hAnsi="Arial" w:cs="Arial"/>
                  <w:color w:val="333333"/>
                  <w:sz w:val="18"/>
                  <w:szCs w:val="18"/>
                  <w:lang w:eastAsia="en-US"/>
                </w:rPr>
                <w:delText xml:space="preserve">Your </w:delText>
              </w:r>
            </w:del>
            <w:del w:id="104" w:author="Colonero Maxwell" w:date="2020-06-03T09:12:00Z">
              <w:r w:rsidRPr="00771750" w:rsidDel="00693335">
                <w:rPr>
                  <w:rFonts w:ascii="Arial" w:hAnsi="Arial" w:cs="Arial"/>
                  <w:color w:val="333333"/>
                  <w:sz w:val="18"/>
                  <w:szCs w:val="18"/>
                  <w:lang w:eastAsia="en-US"/>
                </w:rPr>
                <w:delText xml:space="preserve">invitation </w:delText>
              </w:r>
            </w:del>
            <w:del w:id="105" w:author="Colonero Maxwell" w:date="2020-06-12T15:18:00Z">
              <w:r w:rsidRPr="00771750" w:rsidDel="000F380F">
                <w:rPr>
                  <w:rFonts w:ascii="Arial" w:hAnsi="Arial" w:cs="Arial"/>
                  <w:color w:val="333333"/>
                  <w:sz w:val="18"/>
                  <w:szCs w:val="18"/>
                  <w:lang w:eastAsia="en-US"/>
                </w:rPr>
                <w:delText>is confirmed and we are pleased to invite you to attend the upcoming</w:delText>
              </w:r>
              <w:r w:rsidR="00771750" w:rsidDel="000F380F">
                <w:rPr>
                  <w:rFonts w:ascii="Arial" w:hAnsi="Arial" w:cs="Arial"/>
                  <w:color w:val="333333"/>
                  <w:sz w:val="18"/>
                  <w:szCs w:val="18"/>
                  <w:lang w:eastAsia="en-US"/>
                </w:rPr>
                <w:delText xml:space="preserve"> </w:delText>
              </w:r>
              <w:r w:rsidRPr="00373249" w:rsidDel="000F380F">
                <w:rPr>
                  <w:rFonts w:ascii="Arial" w:hAnsi="Arial" w:cs="Arial"/>
                  <w:color w:val="4472C4" w:themeColor="accent5"/>
                  <w:sz w:val="18"/>
                  <w:szCs w:val="18"/>
                </w:rPr>
                <w:delText>@Reg_ClassTitle@</w:delText>
              </w:r>
              <w:r w:rsidRPr="00373249" w:rsidDel="000F380F">
                <w:rPr>
                  <w:rFonts w:ascii="Arial" w:hAnsi="Arial" w:cs="Arial"/>
                  <w:color w:val="4472C4" w:themeColor="accent5"/>
                  <w:sz w:val="18"/>
                  <w:szCs w:val="18"/>
                  <w:lang w:eastAsia="en-US"/>
                </w:rPr>
                <w:delText xml:space="preserve"> </w:delText>
              </w:r>
              <w:r w:rsidR="00771750" w:rsidRPr="00771750" w:rsidDel="000F380F">
                <w:rPr>
                  <w:rFonts w:ascii="Arial" w:hAnsi="Arial" w:cs="Arial"/>
                  <w:color w:val="4472C4" w:themeColor="accent5"/>
                  <w:sz w:val="18"/>
                  <w:szCs w:val="18"/>
                </w:rPr>
                <w:delText>@Reg_Session_Start_Date_#@</w:delText>
              </w:r>
              <w:r w:rsidR="00771750" w:rsidRPr="00771750" w:rsidDel="000F380F">
                <w:rPr>
                  <w:rFonts w:ascii="Arial" w:hAnsi="Arial" w:cs="Arial"/>
                  <w:sz w:val="18"/>
                  <w:szCs w:val="18"/>
                </w:rPr>
                <w:delText xml:space="preserve">- </w:delText>
              </w:r>
              <w:r w:rsidR="00771750" w:rsidRPr="00771750" w:rsidDel="000F380F">
                <w:rPr>
                  <w:rFonts w:ascii="Arial" w:hAnsi="Arial" w:cs="Arial"/>
                  <w:color w:val="4472C4" w:themeColor="accent5"/>
                  <w:sz w:val="18"/>
                  <w:szCs w:val="18"/>
                </w:rPr>
                <w:delText>@Reg_Session_End_Date_#@</w:delText>
              </w:r>
            </w:del>
          </w:p>
          <w:p w14:paraId="7B811E7B" w14:textId="6AE7F883" w:rsidR="00771750" w:rsidRPr="00771750" w:rsidDel="000F380F" w:rsidRDefault="00771750" w:rsidP="00EB0884">
            <w:pPr>
              <w:shd w:val="clear" w:color="auto" w:fill="FFFFFF"/>
              <w:rPr>
                <w:del w:id="106" w:author="Colonero Maxwell" w:date="2020-06-12T15:18:00Z"/>
                <w:rFonts w:ascii="Arial" w:hAnsi="Arial" w:cs="Arial"/>
                <w:color w:val="333333"/>
                <w:sz w:val="18"/>
                <w:szCs w:val="18"/>
                <w:lang w:eastAsia="en-US"/>
              </w:rPr>
            </w:pPr>
          </w:p>
          <w:p w14:paraId="614BC9CB" w14:textId="7478B00A" w:rsidR="00EB0884" w:rsidRPr="006E797C" w:rsidDel="000F380F" w:rsidRDefault="00EB0884" w:rsidP="00EB0884">
            <w:pPr>
              <w:shd w:val="clear" w:color="auto" w:fill="FFFFFF"/>
              <w:rPr>
                <w:del w:id="107" w:author="Colonero Maxwell" w:date="2020-06-12T15:18:00Z"/>
                <w:rFonts w:ascii="Arial" w:hAnsi="Arial" w:cs="Arial"/>
                <w:color w:val="333333"/>
                <w:sz w:val="18"/>
                <w:szCs w:val="18"/>
                <w:lang w:eastAsia="en-US"/>
                <w:rPrChange w:id="108" w:author="Colonero Maxwell" w:date="2020-06-12T14:18:00Z">
                  <w:rPr>
                    <w:del w:id="109" w:author="Colonero Maxwell" w:date="2020-06-12T15:18:00Z"/>
                    <w:rFonts w:ascii="Arial" w:hAnsi="Arial" w:cs="Arial"/>
                    <w:color w:val="333333"/>
                    <w:sz w:val="18"/>
                    <w:szCs w:val="18"/>
                    <w:lang w:val="fr-FR" w:eastAsia="en-US"/>
                  </w:rPr>
                </w:rPrChange>
              </w:rPr>
            </w:pPr>
            <w:del w:id="110" w:author="Colonero Maxwell" w:date="2020-06-12T15:18:00Z">
              <w:r w:rsidRPr="006E797C" w:rsidDel="000F380F">
                <w:rPr>
                  <w:rFonts w:ascii="Arial" w:hAnsi="Arial" w:cs="Arial"/>
                  <w:b/>
                  <w:bCs/>
                  <w:color w:val="333333"/>
                  <w:sz w:val="18"/>
                  <w:szCs w:val="18"/>
                  <w:highlight w:val="yellow"/>
                  <w:lang w:eastAsia="en-US"/>
                  <w:rPrChange w:id="111" w:author="Colonero Maxwell" w:date="2020-06-12T14:18:00Z">
                    <w:rPr>
                      <w:rFonts w:ascii="Arial" w:hAnsi="Arial" w:cs="Arial"/>
                      <w:b/>
                      <w:bCs/>
                      <w:color w:val="333333"/>
                      <w:sz w:val="18"/>
                      <w:szCs w:val="18"/>
                      <w:lang w:val="fr-FR" w:eastAsia="en-US"/>
                    </w:rPr>
                  </w:rPrChange>
                </w:rPr>
                <w:delText>Location:</w:delText>
              </w:r>
              <w:r w:rsidRPr="006E797C" w:rsidDel="000F380F">
                <w:rPr>
                  <w:rFonts w:ascii="Arial" w:hAnsi="Arial" w:cs="Arial"/>
                  <w:color w:val="333333"/>
                  <w:sz w:val="18"/>
                  <w:szCs w:val="18"/>
                  <w:highlight w:val="yellow"/>
                  <w:lang w:eastAsia="en-US"/>
                  <w:rPrChange w:id="112" w:author="Colonero Maxwell" w:date="2020-06-12T14:18:00Z">
                    <w:rPr>
                      <w:rFonts w:ascii="Arial" w:hAnsi="Arial" w:cs="Arial"/>
                      <w:color w:val="333333"/>
                      <w:sz w:val="18"/>
                      <w:szCs w:val="18"/>
                      <w:lang w:val="fr-FR" w:eastAsia="en-US"/>
                    </w:rPr>
                  </w:rPrChange>
                </w:rPr>
                <w:delText xml:space="preserve"> </w:delText>
              </w:r>
              <w:commentRangeStart w:id="113"/>
              <w:r w:rsidR="00771750" w:rsidRPr="006E797C" w:rsidDel="000F380F">
                <w:rPr>
                  <w:rFonts w:ascii="Arial" w:hAnsi="Arial" w:cs="Arial"/>
                  <w:color w:val="4472C4" w:themeColor="accent5"/>
                  <w:sz w:val="18"/>
                  <w:szCs w:val="18"/>
                  <w:highlight w:val="yellow"/>
                  <w:lang w:eastAsia="en-US"/>
                  <w:rPrChange w:id="114" w:author="Colonero Maxwell" w:date="2020-06-12T14:18:00Z">
                    <w:rPr>
                      <w:rFonts w:ascii="Arial" w:hAnsi="Arial" w:cs="Arial"/>
                      <w:color w:val="4472C4" w:themeColor="accent5"/>
                      <w:sz w:val="18"/>
                      <w:szCs w:val="18"/>
                      <w:lang w:val="fr-FR" w:eastAsia="en-US"/>
                    </w:rPr>
                  </w:rPrChange>
                </w:rPr>
                <w:delText>@Reg_ClassLocation@</w:delText>
              </w:r>
              <w:commentRangeEnd w:id="113"/>
              <w:r w:rsidR="00693335" w:rsidRPr="00FF7494" w:rsidDel="000F380F">
                <w:rPr>
                  <w:rStyle w:val="CommentReference"/>
                  <w:highlight w:val="yellow"/>
                  <w:rPrChange w:id="115" w:author="Colonero Maxwell" w:date="2020-06-03T09:46:00Z">
                    <w:rPr>
                      <w:rStyle w:val="CommentReference"/>
                    </w:rPr>
                  </w:rPrChange>
                </w:rPr>
                <w:commentReference w:id="113"/>
              </w:r>
            </w:del>
          </w:p>
          <w:p w14:paraId="338950F5" w14:textId="12115BB5" w:rsidR="00EB0884" w:rsidRPr="006E797C" w:rsidDel="00626585" w:rsidRDefault="00EB0884" w:rsidP="00EB0884">
            <w:pPr>
              <w:shd w:val="clear" w:color="auto" w:fill="FFFFFF"/>
              <w:rPr>
                <w:del w:id="116" w:author="Colonero Maxwell" w:date="2020-06-03T09:43:00Z"/>
                <w:rFonts w:ascii="Arial" w:hAnsi="Arial" w:cs="Arial"/>
                <w:color w:val="333333"/>
                <w:sz w:val="18"/>
                <w:szCs w:val="18"/>
                <w:lang w:eastAsia="en-US"/>
                <w:rPrChange w:id="117" w:author="Colonero Maxwell" w:date="2020-06-12T14:18:00Z">
                  <w:rPr>
                    <w:del w:id="118" w:author="Colonero Maxwell" w:date="2020-06-03T09:43:00Z"/>
                    <w:rFonts w:ascii="Arial" w:hAnsi="Arial" w:cs="Arial"/>
                    <w:color w:val="333333"/>
                    <w:sz w:val="18"/>
                    <w:szCs w:val="18"/>
                    <w:lang w:val="fr-FR" w:eastAsia="en-US"/>
                  </w:rPr>
                </w:rPrChange>
              </w:rPr>
            </w:pPr>
            <w:commentRangeStart w:id="119"/>
            <w:del w:id="120" w:author="Colonero Maxwell" w:date="2020-06-03T09:43:00Z">
              <w:r w:rsidRPr="006E797C" w:rsidDel="00626585">
                <w:rPr>
                  <w:rFonts w:ascii="Arial" w:hAnsi="Arial" w:cs="Arial"/>
                  <w:b/>
                  <w:bCs/>
                  <w:color w:val="333333"/>
                  <w:sz w:val="18"/>
                  <w:szCs w:val="18"/>
                  <w:lang w:eastAsia="en-US"/>
                  <w:rPrChange w:id="121" w:author="Colonero Maxwell" w:date="2020-06-12T14:18:00Z">
                    <w:rPr>
                      <w:rFonts w:ascii="Arial" w:hAnsi="Arial" w:cs="Arial"/>
                      <w:b/>
                      <w:bCs/>
                      <w:color w:val="333333"/>
                      <w:sz w:val="18"/>
                      <w:szCs w:val="18"/>
                      <w:lang w:val="fr-FR" w:eastAsia="en-US"/>
                    </w:rPr>
                  </w:rPrChange>
                </w:rPr>
                <w:delText>Project/case code:</w:delText>
              </w:r>
              <w:r w:rsidR="00373249" w:rsidRPr="006E797C" w:rsidDel="00626585">
                <w:rPr>
                  <w:rFonts w:ascii="Arial" w:hAnsi="Arial" w:cs="Arial"/>
                  <w:b/>
                  <w:bCs/>
                  <w:color w:val="333333"/>
                  <w:sz w:val="18"/>
                  <w:szCs w:val="18"/>
                  <w:lang w:eastAsia="en-US"/>
                  <w:rPrChange w:id="122" w:author="Colonero Maxwell" w:date="2020-06-12T14:18:00Z">
                    <w:rPr>
                      <w:rFonts w:ascii="Arial" w:hAnsi="Arial" w:cs="Arial"/>
                      <w:b/>
                      <w:bCs/>
                      <w:color w:val="333333"/>
                      <w:sz w:val="18"/>
                      <w:szCs w:val="18"/>
                      <w:lang w:val="fr-FR" w:eastAsia="en-US"/>
                    </w:rPr>
                  </w:rPrChange>
                </w:rPr>
                <w:delText xml:space="preserve"> </w:delText>
              </w:r>
              <w:commentRangeStart w:id="123"/>
              <w:r w:rsidR="00373249" w:rsidRPr="006E797C" w:rsidDel="00626585">
                <w:rPr>
                  <w:rFonts w:ascii="Arial" w:hAnsi="Arial" w:cs="Arial"/>
                  <w:b/>
                  <w:bCs/>
                  <w:color w:val="333333"/>
                  <w:sz w:val="18"/>
                  <w:szCs w:val="18"/>
                  <w:lang w:eastAsia="en-US"/>
                  <w:rPrChange w:id="124" w:author="Colonero Maxwell" w:date="2020-06-12T14:18:00Z">
                    <w:rPr>
                      <w:rFonts w:ascii="Arial" w:hAnsi="Arial" w:cs="Arial"/>
                      <w:b/>
                      <w:bCs/>
                      <w:color w:val="333333"/>
                      <w:sz w:val="18"/>
                      <w:szCs w:val="18"/>
                      <w:lang w:val="fr-FR" w:eastAsia="en-US"/>
                    </w:rPr>
                  </w:rPrChange>
                </w:rPr>
                <w:delText>&lt; &gt;</w:delText>
              </w:r>
              <w:commentRangeEnd w:id="123"/>
              <w:r w:rsidR="00373249" w:rsidDel="00626585">
                <w:rPr>
                  <w:rStyle w:val="CommentReference"/>
                </w:rPr>
                <w:commentReference w:id="123"/>
              </w:r>
              <w:commentRangeEnd w:id="119"/>
              <w:r w:rsidR="00E72378" w:rsidDel="00626585">
                <w:rPr>
                  <w:rStyle w:val="CommentReference"/>
                </w:rPr>
                <w:commentReference w:id="119"/>
              </w:r>
            </w:del>
          </w:p>
          <w:p w14:paraId="35F3832C" w14:textId="55065EC0" w:rsidR="00EB0884" w:rsidRPr="006E797C" w:rsidDel="000F380F" w:rsidRDefault="00EB0884" w:rsidP="00EB0884">
            <w:pPr>
              <w:shd w:val="clear" w:color="auto" w:fill="FFFFFF"/>
              <w:rPr>
                <w:del w:id="125" w:author="Colonero Maxwell" w:date="2020-06-12T15:18:00Z"/>
                <w:rFonts w:ascii="Arial" w:hAnsi="Arial" w:cs="Arial"/>
                <w:color w:val="333333"/>
                <w:sz w:val="18"/>
                <w:szCs w:val="18"/>
                <w:lang w:eastAsia="en-US"/>
                <w:rPrChange w:id="126" w:author="Colonero Maxwell" w:date="2020-06-12T14:18:00Z">
                  <w:rPr>
                    <w:del w:id="127" w:author="Colonero Maxwell" w:date="2020-06-12T15:18:00Z"/>
                    <w:rFonts w:ascii="Arial" w:hAnsi="Arial" w:cs="Arial"/>
                    <w:color w:val="333333"/>
                    <w:sz w:val="18"/>
                    <w:szCs w:val="18"/>
                    <w:lang w:val="fr-FR" w:eastAsia="en-US"/>
                  </w:rPr>
                </w:rPrChange>
              </w:rPr>
            </w:pPr>
          </w:p>
          <w:p w14:paraId="59FC035A" w14:textId="2F5AD063" w:rsidR="00EB0884" w:rsidRPr="00771750" w:rsidDel="000F380F" w:rsidRDefault="00EB0884" w:rsidP="00EB0884">
            <w:pPr>
              <w:shd w:val="clear" w:color="auto" w:fill="FFFFFF"/>
              <w:rPr>
                <w:del w:id="128" w:author="Colonero Maxwell" w:date="2020-06-12T15:18:00Z"/>
                <w:rFonts w:ascii="Arial" w:hAnsi="Arial" w:cs="Arial"/>
                <w:color w:val="333333"/>
                <w:sz w:val="18"/>
                <w:szCs w:val="18"/>
                <w:lang w:eastAsia="en-US"/>
              </w:rPr>
            </w:pPr>
            <w:del w:id="129" w:author="Colonero Maxwell" w:date="2020-06-12T15:18:00Z">
              <w:r w:rsidRPr="00771750" w:rsidDel="000F380F">
                <w:rPr>
                  <w:rFonts w:ascii="Arial" w:hAnsi="Arial" w:cs="Arial"/>
                  <w:color w:val="333333"/>
                  <w:sz w:val="18"/>
                  <w:szCs w:val="18"/>
                  <w:lang w:eastAsia="en-US"/>
                </w:rPr>
                <w:delText xml:space="preserve">We strongly encourage you to protect this time in your calendar. If you have not already done so, please ensure your team or </w:delText>
              </w:r>
            </w:del>
            <w:ins w:id="130" w:author="Bennett Bryce" w:date="2020-06-03T09:58:00Z">
              <w:del w:id="131" w:author="Colonero Maxwell" w:date="2020-06-12T15:18:00Z">
                <w:r w:rsidR="00E72378" w:rsidDel="000F380F">
                  <w:rPr>
                    <w:rFonts w:ascii="Arial" w:hAnsi="Arial" w:cs="Arial"/>
                    <w:color w:val="333333"/>
                    <w:sz w:val="18"/>
                    <w:szCs w:val="18"/>
                    <w:lang w:eastAsia="en-US"/>
                  </w:rPr>
                  <w:delText>and</w:delText>
                </w:r>
                <w:r w:rsidR="00E72378" w:rsidRPr="00771750" w:rsidDel="000F380F">
                  <w:rPr>
                    <w:rFonts w:ascii="Arial" w:hAnsi="Arial" w:cs="Arial"/>
                    <w:color w:val="333333"/>
                    <w:sz w:val="18"/>
                    <w:szCs w:val="18"/>
                    <w:lang w:eastAsia="en-US"/>
                  </w:rPr>
                  <w:delText xml:space="preserve"> </w:delText>
                </w:r>
              </w:del>
            </w:ins>
            <w:del w:id="132" w:author="Colonero Maxwell" w:date="2020-06-12T15:18:00Z">
              <w:r w:rsidRPr="00771750" w:rsidDel="000F380F">
                <w:rPr>
                  <w:rFonts w:ascii="Arial" w:hAnsi="Arial" w:cs="Arial"/>
                  <w:color w:val="333333"/>
                  <w:sz w:val="18"/>
                  <w:szCs w:val="18"/>
                  <w:lang w:eastAsia="en-US"/>
                </w:rPr>
                <w:delText xml:space="preserve">manager are aware that you will be at training during the times noted above. </w:delText>
              </w:r>
            </w:del>
          </w:p>
          <w:p w14:paraId="341981C4" w14:textId="061C378D" w:rsidR="00EB0884" w:rsidRPr="00626585" w:rsidDel="000F380F" w:rsidRDefault="00EB0884" w:rsidP="00EB0884">
            <w:pPr>
              <w:shd w:val="clear" w:color="auto" w:fill="FFFFFF"/>
              <w:rPr>
                <w:del w:id="133" w:author="Colonero Maxwell" w:date="2020-06-12T15:18:00Z"/>
                <w:rFonts w:ascii="Arial" w:hAnsi="Arial" w:cs="Arial"/>
                <w:sz w:val="18"/>
                <w:szCs w:val="18"/>
                <w:lang w:eastAsia="en-US"/>
                <w:rPrChange w:id="134" w:author="Colonero Maxwell" w:date="2020-06-03T09:34:00Z">
                  <w:rPr>
                    <w:del w:id="135" w:author="Colonero Maxwell" w:date="2020-06-12T15:18:00Z"/>
                    <w:rFonts w:ascii="Arial" w:hAnsi="Arial" w:cs="Arial"/>
                    <w:color w:val="333333"/>
                    <w:sz w:val="18"/>
                    <w:szCs w:val="18"/>
                    <w:lang w:eastAsia="en-US"/>
                  </w:rPr>
                </w:rPrChange>
              </w:rPr>
            </w:pPr>
            <w:del w:id="136" w:author="Colonero Maxwell" w:date="2020-06-12T15:18:00Z">
              <w:r w:rsidRPr="00771750" w:rsidDel="000F380F">
                <w:rPr>
                  <w:rFonts w:ascii="Arial" w:hAnsi="Arial" w:cs="Arial"/>
                  <w:color w:val="333333"/>
                  <w:sz w:val="18"/>
                  <w:szCs w:val="18"/>
                  <w:lang w:eastAsia="en-US"/>
                </w:rPr>
                <w:delText>For further information, please view the</w:delText>
              </w:r>
              <w:r w:rsidR="00373249" w:rsidDel="000F380F">
                <w:rPr>
                  <w:rFonts w:ascii="Arial" w:hAnsi="Arial" w:cs="Arial"/>
                  <w:color w:val="333333"/>
                  <w:sz w:val="18"/>
                  <w:szCs w:val="18"/>
                  <w:lang w:eastAsia="en-US"/>
                </w:rPr>
                <w:delText xml:space="preserve"> course details </w:delText>
              </w:r>
              <w:r w:rsidRPr="00771750" w:rsidDel="000F380F">
                <w:rPr>
                  <w:rFonts w:ascii="Arial" w:hAnsi="Arial" w:cs="Arial"/>
                  <w:color w:val="333333"/>
                  <w:sz w:val="18"/>
                  <w:szCs w:val="18"/>
                  <w:lang w:eastAsia="en-US"/>
                </w:rPr>
                <w:delText xml:space="preserve">on LAB. </w:delText>
              </w:r>
            </w:del>
          </w:p>
          <w:p w14:paraId="382460EC" w14:textId="3068968F" w:rsidR="00EB0884" w:rsidRPr="00626585" w:rsidDel="00FD78C9" w:rsidRDefault="00EB0884" w:rsidP="00EB0884">
            <w:pPr>
              <w:shd w:val="clear" w:color="auto" w:fill="FFFFFF"/>
              <w:rPr>
                <w:del w:id="137" w:author="Colonero Maxwell" w:date="2020-06-03T09:30:00Z"/>
                <w:rFonts w:ascii="Arial" w:hAnsi="Arial" w:cs="Arial"/>
                <w:sz w:val="18"/>
                <w:szCs w:val="18"/>
                <w:lang w:eastAsia="en-US"/>
                <w:rPrChange w:id="138" w:author="Colonero Maxwell" w:date="2020-06-03T09:34:00Z">
                  <w:rPr>
                    <w:del w:id="139" w:author="Colonero Maxwell" w:date="2020-06-03T09:30:00Z"/>
                    <w:rFonts w:ascii="Arial" w:hAnsi="Arial" w:cs="Arial"/>
                    <w:color w:val="333333"/>
                    <w:sz w:val="18"/>
                    <w:szCs w:val="18"/>
                    <w:lang w:eastAsia="en-US"/>
                  </w:rPr>
                </w:rPrChange>
              </w:rPr>
            </w:pPr>
          </w:p>
          <w:p w14:paraId="0E6235EE" w14:textId="652D7BC0" w:rsidR="00FD78C9" w:rsidRPr="00EB0884" w:rsidDel="00626585" w:rsidRDefault="00FD78C9" w:rsidP="00EB0884">
            <w:pPr>
              <w:shd w:val="clear" w:color="auto" w:fill="FFFFFF"/>
              <w:rPr>
                <w:del w:id="140" w:author="Colonero Maxwell" w:date="2020-06-03T09:41:00Z"/>
                <w:rFonts w:ascii="Arial" w:hAnsi="Arial" w:cs="Arial"/>
                <w:color w:val="333333"/>
                <w:sz w:val="18"/>
                <w:szCs w:val="18"/>
                <w:lang w:eastAsia="en-US"/>
              </w:rPr>
            </w:pPr>
          </w:p>
          <w:p w14:paraId="6184FF29" w14:textId="0A01C8A5" w:rsidR="00EB0884" w:rsidDel="000F380F" w:rsidRDefault="00EB0884" w:rsidP="00EB0884">
            <w:pPr>
              <w:pStyle w:val="Heading1"/>
              <w:numPr>
                <w:ilvl w:val="0"/>
                <w:numId w:val="0"/>
              </w:numPr>
              <w:spacing w:before="0" w:after="0"/>
              <w:ind w:left="284" w:hanging="284"/>
              <w:outlineLvl w:val="0"/>
              <w:rPr>
                <w:del w:id="141" w:author="Colonero Maxwell" w:date="2020-06-12T15:18:00Z"/>
                <w:rFonts w:ascii="Trebuchet MS" w:hAnsi="Trebuchet MS"/>
                <w:color w:val="177B57"/>
                <w:lang w:eastAsia="en-US"/>
              </w:rPr>
            </w:pPr>
            <w:del w:id="142" w:author="Colonero Maxwell" w:date="2020-06-12T15:18:00Z">
              <w:r w:rsidDel="000F380F">
                <w:rPr>
                  <w:rFonts w:ascii="Trebuchet MS" w:hAnsi="Trebuchet MS"/>
                  <w:caps/>
                  <w:color w:val="177B57"/>
                  <w:sz w:val="27"/>
                  <w:szCs w:val="27"/>
                </w:rPr>
                <w:delText>NEXT STEPS</w:delText>
              </w:r>
              <w:r w:rsidDel="000F380F">
                <w:rPr>
                  <w:rFonts w:ascii="Trebuchet MS" w:hAnsi="Trebuchet MS"/>
                  <w:color w:val="177B57"/>
                </w:rPr>
                <w:delText xml:space="preserve"> </w:delText>
              </w:r>
            </w:del>
          </w:p>
          <w:p w14:paraId="2F6C002D" w14:textId="017B1F9D" w:rsidR="00EB0884" w:rsidRPr="00EB0884" w:rsidDel="000F380F" w:rsidRDefault="00EB0884" w:rsidP="00EB0884">
            <w:pPr>
              <w:shd w:val="clear" w:color="auto" w:fill="FFFFFF"/>
              <w:rPr>
                <w:del w:id="143" w:author="Colonero Maxwell" w:date="2020-06-12T15:18:00Z"/>
                <w:rFonts w:ascii="Arial" w:hAnsi="Arial" w:cs="Arial"/>
                <w:color w:val="333333"/>
                <w:sz w:val="18"/>
                <w:szCs w:val="18"/>
                <w:lang w:eastAsia="en-US"/>
              </w:rPr>
            </w:pPr>
          </w:p>
          <w:p w14:paraId="782191D1" w14:textId="56A2E9CF" w:rsidR="00373249" w:rsidDel="00626585" w:rsidRDefault="00626585" w:rsidP="00771750">
            <w:pPr>
              <w:pStyle w:val="ListParagraph"/>
              <w:numPr>
                <w:ilvl w:val="0"/>
                <w:numId w:val="31"/>
              </w:numPr>
              <w:shd w:val="clear" w:color="auto" w:fill="FFFFFF"/>
              <w:rPr>
                <w:del w:id="144" w:author="Colonero Maxwell" w:date="2020-06-03T09:38:00Z"/>
                <w:rFonts w:ascii="Arial" w:hAnsi="Arial" w:cs="Arial"/>
                <w:color w:val="333333"/>
                <w:sz w:val="18"/>
                <w:szCs w:val="18"/>
                <w:lang w:eastAsia="en-US"/>
              </w:rPr>
            </w:pPr>
            <w:ins w:id="145" w:author="Colonero, Maxwell" w:date="2020-06-03T09:38:00Z">
              <w:del w:id="146" w:author="Colonero Maxwell" w:date="2020-06-12T15:18:00Z">
                <w:r w:rsidDel="000F380F">
                  <w:rPr>
                    <w:rFonts w:ascii="Arial" w:hAnsi="Arial" w:cs="Arial"/>
                    <w:color w:val="333333"/>
                    <w:sz w:val="18"/>
                    <w:szCs w:val="18"/>
                    <w:lang w:eastAsia="en-US"/>
                  </w:rPr>
                  <w:delText>relevant</w:delText>
                </w:r>
              </w:del>
            </w:ins>
            <w:commentRangeStart w:id="147"/>
            <w:del w:id="148" w:author="Colonero Maxwell" w:date="2020-06-03T09:22:00Z">
              <w:r w:rsidR="00373249" w:rsidDel="00693335">
                <w:rPr>
                  <w:rFonts w:ascii="Arial" w:hAnsi="Arial" w:cs="Arial"/>
                  <w:color w:val="333333"/>
                  <w:sz w:val="18"/>
                  <w:szCs w:val="18"/>
                  <w:lang w:eastAsia="en-US"/>
                </w:rPr>
                <w:delText xml:space="preserve">Check </w:delText>
              </w:r>
            </w:del>
            <w:del w:id="149" w:author="Colonero Maxwell" w:date="2020-06-03T09:38:00Z">
              <w:r w:rsidR="00373249" w:rsidDel="00626585">
                <w:rPr>
                  <w:rFonts w:ascii="Arial" w:hAnsi="Arial" w:cs="Arial"/>
                  <w:color w:val="333333"/>
                  <w:sz w:val="18"/>
                  <w:szCs w:val="18"/>
                  <w:lang w:eastAsia="en-US"/>
                </w:rPr>
                <w:delText xml:space="preserve">the check list on the </w:delText>
              </w:r>
              <w:r w:rsidR="00373249" w:rsidRPr="00373249" w:rsidDel="00626585">
                <w:rPr>
                  <w:rFonts w:ascii="Arial" w:hAnsi="Arial" w:cs="Arial"/>
                  <w:color w:val="4472C4" w:themeColor="accent5"/>
                  <w:sz w:val="18"/>
                  <w:szCs w:val="18"/>
                  <w:lang w:eastAsia="en-US"/>
                </w:rPr>
                <w:delText>&lt;</w:delText>
              </w:r>
              <w:commentRangeStart w:id="150"/>
              <w:r w:rsidR="00373249" w:rsidRPr="00373249" w:rsidDel="00626585">
                <w:rPr>
                  <w:rFonts w:ascii="Arial" w:hAnsi="Arial" w:cs="Arial"/>
                  <w:color w:val="4472C4" w:themeColor="accent5"/>
                  <w:sz w:val="18"/>
                  <w:szCs w:val="18"/>
                  <w:lang w:eastAsia="en-US"/>
                </w:rPr>
                <w:delText>Course Page</w:delText>
              </w:r>
              <w:commentRangeEnd w:id="150"/>
              <w:r w:rsidR="00373249" w:rsidRPr="00373249" w:rsidDel="00626585">
                <w:rPr>
                  <w:rStyle w:val="CommentReference"/>
                  <w:color w:val="4472C4" w:themeColor="accent5"/>
                </w:rPr>
                <w:commentReference w:id="150"/>
              </w:r>
              <w:r w:rsidR="00373249" w:rsidRPr="00373249" w:rsidDel="00626585">
                <w:rPr>
                  <w:rFonts w:ascii="Arial" w:hAnsi="Arial" w:cs="Arial"/>
                  <w:color w:val="4472C4" w:themeColor="accent5"/>
                  <w:sz w:val="18"/>
                  <w:szCs w:val="18"/>
                  <w:lang w:eastAsia="en-US"/>
                </w:rPr>
                <w:delText>&gt;</w:delText>
              </w:r>
            </w:del>
          </w:p>
          <w:p w14:paraId="34D9FA6F" w14:textId="6995ACC3" w:rsidR="00373249" w:rsidDel="00626585" w:rsidRDefault="00EB0884" w:rsidP="00373249">
            <w:pPr>
              <w:pStyle w:val="ListParagraph"/>
              <w:numPr>
                <w:ilvl w:val="1"/>
                <w:numId w:val="31"/>
              </w:numPr>
              <w:shd w:val="clear" w:color="auto" w:fill="FFFFFF"/>
              <w:rPr>
                <w:del w:id="151" w:author="Colonero Maxwell" w:date="2020-06-03T09:38:00Z"/>
                <w:rFonts w:ascii="Arial" w:hAnsi="Arial" w:cs="Arial"/>
                <w:color w:val="333333"/>
                <w:sz w:val="18"/>
                <w:szCs w:val="18"/>
                <w:lang w:eastAsia="en-US"/>
              </w:rPr>
            </w:pPr>
            <w:del w:id="152" w:author="Colonero Maxwell" w:date="2020-06-03T09:38:00Z">
              <w:r w:rsidRPr="00EB0884" w:rsidDel="00626585">
                <w:rPr>
                  <w:rFonts w:ascii="Arial" w:hAnsi="Arial" w:cs="Arial"/>
                  <w:color w:val="333333"/>
                  <w:sz w:val="18"/>
                  <w:szCs w:val="18"/>
                  <w:lang w:eastAsia="en-US"/>
                </w:rPr>
                <w:delText>Book Your Travel according to program travel guidelines</w:delText>
              </w:r>
            </w:del>
          </w:p>
          <w:p w14:paraId="4F5DB454" w14:textId="0E1CF926" w:rsidR="00EB0884" w:rsidDel="00626585" w:rsidRDefault="00373249" w:rsidP="00373249">
            <w:pPr>
              <w:pStyle w:val="ListParagraph"/>
              <w:numPr>
                <w:ilvl w:val="1"/>
                <w:numId w:val="31"/>
              </w:numPr>
              <w:shd w:val="clear" w:color="auto" w:fill="FFFFFF"/>
              <w:rPr>
                <w:del w:id="153" w:author="Colonero Maxwell" w:date="2020-06-03T09:38:00Z"/>
                <w:rFonts w:ascii="Arial" w:hAnsi="Arial" w:cs="Arial"/>
                <w:color w:val="333333"/>
                <w:sz w:val="18"/>
                <w:szCs w:val="18"/>
                <w:lang w:eastAsia="en-US"/>
              </w:rPr>
            </w:pPr>
            <w:del w:id="154" w:author="Colonero Maxwell" w:date="2020-06-03T09:38:00Z">
              <w:r w:rsidDel="00626585">
                <w:rPr>
                  <w:rFonts w:ascii="Arial" w:hAnsi="Arial" w:cs="Arial"/>
                  <w:color w:val="333333"/>
                  <w:sz w:val="18"/>
                  <w:szCs w:val="18"/>
                  <w:lang w:eastAsia="en-US"/>
                </w:rPr>
                <w:delText>E</w:delText>
              </w:r>
              <w:r w:rsidR="00EB0884" w:rsidRPr="00EB0884" w:rsidDel="00626585">
                <w:rPr>
                  <w:rFonts w:ascii="Arial" w:hAnsi="Arial" w:cs="Arial"/>
                  <w:color w:val="333333"/>
                  <w:sz w:val="18"/>
                  <w:szCs w:val="18"/>
                  <w:lang w:eastAsia="en-US"/>
                </w:rPr>
                <w:delText xml:space="preserve">nter your travel </w:delText>
              </w:r>
              <w:r w:rsidR="00EB0884" w:rsidRPr="00771750" w:rsidDel="00626585">
                <w:rPr>
                  <w:rFonts w:ascii="Arial" w:hAnsi="Arial" w:cs="Arial"/>
                  <w:color w:val="333333"/>
                  <w:sz w:val="18"/>
                  <w:szCs w:val="18"/>
                  <w:lang w:eastAsia="en-US"/>
                </w:rPr>
                <w:delText xml:space="preserve">details </w:delText>
              </w:r>
            </w:del>
          </w:p>
          <w:p w14:paraId="792A6D25" w14:textId="3E80D756" w:rsidR="00373249" w:rsidRPr="00771750" w:rsidDel="00626585" w:rsidRDefault="00373249" w:rsidP="00373249">
            <w:pPr>
              <w:pStyle w:val="ListParagraph"/>
              <w:numPr>
                <w:ilvl w:val="1"/>
                <w:numId w:val="31"/>
              </w:numPr>
              <w:shd w:val="clear" w:color="auto" w:fill="FFFFFF"/>
              <w:rPr>
                <w:del w:id="155" w:author="Colonero Maxwell" w:date="2020-06-03T09:38:00Z"/>
                <w:rFonts w:ascii="Arial" w:hAnsi="Arial" w:cs="Arial"/>
                <w:color w:val="333333"/>
                <w:sz w:val="18"/>
                <w:szCs w:val="18"/>
                <w:lang w:eastAsia="en-US"/>
              </w:rPr>
            </w:pPr>
            <w:del w:id="156" w:author="Colonero Maxwell" w:date="2020-06-03T09:38:00Z">
              <w:r w:rsidDel="00626585">
                <w:rPr>
                  <w:rFonts w:ascii="Arial" w:hAnsi="Arial" w:cs="Arial"/>
                  <w:color w:val="333333"/>
                  <w:sz w:val="18"/>
                  <w:szCs w:val="18"/>
                  <w:lang w:eastAsia="en-US"/>
                </w:rPr>
                <w:delText>Review Session</w:delText>
              </w:r>
            </w:del>
          </w:p>
          <w:p w14:paraId="58DBD1E1" w14:textId="1CB2C916" w:rsidR="00EB0884" w:rsidRPr="00EB0884" w:rsidDel="00626585" w:rsidRDefault="00EB0884" w:rsidP="00EB0884">
            <w:pPr>
              <w:pStyle w:val="ListParagraph"/>
              <w:numPr>
                <w:ilvl w:val="0"/>
                <w:numId w:val="31"/>
              </w:numPr>
              <w:shd w:val="clear" w:color="auto" w:fill="FFFFFF"/>
              <w:rPr>
                <w:del w:id="157" w:author="Colonero Maxwell" w:date="2020-06-03T09:38:00Z"/>
                <w:rFonts w:ascii="Arial" w:hAnsi="Arial" w:cs="Arial"/>
                <w:color w:val="333333"/>
                <w:sz w:val="18"/>
                <w:szCs w:val="18"/>
                <w:lang w:eastAsia="en-US"/>
              </w:rPr>
            </w:pPr>
            <w:del w:id="158" w:author="Colonero Maxwell" w:date="2020-06-03T09:38:00Z">
              <w:r w:rsidRPr="00EB0884" w:rsidDel="00626585">
                <w:rPr>
                  <w:rFonts w:ascii="Arial" w:hAnsi="Arial" w:cs="Arial"/>
                  <w:color w:val="333333"/>
                  <w:sz w:val="18"/>
                  <w:szCs w:val="18"/>
                  <w:lang w:eastAsia="en-US"/>
                </w:rPr>
                <w:delText xml:space="preserve">Review cancellation policy details </w:delText>
              </w:r>
              <w:r w:rsidR="00771750" w:rsidDel="00626585">
                <w:rPr>
                  <w:rFonts w:ascii="Arial" w:hAnsi="Arial" w:cs="Arial"/>
                  <w:color w:val="333333"/>
                  <w:sz w:val="18"/>
                  <w:szCs w:val="18"/>
                  <w:lang w:eastAsia="en-US"/>
                </w:rPr>
                <w:delText>below</w:delText>
              </w:r>
            </w:del>
          </w:p>
          <w:p w14:paraId="040F9D01" w14:textId="6D52CB3F" w:rsidR="00EB0884" w:rsidRPr="00EB0884" w:rsidDel="00626585" w:rsidRDefault="00EB0884" w:rsidP="00EB0884">
            <w:pPr>
              <w:pStyle w:val="ListParagraph"/>
              <w:numPr>
                <w:ilvl w:val="0"/>
                <w:numId w:val="31"/>
              </w:numPr>
              <w:shd w:val="clear" w:color="auto" w:fill="FFFFFF"/>
              <w:rPr>
                <w:del w:id="159" w:author="Colonero Maxwell" w:date="2020-06-03T09:38:00Z"/>
                <w:rFonts w:ascii="Arial" w:hAnsi="Arial" w:cs="Arial"/>
                <w:color w:val="333333"/>
                <w:sz w:val="18"/>
                <w:szCs w:val="18"/>
                <w:lang w:eastAsia="en-US"/>
              </w:rPr>
            </w:pPr>
            <w:del w:id="160" w:author="Colonero Maxwell" w:date="2020-06-03T09:38:00Z">
              <w:r w:rsidRPr="00EB0884" w:rsidDel="00626585">
                <w:rPr>
                  <w:rFonts w:ascii="Arial" w:hAnsi="Arial" w:cs="Arial"/>
                  <w:color w:val="333333"/>
                  <w:sz w:val="18"/>
                  <w:szCs w:val="18"/>
                  <w:lang w:eastAsia="en-US"/>
                </w:rPr>
                <w:delText xml:space="preserve">Complete the pre-work for this program </w:delText>
              </w:r>
              <w:r w:rsidR="00771750" w:rsidDel="00626585">
                <w:rPr>
                  <w:rFonts w:ascii="Arial" w:hAnsi="Arial" w:cs="Arial"/>
                  <w:color w:val="333333"/>
                  <w:sz w:val="18"/>
                  <w:szCs w:val="18"/>
                  <w:lang w:eastAsia="en-US"/>
                </w:rPr>
                <w:delText xml:space="preserve">which can be found on the </w:delText>
              </w:r>
              <w:r w:rsidR="00373249" w:rsidRPr="00373249" w:rsidDel="00626585">
                <w:rPr>
                  <w:rFonts w:ascii="Arial" w:hAnsi="Arial" w:cs="Arial"/>
                  <w:color w:val="4472C4" w:themeColor="accent5"/>
                  <w:sz w:val="18"/>
                  <w:szCs w:val="18"/>
                  <w:lang w:eastAsia="en-US"/>
                </w:rPr>
                <w:delText>&lt;</w:delText>
              </w:r>
              <w:commentRangeStart w:id="161"/>
              <w:r w:rsidR="00771750" w:rsidRPr="00373249" w:rsidDel="00626585">
                <w:rPr>
                  <w:rFonts w:ascii="Arial" w:hAnsi="Arial" w:cs="Arial"/>
                  <w:color w:val="4472C4" w:themeColor="accent5"/>
                  <w:sz w:val="18"/>
                  <w:szCs w:val="18"/>
                  <w:lang w:eastAsia="en-US"/>
                </w:rPr>
                <w:delText>Course Page</w:delText>
              </w:r>
              <w:commentRangeEnd w:id="161"/>
              <w:r w:rsidR="00771750" w:rsidRPr="00373249" w:rsidDel="00626585">
                <w:rPr>
                  <w:rStyle w:val="CommentReference"/>
                  <w:color w:val="4472C4" w:themeColor="accent5"/>
                </w:rPr>
                <w:commentReference w:id="161"/>
              </w:r>
              <w:r w:rsidR="00373249" w:rsidRPr="00373249" w:rsidDel="00626585">
                <w:rPr>
                  <w:rFonts w:ascii="Arial" w:hAnsi="Arial" w:cs="Arial"/>
                  <w:color w:val="4472C4" w:themeColor="accent5"/>
                  <w:sz w:val="18"/>
                  <w:szCs w:val="18"/>
                  <w:lang w:eastAsia="en-US"/>
                </w:rPr>
                <w:delText>&gt;</w:delText>
              </w:r>
              <w:commentRangeEnd w:id="147"/>
              <w:r w:rsidR="00E72378" w:rsidDel="00626585">
                <w:rPr>
                  <w:rStyle w:val="CommentReference"/>
                </w:rPr>
                <w:commentReference w:id="147"/>
              </w:r>
            </w:del>
          </w:p>
          <w:p w14:paraId="6F6EF008" w14:textId="42F09FE9" w:rsidR="00EB0884" w:rsidRPr="00EB0884" w:rsidDel="000F380F" w:rsidRDefault="00EB0884" w:rsidP="00EB0884">
            <w:pPr>
              <w:shd w:val="clear" w:color="auto" w:fill="FFFFFF"/>
              <w:rPr>
                <w:del w:id="162" w:author="Colonero Maxwell" w:date="2020-06-12T15:18:00Z"/>
                <w:rFonts w:ascii="Arial" w:hAnsi="Arial" w:cs="Arial"/>
                <w:color w:val="333333"/>
                <w:sz w:val="18"/>
                <w:szCs w:val="18"/>
                <w:lang w:eastAsia="en-US"/>
              </w:rPr>
            </w:pPr>
          </w:p>
          <w:p w14:paraId="0DFB6369" w14:textId="69EF7A0D" w:rsidR="00EB0884" w:rsidRPr="00EB0884" w:rsidDel="000F380F" w:rsidRDefault="00EB0884" w:rsidP="00EB0884">
            <w:pPr>
              <w:shd w:val="clear" w:color="auto" w:fill="FFFFFF"/>
              <w:rPr>
                <w:del w:id="163" w:author="Colonero Maxwell" w:date="2020-06-12T15:18:00Z"/>
                <w:rFonts w:ascii="Arial" w:hAnsi="Arial" w:cs="Arial"/>
                <w:color w:val="333333"/>
                <w:sz w:val="18"/>
                <w:szCs w:val="18"/>
                <w:lang w:eastAsia="en-US"/>
              </w:rPr>
            </w:pPr>
            <w:del w:id="164" w:author="Colonero Maxwell" w:date="2020-06-12T15:18:00Z">
              <w:r w:rsidRPr="00EB0884" w:rsidDel="000F380F">
                <w:rPr>
                  <w:rFonts w:ascii="Arial" w:hAnsi="Arial" w:cs="Arial"/>
                  <w:color w:val="333333"/>
                  <w:sz w:val="18"/>
                  <w:szCs w:val="18"/>
                  <w:lang w:eastAsia="en-US"/>
                </w:rPr>
                <w:delText xml:space="preserve">Please do not hesitate to contact us with any questions. </w:delText>
              </w:r>
            </w:del>
          </w:p>
          <w:p w14:paraId="00217A68" w14:textId="232A2B3A" w:rsidR="00EB0884" w:rsidRPr="00EB0884" w:rsidDel="000F380F" w:rsidRDefault="00EB0884" w:rsidP="00EB0884">
            <w:pPr>
              <w:shd w:val="clear" w:color="auto" w:fill="FFFFFF"/>
              <w:rPr>
                <w:del w:id="165" w:author="Colonero Maxwell" w:date="2020-06-12T15:18:00Z"/>
                <w:rFonts w:ascii="Arial" w:hAnsi="Arial" w:cs="Arial"/>
                <w:color w:val="333333"/>
                <w:sz w:val="18"/>
                <w:szCs w:val="18"/>
                <w:lang w:eastAsia="en-US"/>
              </w:rPr>
            </w:pPr>
          </w:p>
          <w:p w14:paraId="1F61914B" w14:textId="7462C375" w:rsidR="00EB0884" w:rsidRPr="00EB0884" w:rsidDel="000F380F" w:rsidRDefault="00EB0884" w:rsidP="00EB0884">
            <w:pPr>
              <w:shd w:val="clear" w:color="auto" w:fill="FFFFFF"/>
              <w:rPr>
                <w:del w:id="166" w:author="Colonero Maxwell" w:date="2020-06-12T15:18:00Z"/>
                <w:rFonts w:ascii="Arial" w:hAnsi="Arial" w:cs="Arial"/>
                <w:color w:val="333333"/>
                <w:sz w:val="18"/>
                <w:szCs w:val="18"/>
                <w:lang w:eastAsia="en-US"/>
              </w:rPr>
            </w:pPr>
            <w:del w:id="167" w:author="Colonero Maxwell" w:date="2020-06-12T15:18:00Z">
              <w:r w:rsidRPr="00EB0884" w:rsidDel="000F380F">
                <w:rPr>
                  <w:rFonts w:ascii="Arial" w:hAnsi="Arial" w:cs="Arial"/>
                  <w:color w:val="333333"/>
                  <w:sz w:val="18"/>
                  <w:szCs w:val="18"/>
                  <w:lang w:eastAsia="en-US"/>
                </w:rPr>
                <w:delText xml:space="preserve">Kind regards, </w:delText>
              </w:r>
            </w:del>
          </w:p>
          <w:p w14:paraId="7D0FB5D9" w14:textId="0BF146AF" w:rsidR="00EB0884" w:rsidDel="000F380F" w:rsidRDefault="00EB0884" w:rsidP="00EB0884">
            <w:pPr>
              <w:shd w:val="clear" w:color="auto" w:fill="FFFFFF"/>
              <w:rPr>
                <w:del w:id="168" w:author="Colonero Maxwell" w:date="2020-06-12T15:18:00Z"/>
                <w:rFonts w:ascii="Arial" w:hAnsi="Arial" w:cs="Arial"/>
                <w:color w:val="333333"/>
                <w:sz w:val="18"/>
                <w:szCs w:val="18"/>
                <w:lang w:eastAsia="en-US"/>
              </w:rPr>
            </w:pPr>
          </w:p>
          <w:p w14:paraId="03014FC0" w14:textId="7B310B5F" w:rsidR="00771750" w:rsidRPr="00771750" w:rsidDel="000F380F" w:rsidRDefault="00771750" w:rsidP="00771750">
            <w:pPr>
              <w:shd w:val="clear" w:color="auto" w:fill="FFFFFF"/>
              <w:rPr>
                <w:del w:id="169" w:author="Colonero Maxwell" w:date="2020-06-12T15:18:00Z"/>
                <w:rFonts w:ascii="Arial" w:hAnsi="Arial" w:cs="Arial"/>
                <w:color w:val="4472C4" w:themeColor="accent5"/>
                <w:sz w:val="18"/>
                <w:szCs w:val="18"/>
                <w:lang w:eastAsia="en-US"/>
              </w:rPr>
            </w:pPr>
            <w:del w:id="170" w:author="Colonero Maxwell" w:date="2020-06-12T15:18:00Z">
              <w:r w:rsidRPr="00771750" w:rsidDel="000F380F">
                <w:rPr>
                  <w:rFonts w:ascii="Arial" w:hAnsi="Arial" w:cs="Arial"/>
                  <w:color w:val="4472C4" w:themeColor="accent5"/>
                  <w:sz w:val="18"/>
                  <w:szCs w:val="18"/>
                  <w:lang w:eastAsia="en-US"/>
                </w:rPr>
                <w:delText xml:space="preserve">@Reg_CSRName@ </w:delText>
              </w:r>
            </w:del>
          </w:p>
          <w:p w14:paraId="3A7992C8" w14:textId="4158E80F" w:rsidR="00771750" w:rsidRPr="00771750" w:rsidDel="000F380F" w:rsidRDefault="00771750" w:rsidP="00771750">
            <w:pPr>
              <w:shd w:val="clear" w:color="auto" w:fill="FFFFFF"/>
              <w:rPr>
                <w:del w:id="171" w:author="Colonero Maxwell" w:date="2020-06-12T15:18:00Z"/>
                <w:rFonts w:ascii="Arial" w:hAnsi="Arial" w:cs="Arial"/>
                <w:color w:val="333333"/>
                <w:sz w:val="18"/>
                <w:szCs w:val="18"/>
                <w:lang w:eastAsia="en-US"/>
              </w:rPr>
            </w:pPr>
            <w:del w:id="172" w:author="Colonero Maxwell" w:date="2020-06-12T15:18:00Z">
              <w:r w:rsidDel="000F380F">
                <w:rPr>
                  <w:rFonts w:ascii="Arial" w:hAnsi="Arial" w:cs="Arial"/>
                  <w:color w:val="333333"/>
                  <w:sz w:val="18"/>
                  <w:szCs w:val="18"/>
                  <w:lang w:eastAsia="en-US"/>
                </w:rPr>
                <w:delText xml:space="preserve">Email: </w:delText>
              </w:r>
              <w:r w:rsidRPr="00771750" w:rsidDel="000F380F">
                <w:rPr>
                  <w:rFonts w:ascii="Arial" w:hAnsi="Arial" w:cs="Arial"/>
                  <w:color w:val="4472C4" w:themeColor="accent5"/>
                  <w:sz w:val="18"/>
                  <w:szCs w:val="18"/>
                  <w:lang w:eastAsia="en-US"/>
                </w:rPr>
                <w:delText>@Reg_CSREmail@</w:delText>
              </w:r>
            </w:del>
          </w:p>
          <w:p w14:paraId="3DB48D7B" w14:textId="44A839AA" w:rsidR="00EB0884" w:rsidRPr="00EB0884" w:rsidDel="00626585" w:rsidRDefault="00EB0884" w:rsidP="00EB0884">
            <w:pPr>
              <w:shd w:val="clear" w:color="auto" w:fill="FFFFFF"/>
              <w:rPr>
                <w:del w:id="173" w:author="Colonero Maxwell" w:date="2020-06-03T09:40:00Z"/>
                <w:rFonts w:ascii="Arial" w:hAnsi="Arial" w:cs="Arial"/>
                <w:color w:val="333333"/>
                <w:sz w:val="18"/>
                <w:szCs w:val="18"/>
                <w:lang w:eastAsia="en-US"/>
              </w:rPr>
            </w:pPr>
            <w:del w:id="174" w:author="Colonero Maxwell" w:date="2020-06-03T09:40:00Z">
              <w:r w:rsidRPr="00EB0884" w:rsidDel="00626585">
                <w:rPr>
                  <w:rFonts w:ascii="Arial" w:hAnsi="Arial" w:cs="Arial"/>
                  <w:color w:val="333333"/>
                  <w:sz w:val="18"/>
                  <w:szCs w:val="18"/>
                  <w:lang w:eastAsia="en-US"/>
                </w:rPr>
                <w:delText>________________________________________</w:delText>
              </w:r>
            </w:del>
          </w:p>
          <w:p w14:paraId="52A483FF" w14:textId="48861306" w:rsidR="00EB0884" w:rsidRPr="00EB0884" w:rsidDel="00626585" w:rsidRDefault="00EB0884" w:rsidP="00EB0884">
            <w:pPr>
              <w:shd w:val="clear" w:color="auto" w:fill="FFFFFF"/>
              <w:rPr>
                <w:del w:id="175" w:author="Colonero Maxwell" w:date="2020-06-03T09:40:00Z"/>
                <w:rFonts w:ascii="Arial" w:hAnsi="Arial" w:cs="Arial"/>
                <w:color w:val="333333"/>
                <w:sz w:val="18"/>
                <w:szCs w:val="18"/>
                <w:lang w:eastAsia="en-US"/>
              </w:rPr>
            </w:pPr>
            <w:commentRangeStart w:id="176"/>
            <w:del w:id="177" w:author="Colonero Maxwell" w:date="2020-06-03T09:40:00Z">
              <w:r w:rsidRPr="00EB0884" w:rsidDel="00626585">
                <w:rPr>
                  <w:rFonts w:ascii="Arial" w:hAnsi="Arial" w:cs="Arial"/>
                  <w:color w:val="333333"/>
                  <w:sz w:val="18"/>
                  <w:szCs w:val="18"/>
                  <w:lang w:eastAsia="en-US"/>
                </w:rPr>
                <w:delText xml:space="preserve">CANCELLATION DETAILS </w:delText>
              </w:r>
            </w:del>
          </w:p>
          <w:p w14:paraId="0C68AA8D" w14:textId="5A949DF3" w:rsidR="00EB0884" w:rsidRPr="00EB0884" w:rsidDel="00626585" w:rsidRDefault="00EB0884" w:rsidP="00EB0884">
            <w:pPr>
              <w:shd w:val="clear" w:color="auto" w:fill="FFFFFF"/>
              <w:rPr>
                <w:del w:id="178" w:author="Colonero Maxwell" w:date="2020-06-03T09:40:00Z"/>
                <w:rFonts w:ascii="Arial" w:hAnsi="Arial" w:cs="Arial"/>
                <w:color w:val="333333"/>
                <w:sz w:val="18"/>
                <w:szCs w:val="18"/>
                <w:lang w:eastAsia="en-US"/>
              </w:rPr>
            </w:pPr>
          </w:p>
          <w:p w14:paraId="26639FB1" w14:textId="4A4D5407" w:rsidR="00EB0884" w:rsidRPr="00EB0884" w:rsidDel="00626585" w:rsidRDefault="00EB0884" w:rsidP="00EB0884">
            <w:pPr>
              <w:shd w:val="clear" w:color="auto" w:fill="FFFFFF"/>
              <w:rPr>
                <w:del w:id="179" w:author="Colonero Maxwell" w:date="2020-06-03T09:40:00Z"/>
                <w:rFonts w:ascii="Arial" w:hAnsi="Arial" w:cs="Arial"/>
                <w:color w:val="333333"/>
                <w:sz w:val="18"/>
                <w:szCs w:val="18"/>
                <w:lang w:eastAsia="en-US"/>
              </w:rPr>
            </w:pPr>
            <w:del w:id="180" w:author="Colonero Maxwell" w:date="2020-06-03T09:40:00Z">
              <w:r w:rsidRPr="00EB0884" w:rsidDel="00626585">
                <w:rPr>
                  <w:rFonts w:ascii="Arial" w:hAnsi="Arial" w:cs="Arial"/>
                  <w:color w:val="333333"/>
                  <w:sz w:val="18"/>
                  <w:szCs w:val="18"/>
                  <w:lang w:eastAsia="en-US"/>
                </w:rPr>
                <w:delText xml:space="preserve">If you are unable to attend, please request a cancellation using the link below. </w:delText>
              </w:r>
            </w:del>
          </w:p>
          <w:p w14:paraId="56F2132E" w14:textId="139D7E2B" w:rsidR="00EB0884" w:rsidRPr="00EB0884" w:rsidDel="00626585" w:rsidRDefault="00EB0884" w:rsidP="00EB0884">
            <w:pPr>
              <w:shd w:val="clear" w:color="auto" w:fill="FFFFFF"/>
              <w:rPr>
                <w:del w:id="181" w:author="Colonero Maxwell" w:date="2020-06-03T09:40:00Z"/>
                <w:rFonts w:ascii="Arial" w:hAnsi="Arial" w:cs="Arial"/>
                <w:color w:val="333333"/>
                <w:sz w:val="18"/>
                <w:szCs w:val="18"/>
                <w:lang w:eastAsia="en-US"/>
              </w:rPr>
            </w:pPr>
          </w:p>
          <w:p w14:paraId="1FD6A94C" w14:textId="75B2A0F4" w:rsidR="00EB0884" w:rsidRPr="00EB0884" w:rsidDel="00626585" w:rsidRDefault="00EB0884" w:rsidP="00EB0884">
            <w:pPr>
              <w:shd w:val="clear" w:color="auto" w:fill="FFFFFF"/>
              <w:rPr>
                <w:del w:id="182" w:author="Colonero Maxwell" w:date="2020-06-03T09:40:00Z"/>
                <w:rFonts w:ascii="Arial" w:hAnsi="Arial" w:cs="Arial"/>
                <w:color w:val="333333"/>
                <w:sz w:val="18"/>
                <w:szCs w:val="18"/>
                <w:lang w:eastAsia="en-US"/>
              </w:rPr>
            </w:pPr>
            <w:del w:id="183" w:author="Colonero Maxwell" w:date="2020-06-03T09:40:00Z">
              <w:r w:rsidRPr="00EB0884" w:rsidDel="00626585">
                <w:rPr>
                  <w:rFonts w:ascii="Arial" w:hAnsi="Arial" w:cs="Arial"/>
                  <w:color w:val="333333"/>
                  <w:sz w:val="18"/>
                  <w:szCs w:val="18"/>
                  <w:lang w:eastAsia="en-US"/>
                </w:rPr>
                <w:delText xml:space="preserve">Please note that a cancellation fee is associated with this program for work related requests. Further information can be found on the LAB page. </w:delText>
              </w:r>
            </w:del>
          </w:p>
          <w:p w14:paraId="09299D6F" w14:textId="60D5950B" w:rsidR="00EB0884" w:rsidRPr="00EB0884" w:rsidDel="00626585" w:rsidRDefault="00EB0884" w:rsidP="00EB0884">
            <w:pPr>
              <w:shd w:val="clear" w:color="auto" w:fill="FFFFFF"/>
              <w:rPr>
                <w:del w:id="184" w:author="Colonero Maxwell" w:date="2020-06-03T09:40:00Z"/>
                <w:rFonts w:ascii="Arial" w:hAnsi="Arial" w:cs="Arial"/>
                <w:color w:val="333333"/>
                <w:sz w:val="18"/>
                <w:szCs w:val="18"/>
                <w:lang w:eastAsia="en-US"/>
              </w:rPr>
            </w:pPr>
          </w:p>
          <w:p w14:paraId="1C89501E" w14:textId="54DE38F6" w:rsidR="00EB0884" w:rsidRPr="00EB0884" w:rsidDel="00626585" w:rsidRDefault="002D1C00" w:rsidP="00867848">
            <w:pPr>
              <w:shd w:val="clear" w:color="auto" w:fill="FFFFFF"/>
              <w:jc w:val="left"/>
              <w:rPr>
                <w:del w:id="185" w:author="Colonero Maxwell" w:date="2020-06-03T09:40:00Z"/>
                <w:rFonts w:ascii="Arial" w:hAnsi="Arial" w:cs="Arial"/>
                <w:color w:val="333333"/>
                <w:sz w:val="18"/>
                <w:szCs w:val="18"/>
                <w:lang w:eastAsia="en-US"/>
              </w:rPr>
            </w:pPr>
            <w:commentRangeStart w:id="186"/>
            <w:del w:id="187" w:author="Colonero Maxwell" w:date="2020-06-03T09:40:00Z">
              <w:r w:rsidRPr="00867848" w:rsidDel="00626585">
                <w:rPr>
                  <w:rFonts w:ascii="Arial" w:hAnsi="Arial" w:cs="Arial"/>
                  <w:color w:val="333333"/>
                  <w:sz w:val="18"/>
                  <w:szCs w:val="18"/>
                  <w:highlight w:val="yellow"/>
                  <w:lang w:eastAsia="en-US"/>
                </w:rPr>
                <w:delText>&lt;Link to cancellation workspace&gt;</w:delText>
              </w:r>
              <w:commentRangeEnd w:id="186"/>
              <w:r w:rsidR="00F94E45" w:rsidRPr="00867848" w:rsidDel="00626585">
                <w:rPr>
                  <w:rStyle w:val="CommentReference"/>
                  <w:highlight w:val="yellow"/>
                </w:rPr>
                <w:commentReference w:id="186"/>
              </w:r>
              <w:commentRangeEnd w:id="176"/>
              <w:r w:rsidR="00E72378" w:rsidDel="00626585">
                <w:rPr>
                  <w:rStyle w:val="CommentReference"/>
                </w:rPr>
                <w:commentReference w:id="176"/>
              </w:r>
            </w:del>
          </w:p>
          <w:p w14:paraId="7137B8B7" w14:textId="3DF70B60" w:rsidR="00B832EC" w:rsidRDefault="00B832EC">
            <w:pPr>
              <w:shd w:val="clear" w:color="auto" w:fill="FFFFFF"/>
              <w:rPr>
                <w:rFonts w:ascii="Arial" w:hAnsi="Arial" w:cs="Arial"/>
                <w:color w:val="333333"/>
                <w:sz w:val="18"/>
                <w:szCs w:val="18"/>
                <w:lang w:eastAsia="en-US"/>
              </w:rPr>
              <w:pPrChange w:id="188" w:author="Colonero Maxwell" w:date="2020-06-03T09:40:00Z">
                <w:pPr>
                  <w:shd w:val="clear" w:color="auto" w:fill="FFFFFF"/>
                  <w:jc w:val="left"/>
                </w:pPr>
              </w:pPrChange>
            </w:pPr>
          </w:p>
        </w:tc>
      </w:tr>
      <w:tr w:rsidR="00B11EF2" w14:paraId="5BCC64D7" w14:textId="77777777" w:rsidTr="00F94E45">
        <w:trPr>
          <w:trHeight w:val="530"/>
          <w:ins w:id="189" w:author="Colonero Maxwell" w:date="2020-07-02T10:46:00Z"/>
        </w:trPr>
        <w:tc>
          <w:tcPr>
            <w:tcW w:w="9350" w:type="dxa"/>
          </w:tcPr>
          <w:p w14:paraId="7A55D2B7" w14:textId="77777777" w:rsidR="00B11EF2" w:rsidRDefault="00B11EF2" w:rsidP="00EB0884">
            <w:pPr>
              <w:shd w:val="clear" w:color="auto" w:fill="FFFFFF"/>
              <w:rPr>
                <w:ins w:id="190" w:author="Colonero Maxwell" w:date="2020-07-02T10:46:00Z"/>
                <w:rFonts w:ascii="Arial" w:hAnsi="Arial" w:cs="Arial"/>
                <w:color w:val="333333"/>
                <w:sz w:val="18"/>
                <w:szCs w:val="18"/>
                <w:lang w:eastAsia="en-US"/>
              </w:rPr>
            </w:pPr>
            <w:ins w:id="191" w:author="Colonero Maxwell" w:date="2020-07-02T10:46:00Z">
              <w:r>
                <w:rPr>
                  <w:rFonts w:ascii="Arial" w:hAnsi="Arial" w:cs="Arial"/>
                  <w:color w:val="333333"/>
                  <w:sz w:val="18"/>
                  <w:szCs w:val="18"/>
                  <w:lang w:eastAsia="en-US"/>
                </w:rPr>
                <w:t>NOTES:</w:t>
              </w:r>
            </w:ins>
          </w:p>
          <w:p w14:paraId="0ECBDA99" w14:textId="77777777" w:rsidR="00B11EF2" w:rsidRDefault="00B11EF2" w:rsidP="00EB0884">
            <w:pPr>
              <w:shd w:val="clear" w:color="auto" w:fill="FFFFFF"/>
              <w:rPr>
                <w:ins w:id="192" w:author="Colonero Maxwell" w:date="2020-07-02T10:46:00Z"/>
                <w:rFonts w:ascii="Arial" w:hAnsi="Arial" w:cs="Arial"/>
                <w:color w:val="333333"/>
                <w:sz w:val="18"/>
                <w:szCs w:val="18"/>
                <w:lang w:eastAsia="en-US"/>
              </w:rPr>
            </w:pPr>
          </w:p>
          <w:p w14:paraId="47CB42BF" w14:textId="5CFF0324" w:rsidR="00B11EF2" w:rsidRDefault="00B11EF2" w:rsidP="00EB0884">
            <w:pPr>
              <w:shd w:val="clear" w:color="auto" w:fill="FFFFFF"/>
              <w:rPr>
                <w:ins w:id="193" w:author="Colonero Maxwell" w:date="2020-07-02T10:46:00Z"/>
                <w:rFonts w:ascii="Arial" w:hAnsi="Arial" w:cs="Arial"/>
                <w:color w:val="333333"/>
                <w:sz w:val="18"/>
                <w:szCs w:val="18"/>
                <w:lang w:eastAsia="en-US"/>
              </w:rPr>
            </w:pPr>
            <w:ins w:id="194" w:author="Colonero Maxwell" w:date="2020-07-02T10:46:00Z">
              <w:r>
                <w:rPr>
                  <w:rFonts w:ascii="Arial" w:hAnsi="Arial" w:cs="Arial"/>
                  <w:color w:val="333333"/>
                  <w:sz w:val="18"/>
                  <w:szCs w:val="18"/>
                  <w:lang w:eastAsia="en-US"/>
                </w:rPr>
                <w:t>Want to link to the Roster Report</w:t>
              </w:r>
            </w:ins>
            <w:ins w:id="195" w:author="Colonero Maxwell" w:date="2020-07-02T10:53:00Z">
              <w:r>
                <w:rPr>
                  <w:rFonts w:ascii="Arial" w:hAnsi="Arial" w:cs="Arial"/>
                  <w:color w:val="333333"/>
                  <w:sz w:val="18"/>
                  <w:szCs w:val="18"/>
                  <w:lang w:eastAsia="en-US"/>
                </w:rPr>
                <w:t>, will need to add that later once re</w:t>
              </w:r>
            </w:ins>
            <w:ins w:id="196" w:author="Colonero Maxwell" w:date="2020-07-02T10:54:00Z">
              <w:r>
                <w:rPr>
                  <w:rFonts w:ascii="Arial" w:hAnsi="Arial" w:cs="Arial"/>
                  <w:color w:val="333333"/>
                  <w:sz w:val="18"/>
                  <w:szCs w:val="18"/>
                  <w:lang w:eastAsia="en-US"/>
                </w:rPr>
                <w:t>port is created</w:t>
              </w:r>
            </w:ins>
          </w:p>
        </w:tc>
      </w:tr>
    </w:tbl>
    <w:p w14:paraId="16BFDE4E" w14:textId="7AC88AE0" w:rsidR="008903E1" w:rsidRDefault="008903E1" w:rsidP="00B832EC">
      <w:pPr>
        <w:rPr>
          <w:ins w:id="197" w:author="Colonero Maxwell" w:date="2020-06-12T15:30:00Z"/>
        </w:rPr>
      </w:pPr>
    </w:p>
    <w:p w14:paraId="7A849F7E" w14:textId="77777777" w:rsidR="008903E1" w:rsidRDefault="008903E1">
      <w:pPr>
        <w:spacing w:after="160" w:line="259" w:lineRule="auto"/>
        <w:rPr>
          <w:ins w:id="198" w:author="Colonero Maxwell" w:date="2020-06-12T15:30:00Z"/>
        </w:rPr>
      </w:pPr>
      <w:ins w:id="199" w:author="Colonero Maxwell" w:date="2020-06-12T15:30:00Z">
        <w:r>
          <w:br w:type="page"/>
        </w:r>
      </w:ins>
    </w:p>
    <w:tbl>
      <w:tblPr>
        <w:tblStyle w:val="TableGrid"/>
        <w:tblW w:w="9792" w:type="dxa"/>
        <w:tblLook w:val="04A0" w:firstRow="1" w:lastRow="0" w:firstColumn="1" w:lastColumn="0" w:noHBand="0" w:noVBand="1"/>
      </w:tblPr>
      <w:tblGrid>
        <w:gridCol w:w="1615"/>
        <w:gridCol w:w="8177"/>
      </w:tblGrid>
      <w:tr w:rsidR="008903E1" w:rsidRPr="005045CD" w14:paraId="5471B0E9" w14:textId="77777777" w:rsidTr="00A2251A">
        <w:trPr>
          <w:ins w:id="200" w:author="Colonero Maxwell" w:date="2020-06-12T15:30:00Z"/>
        </w:trPr>
        <w:tc>
          <w:tcPr>
            <w:tcW w:w="1615" w:type="dxa"/>
          </w:tcPr>
          <w:p w14:paraId="4CE7A92C" w14:textId="77777777" w:rsidR="008903E1" w:rsidRPr="005045CD" w:rsidRDefault="008903E1" w:rsidP="00A2251A">
            <w:pPr>
              <w:rPr>
                <w:ins w:id="201" w:author="Colonero Maxwell" w:date="2020-06-12T15:30:00Z"/>
                <w:b/>
              </w:rPr>
            </w:pPr>
            <w:ins w:id="202" w:author="Colonero Maxwell" w:date="2020-06-12T15:30:00Z">
              <w:r w:rsidRPr="005045CD">
                <w:rPr>
                  <w:b/>
                </w:rPr>
                <w:lastRenderedPageBreak/>
                <w:t xml:space="preserve">CLOUD: </w:t>
              </w:r>
            </w:ins>
          </w:p>
        </w:tc>
        <w:tc>
          <w:tcPr>
            <w:tcW w:w="8177" w:type="dxa"/>
          </w:tcPr>
          <w:p w14:paraId="6E51D553" w14:textId="3257BBB0" w:rsidR="00340FFB" w:rsidRPr="005045CD" w:rsidRDefault="00A70816" w:rsidP="00A2251A">
            <w:pPr>
              <w:rPr>
                <w:ins w:id="203" w:author="Colonero Maxwell" w:date="2020-06-12T15:30:00Z"/>
              </w:rPr>
            </w:pPr>
            <w:ins w:id="204" w:author="Colonero Maxwell" w:date="2020-07-27T16:23:00Z">
              <w:r w:rsidRPr="009A2E84">
                <w:rPr>
                  <w:b/>
                  <w:bCs/>
                  <w:color w:val="7030A0"/>
                </w:rPr>
                <w:t>Blended</w:t>
              </w:r>
              <w:r w:rsidRPr="006E797C">
                <w:t xml:space="preserve"> </w:t>
              </w:r>
            </w:ins>
            <w:ins w:id="205" w:author="Colonero Maxwell" w:date="2020-06-12T15:30:00Z">
              <w:r w:rsidR="008903E1" w:rsidRPr="006E797C">
                <w:t>Class Registration in Pending Approval State </w:t>
              </w:r>
            </w:ins>
          </w:p>
        </w:tc>
      </w:tr>
      <w:tr w:rsidR="008903E1" w:rsidRPr="005045CD" w14:paraId="026F965D" w14:textId="77777777" w:rsidTr="00A2251A">
        <w:trPr>
          <w:ins w:id="206" w:author="Colonero Maxwell" w:date="2020-06-12T15:30:00Z"/>
        </w:trPr>
        <w:tc>
          <w:tcPr>
            <w:tcW w:w="1615" w:type="dxa"/>
          </w:tcPr>
          <w:p w14:paraId="289CB9E1" w14:textId="77777777" w:rsidR="008903E1" w:rsidRPr="005045CD" w:rsidRDefault="008903E1" w:rsidP="00A2251A">
            <w:pPr>
              <w:rPr>
                <w:ins w:id="207" w:author="Colonero Maxwell" w:date="2020-06-12T15:30:00Z"/>
                <w:b/>
              </w:rPr>
            </w:pPr>
            <w:ins w:id="208" w:author="Colonero Maxwell" w:date="2020-06-12T15:30:00Z">
              <w:r w:rsidRPr="005045CD">
                <w:rPr>
                  <w:b/>
                </w:rPr>
                <w:t xml:space="preserve">Domain: </w:t>
              </w:r>
            </w:ins>
          </w:p>
        </w:tc>
        <w:tc>
          <w:tcPr>
            <w:tcW w:w="8177" w:type="dxa"/>
          </w:tcPr>
          <w:p w14:paraId="1F93C169" w14:textId="77777777" w:rsidR="008903E1" w:rsidRPr="005045CD" w:rsidRDefault="008903E1" w:rsidP="00A2251A">
            <w:pPr>
              <w:rPr>
                <w:ins w:id="209" w:author="Colonero Maxwell" w:date="2020-06-12T15:30:00Z"/>
              </w:rPr>
            </w:pPr>
            <w:ins w:id="210" w:author="Colonero Maxwell" w:date="2020-06-12T15:30:00Z">
              <w:r w:rsidRPr="00373249">
                <w:rPr>
                  <w:color w:val="00B050"/>
                </w:rPr>
                <w:t>Live</w:t>
              </w:r>
            </w:ins>
          </w:p>
        </w:tc>
      </w:tr>
      <w:tr w:rsidR="008903E1" w:rsidRPr="005045CD" w14:paraId="10050412" w14:textId="77777777" w:rsidTr="00A2251A">
        <w:trPr>
          <w:ins w:id="211" w:author="Colonero Maxwell" w:date="2020-06-12T15:30:00Z"/>
        </w:trPr>
        <w:tc>
          <w:tcPr>
            <w:tcW w:w="1615" w:type="dxa"/>
          </w:tcPr>
          <w:p w14:paraId="0DE830A0" w14:textId="77777777" w:rsidR="008903E1" w:rsidRPr="005045CD" w:rsidRDefault="008903E1" w:rsidP="00A2251A">
            <w:pPr>
              <w:rPr>
                <w:ins w:id="212" w:author="Colonero Maxwell" w:date="2020-06-12T15:30:00Z"/>
                <w:b/>
              </w:rPr>
            </w:pPr>
            <w:ins w:id="213" w:author="Colonero Maxwell" w:date="2020-06-12T15:30:00Z">
              <w:r w:rsidRPr="005045CD">
                <w:rPr>
                  <w:b/>
                </w:rPr>
                <w:t xml:space="preserve">Action Name: </w:t>
              </w:r>
            </w:ins>
          </w:p>
        </w:tc>
        <w:tc>
          <w:tcPr>
            <w:tcW w:w="8177" w:type="dxa"/>
          </w:tcPr>
          <w:p w14:paraId="1F9E1E81" w14:textId="0C24F373" w:rsidR="008903E1" w:rsidRPr="005045CD" w:rsidRDefault="00E9401D" w:rsidP="00A2251A">
            <w:pPr>
              <w:rPr>
                <w:ins w:id="214" w:author="Colonero Maxwell" w:date="2020-06-12T15:30:00Z"/>
              </w:rPr>
            </w:pPr>
            <w:ins w:id="215" w:author="Colonero Maxwell" w:date="2020-07-27T16:37:00Z">
              <w:r>
                <w:t xml:space="preserve">Blended Pending Approval </w:t>
              </w:r>
            </w:ins>
            <w:ins w:id="216" w:author="Colonero Maxwell" w:date="2020-06-12T15:30:00Z">
              <w:r w:rsidR="008903E1">
                <w:t>(</w:t>
              </w:r>
              <w:r w:rsidR="008903E1" w:rsidRPr="00B43752">
                <w:rPr>
                  <w:highlight w:val="yellow"/>
                  <w:rPrChange w:id="217" w:author="Colonero Maxwell" w:date="2020-06-12T15:32:00Z">
                    <w:rPr/>
                  </w:rPrChange>
                </w:rPr>
                <w:t>FOR LEARNER</w:t>
              </w:r>
              <w:r w:rsidR="008903E1">
                <w:t>)</w:t>
              </w:r>
            </w:ins>
          </w:p>
        </w:tc>
      </w:tr>
      <w:tr w:rsidR="008903E1" w:rsidRPr="005045CD" w14:paraId="42A1B61A" w14:textId="77777777" w:rsidTr="00A2251A">
        <w:trPr>
          <w:trHeight w:val="467"/>
          <w:ins w:id="218" w:author="Colonero Maxwell" w:date="2020-06-12T15:30:00Z"/>
        </w:trPr>
        <w:tc>
          <w:tcPr>
            <w:tcW w:w="1615" w:type="dxa"/>
          </w:tcPr>
          <w:p w14:paraId="2B79EBC6" w14:textId="77777777" w:rsidR="008903E1" w:rsidRPr="005045CD" w:rsidRDefault="008903E1" w:rsidP="00A2251A">
            <w:pPr>
              <w:rPr>
                <w:ins w:id="219" w:author="Colonero Maxwell" w:date="2020-06-12T15:30:00Z"/>
                <w:b/>
              </w:rPr>
            </w:pPr>
            <w:ins w:id="220" w:author="Colonero Maxwell" w:date="2020-06-12T15:30:00Z">
              <w:r w:rsidRPr="005045CD">
                <w:rPr>
                  <w:b/>
                </w:rPr>
                <w:t xml:space="preserve">Named Quires: </w:t>
              </w:r>
            </w:ins>
          </w:p>
        </w:tc>
        <w:tc>
          <w:tcPr>
            <w:tcW w:w="8177" w:type="dxa"/>
          </w:tcPr>
          <w:p w14:paraId="7F56DE79" w14:textId="1230A6D3" w:rsidR="008903E1" w:rsidRPr="005045CD" w:rsidRDefault="008903E1" w:rsidP="00A2251A">
            <w:pPr>
              <w:rPr>
                <w:ins w:id="221" w:author="Colonero Maxwell" w:date="2020-06-12T15:30:00Z"/>
              </w:rPr>
            </w:pPr>
            <w:ins w:id="222" w:author="Colonero Maxwell" w:date="2020-06-12T15:31:00Z">
              <w:r w:rsidRPr="008903E1">
                <w:t>Learner associated with this registration</w:t>
              </w:r>
            </w:ins>
          </w:p>
        </w:tc>
      </w:tr>
      <w:tr w:rsidR="008903E1" w:rsidRPr="005045CD" w14:paraId="2F367F51" w14:textId="77777777" w:rsidTr="00A2251A">
        <w:trPr>
          <w:ins w:id="223" w:author="Colonero Maxwell" w:date="2020-06-12T15:30:00Z"/>
        </w:trPr>
        <w:tc>
          <w:tcPr>
            <w:tcW w:w="1615" w:type="dxa"/>
          </w:tcPr>
          <w:p w14:paraId="50D3DDE2" w14:textId="77777777" w:rsidR="008903E1" w:rsidRPr="005045CD" w:rsidRDefault="008903E1" w:rsidP="00A2251A">
            <w:pPr>
              <w:rPr>
                <w:ins w:id="224" w:author="Colonero Maxwell" w:date="2020-06-12T15:30:00Z"/>
                <w:b/>
              </w:rPr>
            </w:pPr>
            <w:ins w:id="225" w:author="Colonero Maxwell" w:date="2020-06-12T15:30:00Z">
              <w:r>
                <w:rPr>
                  <w:b/>
                </w:rPr>
                <w:t>iCal</w:t>
              </w:r>
            </w:ins>
          </w:p>
        </w:tc>
        <w:tc>
          <w:tcPr>
            <w:tcW w:w="8177" w:type="dxa"/>
          </w:tcPr>
          <w:p w14:paraId="6AF40A28" w14:textId="77777777" w:rsidR="008903E1" w:rsidRDefault="008903E1" w:rsidP="00A2251A">
            <w:pPr>
              <w:rPr>
                <w:ins w:id="226" w:author="Colonero Maxwell" w:date="2020-06-12T15:30:00Z"/>
              </w:rPr>
            </w:pPr>
            <w:ins w:id="227" w:author="Colonero Maxwell" w:date="2020-06-12T15:30:00Z">
              <w:r>
                <w:t>Not configurable</w:t>
              </w:r>
            </w:ins>
          </w:p>
        </w:tc>
      </w:tr>
      <w:tr w:rsidR="008903E1" w:rsidRPr="005045CD" w14:paraId="6A17EEBA" w14:textId="77777777" w:rsidTr="00A2251A">
        <w:trPr>
          <w:ins w:id="228" w:author="Colonero Maxwell" w:date="2020-06-12T15:30:00Z"/>
        </w:trPr>
        <w:tc>
          <w:tcPr>
            <w:tcW w:w="1615" w:type="dxa"/>
          </w:tcPr>
          <w:p w14:paraId="58BF17B9" w14:textId="77777777" w:rsidR="008903E1" w:rsidRDefault="008903E1" w:rsidP="00A2251A">
            <w:pPr>
              <w:rPr>
                <w:ins w:id="229" w:author="Colonero Maxwell" w:date="2020-06-12T15:30:00Z"/>
                <w:b/>
              </w:rPr>
            </w:pPr>
            <w:ins w:id="230" w:author="Colonero Maxwell" w:date="2020-06-12T15:30:00Z">
              <w:r>
                <w:rPr>
                  <w:b/>
                </w:rPr>
                <w:t xml:space="preserve">Attachments </w:t>
              </w:r>
            </w:ins>
          </w:p>
        </w:tc>
        <w:tc>
          <w:tcPr>
            <w:tcW w:w="8177" w:type="dxa"/>
          </w:tcPr>
          <w:p w14:paraId="35FDF11E" w14:textId="77777777" w:rsidR="008903E1" w:rsidRDefault="008903E1" w:rsidP="00A2251A">
            <w:pPr>
              <w:rPr>
                <w:ins w:id="231" w:author="Colonero Maxwell" w:date="2020-06-12T15:30:00Z"/>
              </w:rPr>
            </w:pPr>
          </w:p>
        </w:tc>
      </w:tr>
    </w:tbl>
    <w:p w14:paraId="332E45D0" w14:textId="77777777" w:rsidR="008903E1" w:rsidRDefault="008903E1" w:rsidP="008903E1">
      <w:pPr>
        <w:rPr>
          <w:ins w:id="232" w:author="Colonero Maxwell" w:date="2020-06-12T15:30:00Z"/>
          <w:b/>
        </w:rPr>
      </w:pPr>
    </w:p>
    <w:tbl>
      <w:tblPr>
        <w:tblStyle w:val="TableGrid"/>
        <w:tblW w:w="0" w:type="auto"/>
        <w:tblLook w:val="04A0" w:firstRow="1" w:lastRow="0" w:firstColumn="1" w:lastColumn="0" w:noHBand="0" w:noVBand="1"/>
        <w:tblPrChange w:id="233" w:author="Colonero Maxwell" w:date="2020-07-02T10:57:00Z">
          <w:tblPr>
            <w:tblStyle w:val="TableGrid"/>
            <w:tblW w:w="0" w:type="auto"/>
            <w:tblLook w:val="04A0" w:firstRow="1" w:lastRow="0" w:firstColumn="1" w:lastColumn="0" w:noHBand="0" w:noVBand="1"/>
          </w:tblPr>
        </w:tblPrChange>
      </w:tblPr>
      <w:tblGrid>
        <w:gridCol w:w="9080"/>
        <w:tblGridChange w:id="234">
          <w:tblGrid>
            <w:gridCol w:w="9350"/>
          </w:tblGrid>
        </w:tblGridChange>
      </w:tblGrid>
      <w:tr w:rsidR="008903E1" w14:paraId="56ACF89F" w14:textId="77777777" w:rsidTr="00AD6BC5">
        <w:trPr>
          <w:trHeight w:val="68"/>
          <w:ins w:id="235" w:author="Colonero Maxwell" w:date="2020-06-12T15:30:00Z"/>
          <w:trPrChange w:id="236" w:author="Colonero Maxwell" w:date="2020-07-02T10:57:00Z">
            <w:trPr>
              <w:trHeight w:val="332"/>
            </w:trPr>
          </w:trPrChange>
        </w:trPr>
        <w:tc>
          <w:tcPr>
            <w:tcW w:w="9080" w:type="dxa"/>
            <w:tcPrChange w:id="237" w:author="Colonero Maxwell" w:date="2020-07-02T10:57:00Z">
              <w:tcPr>
                <w:tcW w:w="9350" w:type="dxa"/>
              </w:tcPr>
            </w:tcPrChange>
          </w:tcPr>
          <w:p w14:paraId="11391A27" w14:textId="4D941AE0" w:rsidR="008903E1" w:rsidRDefault="008903E1" w:rsidP="00A2251A">
            <w:pPr>
              <w:rPr>
                <w:ins w:id="238" w:author="Colonero Maxwell" w:date="2020-06-12T15:30:00Z"/>
                <w:rFonts w:ascii="Arial" w:hAnsi="Arial" w:cs="Arial"/>
                <w:color w:val="333333"/>
                <w:sz w:val="18"/>
                <w:szCs w:val="18"/>
                <w:lang w:eastAsia="en-US"/>
              </w:rPr>
            </w:pPr>
            <w:ins w:id="239" w:author="Colonero Maxwell" w:date="2020-06-12T15:30:00Z">
              <w:r w:rsidRPr="005045CD">
                <w:rPr>
                  <w:b/>
                </w:rPr>
                <w:t>Subject</w:t>
              </w:r>
              <w:r w:rsidRPr="005045CD">
                <w:t xml:space="preserve">: </w:t>
              </w:r>
            </w:ins>
            <w:ins w:id="240" w:author="Colonero Maxwell" w:date="2020-06-12T15:33:00Z">
              <w:r w:rsidR="00B43752">
                <w:t>Pendi</w:t>
              </w:r>
            </w:ins>
            <w:ins w:id="241" w:author="Colonero Maxwell" w:date="2020-06-12T15:34:00Z">
              <w:r w:rsidR="00B43752">
                <w:t xml:space="preserve">ng Approval for your registration for </w:t>
              </w:r>
              <w:r w:rsidR="00B43752" w:rsidRPr="00B43752">
                <w:rPr>
                  <w:color w:val="0070C0"/>
                  <w:rPrChange w:id="242" w:author="Colonero Maxwell" w:date="2020-06-12T15:34:00Z">
                    <w:rPr/>
                  </w:rPrChange>
                </w:rPr>
                <w:t>@Reg_ClassTitle@</w:t>
              </w:r>
            </w:ins>
          </w:p>
        </w:tc>
      </w:tr>
      <w:tr w:rsidR="008903E1" w14:paraId="4B12B729" w14:textId="77777777" w:rsidTr="00AD6BC5">
        <w:trPr>
          <w:trHeight w:val="1796"/>
          <w:ins w:id="243" w:author="Colonero Maxwell" w:date="2020-06-12T15:30:00Z"/>
          <w:trPrChange w:id="244" w:author="Colonero Maxwell" w:date="2020-07-02T10:57:00Z">
            <w:trPr>
              <w:trHeight w:val="530"/>
            </w:trPr>
          </w:trPrChange>
        </w:trPr>
        <w:tc>
          <w:tcPr>
            <w:tcW w:w="9080" w:type="dxa"/>
            <w:tcPrChange w:id="245" w:author="Colonero Maxwell" w:date="2020-07-02T10:57:00Z">
              <w:tcPr>
                <w:tcW w:w="9350" w:type="dxa"/>
              </w:tcPr>
            </w:tcPrChange>
          </w:tcPr>
          <w:p w14:paraId="44CADD47" w14:textId="77777777" w:rsidR="008903E1" w:rsidRDefault="008903E1" w:rsidP="00A2251A">
            <w:pPr>
              <w:shd w:val="clear" w:color="auto" w:fill="FFFFFF"/>
              <w:rPr>
                <w:ins w:id="246" w:author="Colonero Maxwell" w:date="2020-06-12T15:30:00Z"/>
                <w:rFonts w:ascii="Arial" w:hAnsi="Arial" w:cs="Arial"/>
                <w:color w:val="333333"/>
                <w:sz w:val="18"/>
                <w:szCs w:val="18"/>
                <w:lang w:eastAsia="en-US"/>
              </w:rPr>
            </w:pPr>
          </w:p>
          <w:p w14:paraId="4DF5CBFF" w14:textId="77777777" w:rsidR="00A70816" w:rsidRDefault="00A70816" w:rsidP="00A70816">
            <w:pPr>
              <w:pStyle w:val="Heading1"/>
              <w:numPr>
                <w:ilvl w:val="0"/>
                <w:numId w:val="0"/>
              </w:numPr>
              <w:spacing w:before="150" w:after="150"/>
              <w:ind w:left="284" w:right="150" w:hanging="284"/>
              <w:jc w:val="left"/>
              <w:outlineLvl w:val="0"/>
              <w:rPr>
                <w:ins w:id="247" w:author="Colonero Maxwell" w:date="2020-07-27T16:23:00Z"/>
                <w:rFonts w:ascii="Trebuchet MS" w:hAnsi="Trebuchet MS"/>
                <w:color w:val="177B57"/>
                <w:sz w:val="28"/>
                <w:szCs w:val="28"/>
                <w:lang w:eastAsia="en-US"/>
              </w:rPr>
            </w:pPr>
            <w:ins w:id="248" w:author="Colonero Maxwell" w:date="2020-07-27T16:23:00Z">
              <w:r>
                <w:rPr>
                  <w:rFonts w:ascii="Trebuchet MS" w:hAnsi="Trebuchet MS"/>
                  <w:caps/>
                  <w:color w:val="177B57"/>
                  <w:sz w:val="27"/>
                  <w:szCs w:val="27"/>
                </w:rPr>
                <w:t>LEARNING UPDATE</w:t>
              </w:r>
            </w:ins>
          </w:p>
          <w:p w14:paraId="699FC655" w14:textId="77777777" w:rsidR="00A70816" w:rsidRDefault="00A70816" w:rsidP="00A70816">
            <w:pPr>
              <w:jc w:val="left"/>
              <w:rPr>
                <w:ins w:id="249" w:author="Colonero Maxwell" w:date="2020-07-27T16:23:00Z"/>
                <w:rFonts w:ascii="Times New Roman" w:eastAsiaTheme="minorHAnsi" w:hAnsi="Times New Roman"/>
                <w:sz w:val="24"/>
              </w:rPr>
            </w:pPr>
          </w:p>
          <w:p w14:paraId="31889CC5" w14:textId="77777777" w:rsidR="00A70816" w:rsidRPr="002D1C00" w:rsidRDefault="00A70816" w:rsidP="00A70816">
            <w:pPr>
              <w:shd w:val="clear" w:color="auto" w:fill="FFFFFF"/>
              <w:jc w:val="left"/>
              <w:rPr>
                <w:ins w:id="250" w:author="Colonero Maxwell" w:date="2020-07-27T16:23:00Z"/>
                <w:rFonts w:ascii="Arial" w:hAnsi="Arial" w:cs="Arial"/>
                <w:color w:val="333333"/>
                <w:sz w:val="18"/>
                <w:szCs w:val="18"/>
                <w:lang w:eastAsia="en-US"/>
              </w:rPr>
            </w:pPr>
            <w:ins w:id="251" w:author="Colonero Maxwell" w:date="2020-07-27T16:23:00Z">
              <w:r>
                <w:rPr>
                  <w:rFonts w:ascii="Georgia" w:hAnsi="Georgia"/>
                  <w:color w:val="333333"/>
                  <w:sz w:val="40"/>
                  <w:szCs w:val="40"/>
                </w:rPr>
                <w:t xml:space="preserve">Your registration for </w:t>
              </w:r>
              <w:r w:rsidRPr="009A2E84">
                <w:rPr>
                  <w:rFonts w:ascii="Georgia" w:hAnsi="Georgia"/>
                  <w:sz w:val="40"/>
                  <w:szCs w:val="40"/>
                </w:rPr>
                <w:t>@Reg_ClassTitle@</w:t>
              </w:r>
              <w:r>
                <w:rPr>
                  <w:rFonts w:ascii="Georgia" w:hAnsi="Georgia"/>
                  <w:color w:val="333333"/>
                  <w:sz w:val="40"/>
                  <w:szCs w:val="40"/>
                </w:rPr>
                <w:t xml:space="preserve"> is pending approval</w:t>
              </w:r>
            </w:ins>
          </w:p>
          <w:p w14:paraId="60F30F00" w14:textId="77777777" w:rsidR="00A70816" w:rsidRDefault="00A70816" w:rsidP="00A70816">
            <w:pPr>
              <w:shd w:val="clear" w:color="auto" w:fill="FFFFFF"/>
              <w:jc w:val="left"/>
              <w:rPr>
                <w:ins w:id="252" w:author="Colonero Maxwell" w:date="2020-07-27T16:23:00Z"/>
                <w:rFonts w:ascii="Arial" w:hAnsi="Arial" w:cs="Arial"/>
                <w:color w:val="333333"/>
                <w:sz w:val="18"/>
                <w:szCs w:val="18"/>
                <w:lang w:eastAsia="en-US"/>
              </w:rPr>
            </w:pPr>
          </w:p>
          <w:p w14:paraId="6793603E" w14:textId="77777777" w:rsidR="00A70816" w:rsidRDefault="00A70816" w:rsidP="00A70816">
            <w:pPr>
              <w:jc w:val="left"/>
              <w:rPr>
                <w:ins w:id="253" w:author="Colonero Maxwell" w:date="2020-07-27T16:23:00Z"/>
                <w:rFonts w:ascii="Calibri" w:hAnsi="Calibri" w:cs="Calibri"/>
                <w:color w:val="575757"/>
                <w:sz w:val="22"/>
                <w:szCs w:val="22"/>
              </w:rPr>
            </w:pPr>
          </w:p>
          <w:p w14:paraId="1BE02449" w14:textId="77777777" w:rsidR="00A70816" w:rsidRDefault="00A70816" w:rsidP="00A70816">
            <w:pPr>
              <w:jc w:val="left"/>
              <w:rPr>
                <w:ins w:id="254" w:author="Colonero Maxwell" w:date="2020-07-27T16:23:00Z"/>
                <w:rFonts w:ascii="Calibri" w:hAnsi="Calibri" w:cs="Calibri"/>
                <w:color w:val="575757"/>
                <w:sz w:val="22"/>
                <w:szCs w:val="22"/>
              </w:rPr>
            </w:pPr>
            <w:ins w:id="255" w:author="Colonero Maxwell" w:date="2020-07-27T16:23:00Z">
              <w:r>
                <w:rPr>
                  <w:rFonts w:ascii="Calibri" w:hAnsi="Calibri" w:cs="Calibri"/>
                  <w:color w:val="575757"/>
                  <w:sz w:val="22"/>
                  <w:szCs w:val="22"/>
                </w:rPr>
                <w:t>Your registration for</w:t>
              </w:r>
              <w:r w:rsidRPr="00B43752">
                <w:rPr>
                  <w:rFonts w:ascii="Calibri" w:hAnsi="Calibri" w:cs="Calibri"/>
                  <w:color w:val="575757"/>
                  <w:szCs w:val="22"/>
                </w:rPr>
                <w:t xml:space="preserve"> </w:t>
              </w:r>
              <w:r>
                <w:rPr>
                  <w:rFonts w:ascii="Calibri" w:hAnsi="Calibri" w:cs="Calibri"/>
                  <w:b/>
                  <w:bCs/>
                  <w:color w:val="575757"/>
                  <w:sz w:val="22"/>
                  <w:szCs w:val="22"/>
                </w:rPr>
                <w:t xml:space="preserve">@Reg_ClassTitle@ </w:t>
              </w:r>
              <w:r>
                <w:rPr>
                  <w:rFonts w:ascii="Calibri" w:hAnsi="Calibri" w:cs="Calibri"/>
                  <w:color w:val="575757"/>
                  <w:sz w:val="22"/>
                  <w:szCs w:val="22"/>
                </w:rPr>
                <w:t>is pending as it requires approval. Once a decision has been made, you will receive another notification.</w:t>
              </w:r>
            </w:ins>
          </w:p>
          <w:p w14:paraId="00DCBE5E" w14:textId="77777777" w:rsidR="00A70816" w:rsidRDefault="00A70816" w:rsidP="00A70816">
            <w:pPr>
              <w:jc w:val="left"/>
              <w:rPr>
                <w:ins w:id="256" w:author="Colonero Maxwell" w:date="2020-07-27T16:23:00Z"/>
                <w:rFonts w:ascii="Calibri" w:hAnsi="Calibri" w:cs="Calibri"/>
                <w:color w:val="575757"/>
                <w:sz w:val="22"/>
                <w:szCs w:val="22"/>
              </w:rPr>
            </w:pPr>
            <w:ins w:id="257" w:author="Colonero Maxwell" w:date="2020-07-27T16:23:00Z">
              <w:r>
                <w:rPr>
                  <w:rFonts w:ascii="Calibri" w:hAnsi="Calibri" w:cs="Calibri"/>
                  <w:color w:val="575757"/>
                  <w:sz w:val="22"/>
                  <w:szCs w:val="22"/>
                </w:rPr>
                <w:t> </w:t>
              </w:r>
            </w:ins>
          </w:p>
          <w:p w14:paraId="2F7FD851" w14:textId="77777777" w:rsidR="00A70816" w:rsidRDefault="00A70816" w:rsidP="00A70816">
            <w:pPr>
              <w:jc w:val="left"/>
              <w:rPr>
                <w:ins w:id="258" w:author="Colonero Maxwell" w:date="2020-07-27T16:23:00Z"/>
                <w:rFonts w:ascii="Calibri" w:hAnsi="Calibri" w:cs="Calibri"/>
                <w:color w:val="575757"/>
                <w:sz w:val="22"/>
                <w:szCs w:val="22"/>
              </w:rPr>
            </w:pPr>
            <w:ins w:id="259" w:author="Colonero Maxwell" w:date="2020-07-27T16:23:00Z">
              <w:r>
                <w:rPr>
                  <w:rFonts w:ascii="Calibri" w:hAnsi="Calibri" w:cs="Calibri"/>
                  <w:color w:val="575757"/>
                  <w:sz w:val="22"/>
                  <w:szCs w:val="22"/>
                </w:rPr>
                <w:t xml:space="preserve">For additional information, please visit the </w:t>
              </w:r>
              <w:commentRangeStart w:id="260"/>
              <w:r>
                <w:rPr>
                  <w:rFonts w:ascii="Calibri" w:hAnsi="Calibri" w:cs="Calibri"/>
                  <w:color w:val="575757"/>
                  <w:sz w:val="22"/>
                  <w:szCs w:val="22"/>
                </w:rPr>
                <w:t>class page</w:t>
              </w:r>
              <w:commentRangeEnd w:id="260"/>
              <w:r w:rsidRPr="009A2E84">
                <w:rPr>
                  <w:rFonts w:ascii="Calibri" w:hAnsi="Calibri" w:cs="Calibri"/>
                  <w:color w:val="575757"/>
                  <w:sz w:val="22"/>
                  <w:szCs w:val="22"/>
                </w:rPr>
                <w:commentReference w:id="260"/>
              </w:r>
              <w:r>
                <w:rPr>
                  <w:rFonts w:ascii="Calibri" w:hAnsi="Calibri" w:cs="Calibri"/>
                  <w:color w:val="575757"/>
                  <w:sz w:val="22"/>
                  <w:szCs w:val="22"/>
                </w:rPr>
                <w:t>.</w:t>
              </w:r>
            </w:ins>
          </w:p>
          <w:p w14:paraId="569A6FCC" w14:textId="77777777" w:rsidR="00A70816" w:rsidRDefault="00A70816" w:rsidP="00A70816">
            <w:pPr>
              <w:jc w:val="left"/>
              <w:rPr>
                <w:ins w:id="261" w:author="Colonero Maxwell" w:date="2020-07-27T16:23:00Z"/>
                <w:rFonts w:ascii="Calibri" w:hAnsi="Calibri" w:cs="Calibri"/>
                <w:color w:val="575757"/>
                <w:sz w:val="22"/>
                <w:szCs w:val="22"/>
              </w:rPr>
            </w:pPr>
          </w:p>
          <w:p w14:paraId="7DBFB850" w14:textId="77777777" w:rsidR="00A70816" w:rsidRPr="009A2E84" w:rsidRDefault="00A70816" w:rsidP="00A70816">
            <w:pPr>
              <w:rPr>
                <w:ins w:id="262" w:author="Colonero Maxwell" w:date="2020-07-27T16:23:00Z"/>
                <w:rFonts w:ascii="Calibri" w:hAnsi="Calibri" w:cs="Calibri"/>
                <w:color w:val="575757"/>
                <w:sz w:val="22"/>
                <w:szCs w:val="22"/>
              </w:rPr>
            </w:pPr>
            <w:ins w:id="263" w:author="Colonero Maxwell" w:date="2020-07-27T16:23:00Z">
              <w:r w:rsidRPr="009A2E84">
                <w:rPr>
                  <w:rFonts w:ascii="Calibri" w:hAnsi="Calibri" w:cs="Calibri"/>
                  <w:color w:val="575757"/>
                  <w:sz w:val="22"/>
                  <w:szCs w:val="22"/>
                </w:rPr>
                <w:t>Class Start Date: @Reg_ClassStartDate@</w:t>
              </w:r>
            </w:ins>
          </w:p>
          <w:p w14:paraId="3F0EDD6F" w14:textId="77777777" w:rsidR="00A70816" w:rsidRPr="009A2E84" w:rsidRDefault="00A70816" w:rsidP="00A70816">
            <w:pPr>
              <w:rPr>
                <w:ins w:id="264" w:author="Colonero Maxwell" w:date="2020-07-27T16:23:00Z"/>
                <w:rFonts w:ascii="Calibri" w:hAnsi="Calibri" w:cs="Calibri"/>
                <w:color w:val="575757"/>
                <w:sz w:val="22"/>
                <w:szCs w:val="22"/>
              </w:rPr>
            </w:pPr>
            <w:ins w:id="265" w:author="Colonero Maxwell" w:date="2020-07-27T16:23:00Z">
              <w:r w:rsidRPr="009A2E84">
                <w:rPr>
                  <w:rFonts w:ascii="Calibri" w:hAnsi="Calibri" w:cs="Calibri"/>
                  <w:color w:val="575757"/>
                  <w:sz w:val="22"/>
                  <w:szCs w:val="22"/>
                </w:rPr>
                <w:t>Class End Date: @Reg_ClassEndDateIntl@</w:t>
              </w:r>
            </w:ins>
          </w:p>
          <w:p w14:paraId="3851B547" w14:textId="77777777" w:rsidR="00A70816" w:rsidRDefault="00A70816" w:rsidP="00A70816">
            <w:pPr>
              <w:jc w:val="left"/>
              <w:rPr>
                <w:ins w:id="266" w:author="Colonero Maxwell" w:date="2020-07-27T16:23:00Z"/>
                <w:rFonts w:ascii="Calibri" w:hAnsi="Calibri" w:cs="Calibri"/>
                <w:color w:val="575757"/>
                <w:sz w:val="22"/>
                <w:szCs w:val="22"/>
              </w:rPr>
            </w:pPr>
          </w:p>
          <w:p w14:paraId="31A44959" w14:textId="77777777" w:rsidR="00A70816" w:rsidRDefault="00A70816" w:rsidP="00A70816">
            <w:pPr>
              <w:jc w:val="left"/>
              <w:rPr>
                <w:ins w:id="267" w:author="Colonero Maxwell" w:date="2020-07-27T16:23:00Z"/>
                <w:rFonts w:ascii="Calibri" w:hAnsi="Calibri" w:cs="Calibri"/>
                <w:color w:val="575757"/>
                <w:sz w:val="22"/>
                <w:szCs w:val="22"/>
              </w:rPr>
            </w:pPr>
            <w:ins w:id="268" w:author="Colonero Maxwell" w:date="2020-07-27T16:23:00Z">
              <w:r>
                <w:rPr>
                  <w:rFonts w:ascii="Calibri" w:hAnsi="Calibri" w:cs="Calibri"/>
                  <w:color w:val="575757"/>
                  <w:sz w:val="22"/>
                  <w:szCs w:val="22"/>
                </w:rPr>
                <w:t xml:space="preserve">Location: </w:t>
              </w:r>
              <w:r w:rsidRPr="009A2E84">
                <w:rPr>
                  <w:rFonts w:ascii="Calibri" w:hAnsi="Calibri" w:cs="Calibri"/>
                  <w:color w:val="575757"/>
                  <w:szCs w:val="22"/>
                </w:rPr>
                <w:t>@Reg_ClassLocation@</w:t>
              </w:r>
            </w:ins>
          </w:p>
          <w:p w14:paraId="069EAC09" w14:textId="77777777" w:rsidR="00A70816" w:rsidRPr="009A2E84" w:rsidRDefault="00A70816" w:rsidP="00A70816">
            <w:pPr>
              <w:shd w:val="clear" w:color="auto" w:fill="FFFFFF"/>
              <w:rPr>
                <w:ins w:id="269" w:author="Colonero Maxwell" w:date="2020-07-27T16:23:00Z"/>
                <w:rFonts w:ascii="Calibri" w:hAnsi="Calibri" w:cs="Calibri"/>
                <w:color w:val="575757"/>
                <w:sz w:val="22"/>
                <w:szCs w:val="22"/>
              </w:rPr>
            </w:pPr>
          </w:p>
          <w:p w14:paraId="103A7A70" w14:textId="77777777" w:rsidR="00A70816" w:rsidRPr="009A2E84" w:rsidRDefault="00A70816" w:rsidP="00A70816">
            <w:pPr>
              <w:shd w:val="clear" w:color="auto" w:fill="FFFFFF"/>
              <w:rPr>
                <w:ins w:id="270" w:author="Colonero Maxwell" w:date="2020-07-27T16:23:00Z"/>
                <w:rFonts w:ascii="Calibri" w:hAnsi="Calibri" w:cs="Calibri"/>
                <w:color w:val="575757"/>
                <w:sz w:val="22"/>
                <w:szCs w:val="22"/>
              </w:rPr>
            </w:pPr>
            <w:ins w:id="271" w:author="Colonero Maxwell" w:date="2020-07-27T16:23:00Z">
              <w:r w:rsidRPr="009A2E84">
                <w:rPr>
                  <w:rFonts w:ascii="Calibri" w:hAnsi="Calibri" w:cs="Calibri"/>
                  <w:color w:val="575757"/>
                  <w:sz w:val="22"/>
                  <w:szCs w:val="22"/>
                </w:rPr>
                <w:t xml:space="preserve">Please do not hesitate to contact us with any questions. </w:t>
              </w:r>
            </w:ins>
          </w:p>
          <w:p w14:paraId="2E77D1C3" w14:textId="77777777" w:rsidR="00A70816" w:rsidRPr="009A2E84" w:rsidRDefault="00A70816" w:rsidP="00A70816">
            <w:pPr>
              <w:shd w:val="clear" w:color="auto" w:fill="FFFFFF"/>
              <w:rPr>
                <w:ins w:id="272" w:author="Colonero Maxwell" w:date="2020-07-27T16:23:00Z"/>
                <w:rFonts w:ascii="Calibri" w:hAnsi="Calibri" w:cs="Calibri"/>
                <w:color w:val="575757"/>
                <w:sz w:val="22"/>
                <w:szCs w:val="22"/>
              </w:rPr>
            </w:pPr>
          </w:p>
          <w:p w14:paraId="45B6ECB9" w14:textId="77777777" w:rsidR="00A70816" w:rsidRPr="009A2E84" w:rsidRDefault="00A70816" w:rsidP="00A70816">
            <w:pPr>
              <w:shd w:val="clear" w:color="auto" w:fill="FFFFFF"/>
              <w:rPr>
                <w:ins w:id="273" w:author="Colonero Maxwell" w:date="2020-07-27T16:23:00Z"/>
                <w:rFonts w:ascii="Calibri" w:hAnsi="Calibri" w:cs="Calibri"/>
                <w:color w:val="575757"/>
                <w:sz w:val="22"/>
                <w:szCs w:val="22"/>
              </w:rPr>
            </w:pPr>
            <w:ins w:id="274" w:author="Colonero Maxwell" w:date="2020-07-27T16:23:00Z">
              <w:r w:rsidRPr="009A2E84">
                <w:rPr>
                  <w:rFonts w:ascii="Calibri" w:hAnsi="Calibri" w:cs="Calibri"/>
                  <w:color w:val="575757"/>
                  <w:sz w:val="22"/>
                  <w:szCs w:val="22"/>
                </w:rPr>
                <w:t xml:space="preserve">Kind regards, </w:t>
              </w:r>
            </w:ins>
          </w:p>
          <w:p w14:paraId="15A4489B" w14:textId="77777777" w:rsidR="00A70816" w:rsidRPr="009A2E84" w:rsidRDefault="00A70816" w:rsidP="00A70816">
            <w:pPr>
              <w:shd w:val="clear" w:color="auto" w:fill="FFFFFF"/>
              <w:rPr>
                <w:ins w:id="275" w:author="Colonero Maxwell" w:date="2020-07-27T16:23:00Z"/>
                <w:rFonts w:ascii="Calibri" w:hAnsi="Calibri" w:cs="Calibri"/>
                <w:color w:val="575757"/>
                <w:sz w:val="22"/>
                <w:szCs w:val="22"/>
              </w:rPr>
            </w:pPr>
          </w:p>
          <w:p w14:paraId="5A821C27" w14:textId="77777777" w:rsidR="00A70816" w:rsidRPr="009A2E84" w:rsidRDefault="00A70816" w:rsidP="00A70816">
            <w:pPr>
              <w:shd w:val="clear" w:color="auto" w:fill="FFFFFF"/>
              <w:rPr>
                <w:ins w:id="276" w:author="Colonero Maxwell" w:date="2020-07-27T16:23:00Z"/>
                <w:rFonts w:ascii="Calibri" w:hAnsi="Calibri" w:cs="Calibri"/>
                <w:color w:val="575757"/>
                <w:sz w:val="22"/>
                <w:szCs w:val="22"/>
              </w:rPr>
            </w:pPr>
            <w:ins w:id="277" w:author="Colonero Maxwell" w:date="2020-07-27T16:23:00Z">
              <w:r w:rsidRPr="009A2E84">
                <w:rPr>
                  <w:rFonts w:ascii="Calibri" w:hAnsi="Calibri" w:cs="Calibri"/>
                  <w:color w:val="575757"/>
                  <w:sz w:val="22"/>
                  <w:szCs w:val="22"/>
                </w:rPr>
                <w:t xml:space="preserve">@Reg_CSRName@ </w:t>
              </w:r>
            </w:ins>
          </w:p>
          <w:p w14:paraId="4C7EE6B3" w14:textId="77777777" w:rsidR="00A70816" w:rsidRDefault="00A70816" w:rsidP="00A70816">
            <w:pPr>
              <w:shd w:val="clear" w:color="auto" w:fill="FFFFFF"/>
              <w:rPr>
                <w:ins w:id="278" w:author="Colonero Maxwell" w:date="2020-07-27T16:23:00Z"/>
                <w:rFonts w:ascii="Calibri" w:hAnsi="Calibri" w:cs="Calibri"/>
                <w:color w:val="575757"/>
                <w:sz w:val="22"/>
                <w:szCs w:val="22"/>
              </w:rPr>
            </w:pPr>
            <w:ins w:id="279" w:author="Colonero Maxwell" w:date="2020-07-27T16:23:00Z">
              <w:r w:rsidRPr="009A2E84">
                <w:rPr>
                  <w:rFonts w:ascii="Calibri" w:hAnsi="Calibri" w:cs="Calibri"/>
                  <w:color w:val="575757"/>
                  <w:sz w:val="22"/>
                  <w:szCs w:val="22"/>
                </w:rPr>
                <w:t>Email: @Reg_CSREmail@</w:t>
              </w:r>
            </w:ins>
          </w:p>
          <w:p w14:paraId="43FFE576" w14:textId="42B17721" w:rsidR="00AD6BC5" w:rsidRPr="00AD6BC5" w:rsidRDefault="00AD6BC5">
            <w:pPr>
              <w:jc w:val="left"/>
              <w:rPr>
                <w:ins w:id="280" w:author="Colonero Maxwell" w:date="2020-06-12T15:30:00Z"/>
                <w:rFonts w:ascii="Calibri" w:hAnsi="Calibri" w:cs="Calibri"/>
                <w:color w:val="575757"/>
                <w:sz w:val="22"/>
                <w:szCs w:val="22"/>
                <w:rPrChange w:id="281" w:author="Colonero Maxwell" w:date="2020-07-02T10:57:00Z">
                  <w:rPr>
                    <w:ins w:id="282" w:author="Colonero Maxwell" w:date="2020-06-12T15:30:00Z"/>
                    <w:rFonts w:ascii="Arial" w:hAnsi="Arial" w:cs="Arial"/>
                    <w:color w:val="333333"/>
                    <w:sz w:val="18"/>
                    <w:szCs w:val="18"/>
                    <w:lang w:eastAsia="en-US"/>
                  </w:rPr>
                </w:rPrChange>
              </w:rPr>
              <w:pPrChange w:id="283" w:author="Colonero Maxwell" w:date="2020-07-02T10:57:00Z">
                <w:pPr>
                  <w:shd w:val="clear" w:color="auto" w:fill="FFFFFF"/>
                </w:pPr>
              </w:pPrChange>
            </w:pPr>
          </w:p>
        </w:tc>
      </w:tr>
      <w:tr w:rsidR="00AD6BC5" w14:paraId="44820021" w14:textId="77777777" w:rsidTr="00AD6BC5">
        <w:trPr>
          <w:trHeight w:val="1796"/>
          <w:ins w:id="284" w:author="Colonero Maxwell" w:date="2020-07-02T10:56:00Z"/>
          <w:trPrChange w:id="285" w:author="Colonero Maxwell" w:date="2020-07-02T10:57:00Z">
            <w:trPr>
              <w:trHeight w:val="8684"/>
            </w:trPr>
          </w:trPrChange>
        </w:trPr>
        <w:tc>
          <w:tcPr>
            <w:tcW w:w="9080" w:type="dxa"/>
            <w:tcPrChange w:id="286" w:author="Colonero Maxwell" w:date="2020-07-02T10:57:00Z">
              <w:tcPr>
                <w:tcW w:w="9350" w:type="dxa"/>
              </w:tcPr>
            </w:tcPrChange>
          </w:tcPr>
          <w:p w14:paraId="3FA6D14F" w14:textId="77777777" w:rsidR="00AD6BC5" w:rsidRDefault="00AD6BC5" w:rsidP="00AD6BC5">
            <w:pPr>
              <w:shd w:val="clear" w:color="auto" w:fill="FFFFFF"/>
              <w:rPr>
                <w:ins w:id="287" w:author="Colonero Maxwell" w:date="2020-07-02T10:57:00Z"/>
                <w:rFonts w:ascii="Arial" w:hAnsi="Arial" w:cs="Arial"/>
                <w:color w:val="333333"/>
                <w:sz w:val="18"/>
                <w:szCs w:val="18"/>
              </w:rPr>
            </w:pPr>
            <w:ins w:id="288" w:author="Colonero Maxwell" w:date="2020-07-02T10:57:00Z">
              <w:r>
                <w:rPr>
                  <w:rFonts w:ascii="Arial" w:hAnsi="Arial" w:cs="Arial"/>
                  <w:color w:val="333333"/>
                  <w:sz w:val="18"/>
                  <w:szCs w:val="18"/>
                </w:rPr>
                <w:t>NOTES:</w:t>
              </w:r>
            </w:ins>
          </w:p>
          <w:p w14:paraId="7DB8A507" w14:textId="77777777" w:rsidR="00AD6BC5" w:rsidRDefault="00AD6BC5" w:rsidP="00AD6BC5">
            <w:pPr>
              <w:shd w:val="clear" w:color="auto" w:fill="FFFFFF"/>
              <w:rPr>
                <w:ins w:id="289" w:author="Colonero Maxwell" w:date="2020-07-02T10:57:00Z"/>
                <w:rFonts w:ascii="Arial" w:hAnsi="Arial" w:cs="Arial"/>
                <w:color w:val="333333"/>
                <w:sz w:val="18"/>
                <w:szCs w:val="18"/>
              </w:rPr>
            </w:pPr>
          </w:p>
          <w:p w14:paraId="2F9FFBE0" w14:textId="77777777" w:rsidR="00AD6BC5" w:rsidRDefault="00AD6BC5" w:rsidP="00AD6BC5">
            <w:pPr>
              <w:shd w:val="clear" w:color="auto" w:fill="FFFFFF"/>
              <w:rPr>
                <w:ins w:id="290" w:author="Colonero Maxwell" w:date="2020-07-02T10:57:00Z"/>
                <w:rFonts w:ascii="Arial" w:hAnsi="Arial" w:cs="Arial"/>
                <w:color w:val="333333"/>
                <w:sz w:val="18"/>
                <w:szCs w:val="18"/>
              </w:rPr>
            </w:pPr>
            <w:ins w:id="291" w:author="Colonero Maxwell" w:date="2020-07-02T10:57:00Z">
              <w:r>
                <w:rPr>
                  <w:rFonts w:ascii="Arial" w:hAnsi="Arial" w:cs="Arial"/>
                  <w:color w:val="333333"/>
                  <w:sz w:val="18"/>
                  <w:szCs w:val="18"/>
                </w:rPr>
                <w:t>Issue with Approver adding participants to the roster, if they are the approver, SABA automatically approves them, so this notification would never fire</w:t>
              </w:r>
            </w:ins>
          </w:p>
          <w:p w14:paraId="278E7D72" w14:textId="77777777" w:rsidR="00AD6BC5" w:rsidRDefault="00AD6BC5" w:rsidP="00AD6BC5">
            <w:pPr>
              <w:shd w:val="clear" w:color="auto" w:fill="FFFFFF"/>
              <w:rPr>
                <w:ins w:id="292" w:author="Colonero Maxwell" w:date="2020-07-02T10:57:00Z"/>
                <w:rFonts w:ascii="Arial" w:hAnsi="Arial" w:cs="Arial"/>
                <w:color w:val="333333"/>
                <w:sz w:val="18"/>
                <w:szCs w:val="18"/>
              </w:rPr>
            </w:pPr>
          </w:p>
          <w:p w14:paraId="206F3351" w14:textId="77777777" w:rsidR="00AD6BC5" w:rsidRDefault="00AD6BC5" w:rsidP="00AD6BC5">
            <w:pPr>
              <w:shd w:val="clear" w:color="auto" w:fill="FFFFFF"/>
              <w:rPr>
                <w:ins w:id="293" w:author="Colonero Maxwell" w:date="2020-07-02T10:57:00Z"/>
                <w:rFonts w:ascii="Arial" w:hAnsi="Arial" w:cs="Arial"/>
                <w:color w:val="333333"/>
                <w:sz w:val="18"/>
                <w:szCs w:val="18"/>
              </w:rPr>
            </w:pPr>
            <w:ins w:id="294" w:author="Colonero Maxwell" w:date="2020-07-02T10:57:00Z">
              <w:r>
                <w:rPr>
                  <w:rFonts w:ascii="Arial" w:hAnsi="Arial" w:cs="Arial"/>
                  <w:color w:val="333333"/>
                  <w:sz w:val="18"/>
                  <w:szCs w:val="18"/>
                </w:rPr>
                <w:t>@Max and Rachel to test bulk adding users to a class, as the approver</w:t>
              </w:r>
            </w:ins>
          </w:p>
          <w:p w14:paraId="6510670A" w14:textId="77777777" w:rsidR="00AD6BC5" w:rsidRDefault="00AD6BC5" w:rsidP="00AD6BC5">
            <w:pPr>
              <w:shd w:val="clear" w:color="auto" w:fill="FFFFFF"/>
              <w:rPr>
                <w:ins w:id="295" w:author="Colonero Maxwell" w:date="2020-07-02T10:57:00Z"/>
                <w:rFonts w:ascii="Arial" w:hAnsi="Arial" w:cs="Arial"/>
                <w:color w:val="333333"/>
                <w:sz w:val="18"/>
                <w:szCs w:val="18"/>
              </w:rPr>
            </w:pPr>
          </w:p>
          <w:p w14:paraId="3ACF79D7" w14:textId="414DE8D0" w:rsidR="00AD6BC5" w:rsidRDefault="00AD6BC5" w:rsidP="00AD6BC5">
            <w:pPr>
              <w:shd w:val="clear" w:color="auto" w:fill="FFFFFF"/>
              <w:rPr>
                <w:ins w:id="296" w:author="Colonero Maxwell" w:date="2020-07-02T10:56:00Z"/>
                <w:rFonts w:ascii="Arial" w:hAnsi="Arial" w:cs="Arial"/>
                <w:color w:val="333333"/>
                <w:sz w:val="18"/>
                <w:szCs w:val="18"/>
                <w:lang w:eastAsia="en-US"/>
              </w:rPr>
            </w:pPr>
            <w:ins w:id="297" w:author="Colonero Maxwell" w:date="2020-07-02T10:57:00Z">
              <w:r>
                <w:rPr>
                  <w:rFonts w:ascii="Arial" w:hAnsi="Arial" w:cs="Arial"/>
                  <w:color w:val="333333"/>
                  <w:sz w:val="18"/>
                  <w:szCs w:val="18"/>
                </w:rPr>
                <w:t xml:space="preserve">Possibly </w:t>
              </w:r>
              <w:proofErr w:type="spellStart"/>
              <w:r>
                <w:rPr>
                  <w:rFonts w:ascii="Arial" w:hAnsi="Arial" w:cs="Arial"/>
                  <w:color w:val="333333"/>
                  <w:sz w:val="18"/>
                  <w:szCs w:val="18"/>
                </w:rPr>
                <w:t>workaroud</w:t>
              </w:r>
              <w:proofErr w:type="spellEnd"/>
              <w:r>
                <w:rPr>
                  <w:rFonts w:ascii="Arial" w:hAnsi="Arial" w:cs="Arial"/>
                  <w:color w:val="333333"/>
                  <w:sz w:val="18"/>
                  <w:szCs w:val="18"/>
                </w:rPr>
                <w:t>, add users to waitlist but then they would get the</w:t>
              </w:r>
            </w:ins>
          </w:p>
        </w:tc>
      </w:tr>
    </w:tbl>
    <w:p w14:paraId="27336C25" w14:textId="40B45BA1" w:rsidR="00C501A5" w:rsidRDefault="00C501A5" w:rsidP="00B832EC">
      <w:pPr>
        <w:rPr>
          <w:ins w:id="298" w:author="Colonero Maxwell" w:date="2020-06-12T15:46:00Z"/>
        </w:rPr>
      </w:pPr>
    </w:p>
    <w:p w14:paraId="622BF7F1" w14:textId="2B62CA2D" w:rsidR="00611975" w:rsidRDefault="00C501A5">
      <w:pPr>
        <w:spacing w:after="160" w:line="259" w:lineRule="auto"/>
        <w:rPr>
          <w:ins w:id="299" w:author="Colonero Maxwell" w:date="2020-06-22T13:11:00Z"/>
        </w:rPr>
      </w:pPr>
      <w:ins w:id="300" w:author="Colonero Maxwell" w:date="2020-06-12T15:46:00Z">
        <w:r>
          <w:br w:type="page"/>
        </w:r>
      </w:ins>
    </w:p>
    <w:tbl>
      <w:tblPr>
        <w:tblStyle w:val="TableGrid"/>
        <w:tblW w:w="9792" w:type="dxa"/>
        <w:tblLook w:val="04A0" w:firstRow="1" w:lastRow="0" w:firstColumn="1" w:lastColumn="0" w:noHBand="0" w:noVBand="1"/>
      </w:tblPr>
      <w:tblGrid>
        <w:gridCol w:w="1615"/>
        <w:gridCol w:w="8177"/>
      </w:tblGrid>
      <w:tr w:rsidR="00C501A5" w:rsidRPr="005045CD" w14:paraId="4B665B33" w14:textId="77777777" w:rsidTr="00A2251A">
        <w:trPr>
          <w:ins w:id="301" w:author="Colonero Maxwell" w:date="2020-06-12T15:46:00Z"/>
        </w:trPr>
        <w:tc>
          <w:tcPr>
            <w:tcW w:w="1615" w:type="dxa"/>
          </w:tcPr>
          <w:p w14:paraId="4BD3CB31" w14:textId="77777777" w:rsidR="00C501A5" w:rsidRPr="005045CD" w:rsidRDefault="00C501A5" w:rsidP="00A2251A">
            <w:pPr>
              <w:rPr>
                <w:ins w:id="302" w:author="Colonero Maxwell" w:date="2020-06-12T15:46:00Z"/>
                <w:b/>
              </w:rPr>
            </w:pPr>
            <w:ins w:id="303" w:author="Colonero Maxwell" w:date="2020-06-12T15:46:00Z">
              <w:r w:rsidRPr="005045CD">
                <w:rPr>
                  <w:b/>
                </w:rPr>
                <w:lastRenderedPageBreak/>
                <w:t xml:space="preserve">CLOUD: </w:t>
              </w:r>
            </w:ins>
          </w:p>
        </w:tc>
        <w:tc>
          <w:tcPr>
            <w:tcW w:w="8177" w:type="dxa"/>
          </w:tcPr>
          <w:p w14:paraId="1726ED32" w14:textId="772BBEA5" w:rsidR="00AD6BC5" w:rsidRPr="005045CD" w:rsidRDefault="00A70816" w:rsidP="00A2251A">
            <w:pPr>
              <w:rPr>
                <w:ins w:id="304" w:author="Colonero Maxwell" w:date="2020-06-12T15:46:00Z"/>
              </w:rPr>
            </w:pPr>
            <w:ins w:id="305" w:author="Colonero Maxwell" w:date="2020-07-27T16:24:00Z">
              <w:r w:rsidRPr="009A2E84">
                <w:rPr>
                  <w:b/>
                  <w:bCs/>
                  <w:color w:val="7030A0"/>
                </w:rPr>
                <w:t>Blended</w:t>
              </w:r>
              <w:r w:rsidRPr="006E797C">
                <w:t xml:space="preserve"> </w:t>
              </w:r>
            </w:ins>
            <w:ins w:id="306" w:author="Colonero Maxwell" w:date="2020-06-12T15:46:00Z">
              <w:r w:rsidR="00C501A5" w:rsidRPr="00C501A5">
                <w:t>Class Pending Approval Level is Approved</w:t>
              </w:r>
            </w:ins>
          </w:p>
        </w:tc>
      </w:tr>
      <w:tr w:rsidR="00C501A5" w:rsidRPr="005045CD" w14:paraId="478A0D9D" w14:textId="77777777" w:rsidTr="00A2251A">
        <w:trPr>
          <w:ins w:id="307" w:author="Colonero Maxwell" w:date="2020-06-12T15:46:00Z"/>
        </w:trPr>
        <w:tc>
          <w:tcPr>
            <w:tcW w:w="1615" w:type="dxa"/>
          </w:tcPr>
          <w:p w14:paraId="30C58AAC" w14:textId="77777777" w:rsidR="00C501A5" w:rsidRPr="005045CD" w:rsidRDefault="00C501A5" w:rsidP="00A2251A">
            <w:pPr>
              <w:rPr>
                <w:ins w:id="308" w:author="Colonero Maxwell" w:date="2020-06-12T15:46:00Z"/>
                <w:b/>
              </w:rPr>
            </w:pPr>
            <w:ins w:id="309" w:author="Colonero Maxwell" w:date="2020-06-12T15:46:00Z">
              <w:r w:rsidRPr="005045CD">
                <w:rPr>
                  <w:b/>
                </w:rPr>
                <w:t xml:space="preserve">Domain: </w:t>
              </w:r>
            </w:ins>
          </w:p>
        </w:tc>
        <w:tc>
          <w:tcPr>
            <w:tcW w:w="8177" w:type="dxa"/>
          </w:tcPr>
          <w:p w14:paraId="2565A57A" w14:textId="77777777" w:rsidR="00C501A5" w:rsidRPr="005045CD" w:rsidRDefault="00C501A5" w:rsidP="00A2251A">
            <w:pPr>
              <w:rPr>
                <w:ins w:id="310" w:author="Colonero Maxwell" w:date="2020-06-12T15:46:00Z"/>
              </w:rPr>
            </w:pPr>
            <w:ins w:id="311" w:author="Colonero Maxwell" w:date="2020-06-12T15:46:00Z">
              <w:r w:rsidRPr="00373249">
                <w:rPr>
                  <w:color w:val="00B050"/>
                </w:rPr>
                <w:t>Live</w:t>
              </w:r>
            </w:ins>
          </w:p>
        </w:tc>
      </w:tr>
      <w:tr w:rsidR="00C501A5" w:rsidRPr="005045CD" w14:paraId="5D937465" w14:textId="77777777" w:rsidTr="00A2251A">
        <w:trPr>
          <w:ins w:id="312" w:author="Colonero Maxwell" w:date="2020-06-12T15:46:00Z"/>
        </w:trPr>
        <w:tc>
          <w:tcPr>
            <w:tcW w:w="1615" w:type="dxa"/>
          </w:tcPr>
          <w:p w14:paraId="16392724" w14:textId="77777777" w:rsidR="00C501A5" w:rsidRPr="005045CD" w:rsidRDefault="00C501A5" w:rsidP="00A2251A">
            <w:pPr>
              <w:rPr>
                <w:ins w:id="313" w:author="Colonero Maxwell" w:date="2020-06-12T15:46:00Z"/>
                <w:b/>
              </w:rPr>
            </w:pPr>
            <w:ins w:id="314" w:author="Colonero Maxwell" w:date="2020-06-12T15:46:00Z">
              <w:r w:rsidRPr="005045CD">
                <w:rPr>
                  <w:b/>
                </w:rPr>
                <w:t xml:space="preserve">Action Name: </w:t>
              </w:r>
            </w:ins>
          </w:p>
        </w:tc>
        <w:tc>
          <w:tcPr>
            <w:tcW w:w="8177" w:type="dxa"/>
          </w:tcPr>
          <w:p w14:paraId="299F4128" w14:textId="6D46B4B2" w:rsidR="00C501A5" w:rsidRPr="005045CD" w:rsidRDefault="00AE4D5D" w:rsidP="00A2251A">
            <w:pPr>
              <w:rPr>
                <w:ins w:id="315" w:author="Colonero Maxwell" w:date="2020-06-12T15:46:00Z"/>
              </w:rPr>
            </w:pPr>
            <w:ins w:id="316" w:author="Colonero Maxwell" w:date="2020-07-27T16:37:00Z">
              <w:r>
                <w:t>2</w:t>
              </w:r>
              <w:r w:rsidRPr="00AE4D5D">
                <w:rPr>
                  <w:vertAlign w:val="superscript"/>
                  <w:rPrChange w:id="317" w:author="Colonero Maxwell" w:date="2020-07-27T16:37:00Z">
                    <w:rPr/>
                  </w:rPrChange>
                </w:rPr>
                <w:t>nd</w:t>
              </w:r>
              <w:r>
                <w:t xml:space="preserve"> </w:t>
              </w:r>
            </w:ins>
            <w:ins w:id="318" w:author="Colonero Maxwell" w:date="2020-07-27T16:38:00Z">
              <w:r>
                <w:t>Level – Pending Approval is Approved by 1</w:t>
              </w:r>
              <w:r w:rsidRPr="00AE4D5D">
                <w:rPr>
                  <w:vertAlign w:val="superscript"/>
                  <w:rPrChange w:id="319" w:author="Colonero Maxwell" w:date="2020-07-27T16:38:00Z">
                    <w:rPr/>
                  </w:rPrChange>
                </w:rPr>
                <w:t>st</w:t>
              </w:r>
              <w:r>
                <w:t xml:space="preserve"> Level Approver (FOR APPROVER)</w:t>
              </w:r>
            </w:ins>
          </w:p>
        </w:tc>
      </w:tr>
      <w:tr w:rsidR="00C501A5" w:rsidRPr="005045CD" w14:paraId="642DABD1" w14:textId="77777777" w:rsidTr="00A2251A">
        <w:trPr>
          <w:trHeight w:val="467"/>
          <w:ins w:id="320" w:author="Colonero Maxwell" w:date="2020-06-12T15:46:00Z"/>
        </w:trPr>
        <w:tc>
          <w:tcPr>
            <w:tcW w:w="1615" w:type="dxa"/>
          </w:tcPr>
          <w:p w14:paraId="7CE530DD" w14:textId="77777777" w:rsidR="00C501A5" w:rsidRPr="005045CD" w:rsidRDefault="00C501A5" w:rsidP="00A2251A">
            <w:pPr>
              <w:rPr>
                <w:ins w:id="321" w:author="Colonero Maxwell" w:date="2020-06-12T15:46:00Z"/>
                <w:b/>
              </w:rPr>
            </w:pPr>
            <w:ins w:id="322" w:author="Colonero Maxwell" w:date="2020-06-12T15:46:00Z">
              <w:r w:rsidRPr="005045CD">
                <w:rPr>
                  <w:b/>
                </w:rPr>
                <w:t xml:space="preserve">Named Quires: </w:t>
              </w:r>
            </w:ins>
          </w:p>
        </w:tc>
        <w:tc>
          <w:tcPr>
            <w:tcW w:w="8177" w:type="dxa"/>
          </w:tcPr>
          <w:p w14:paraId="7F9076E2" w14:textId="77777777" w:rsidR="00C501A5" w:rsidRPr="005045CD" w:rsidRDefault="00C501A5" w:rsidP="00A2251A">
            <w:pPr>
              <w:rPr>
                <w:ins w:id="323" w:author="Colonero Maxwell" w:date="2020-06-12T15:46:00Z"/>
              </w:rPr>
            </w:pPr>
            <w:ins w:id="324" w:author="Colonero Maxwell" w:date="2020-06-12T15:46:00Z">
              <w:r w:rsidRPr="006E797C">
                <w:t>Current Level approver of the pending approval class registratio</w:t>
              </w:r>
              <w:r>
                <w:t>n</w:t>
              </w:r>
            </w:ins>
          </w:p>
        </w:tc>
      </w:tr>
      <w:tr w:rsidR="00C501A5" w:rsidRPr="005045CD" w14:paraId="7B2A5667" w14:textId="77777777" w:rsidTr="00A2251A">
        <w:trPr>
          <w:ins w:id="325" w:author="Colonero Maxwell" w:date="2020-06-12T15:46:00Z"/>
        </w:trPr>
        <w:tc>
          <w:tcPr>
            <w:tcW w:w="1615" w:type="dxa"/>
          </w:tcPr>
          <w:p w14:paraId="47256A89" w14:textId="77777777" w:rsidR="00C501A5" w:rsidRPr="005045CD" w:rsidRDefault="00C501A5" w:rsidP="00A2251A">
            <w:pPr>
              <w:rPr>
                <w:ins w:id="326" w:author="Colonero Maxwell" w:date="2020-06-12T15:46:00Z"/>
                <w:b/>
              </w:rPr>
            </w:pPr>
            <w:ins w:id="327" w:author="Colonero Maxwell" w:date="2020-06-12T15:46:00Z">
              <w:r>
                <w:rPr>
                  <w:b/>
                </w:rPr>
                <w:t>iCal</w:t>
              </w:r>
            </w:ins>
          </w:p>
        </w:tc>
        <w:tc>
          <w:tcPr>
            <w:tcW w:w="8177" w:type="dxa"/>
          </w:tcPr>
          <w:p w14:paraId="0174DC0C" w14:textId="77777777" w:rsidR="00C501A5" w:rsidRDefault="00C501A5" w:rsidP="00A2251A">
            <w:pPr>
              <w:rPr>
                <w:ins w:id="328" w:author="Colonero Maxwell" w:date="2020-06-12T15:46:00Z"/>
              </w:rPr>
            </w:pPr>
            <w:ins w:id="329" w:author="Colonero Maxwell" w:date="2020-06-12T15:46:00Z">
              <w:r>
                <w:t>Not configurable</w:t>
              </w:r>
            </w:ins>
          </w:p>
        </w:tc>
      </w:tr>
      <w:tr w:rsidR="00C501A5" w:rsidRPr="005045CD" w14:paraId="1E1B98E0" w14:textId="77777777" w:rsidTr="00A2251A">
        <w:trPr>
          <w:ins w:id="330" w:author="Colonero Maxwell" w:date="2020-06-12T15:46:00Z"/>
        </w:trPr>
        <w:tc>
          <w:tcPr>
            <w:tcW w:w="1615" w:type="dxa"/>
          </w:tcPr>
          <w:p w14:paraId="2241A768" w14:textId="77777777" w:rsidR="00C501A5" w:rsidRDefault="00C501A5" w:rsidP="00A2251A">
            <w:pPr>
              <w:rPr>
                <w:ins w:id="331" w:author="Colonero Maxwell" w:date="2020-06-12T15:46:00Z"/>
                <w:b/>
              </w:rPr>
            </w:pPr>
            <w:ins w:id="332" w:author="Colonero Maxwell" w:date="2020-06-12T15:46:00Z">
              <w:r>
                <w:rPr>
                  <w:b/>
                </w:rPr>
                <w:t xml:space="preserve">Attachments </w:t>
              </w:r>
            </w:ins>
          </w:p>
        </w:tc>
        <w:tc>
          <w:tcPr>
            <w:tcW w:w="8177" w:type="dxa"/>
          </w:tcPr>
          <w:p w14:paraId="4BBFF4B5" w14:textId="77777777" w:rsidR="00C501A5" w:rsidRDefault="00C501A5" w:rsidP="00A2251A">
            <w:pPr>
              <w:rPr>
                <w:ins w:id="333" w:author="Colonero Maxwell" w:date="2020-06-12T15:46:00Z"/>
              </w:rPr>
            </w:pPr>
          </w:p>
        </w:tc>
      </w:tr>
    </w:tbl>
    <w:p w14:paraId="23C48A0A" w14:textId="77777777" w:rsidR="00C501A5" w:rsidRDefault="00C501A5" w:rsidP="00C501A5">
      <w:pPr>
        <w:rPr>
          <w:ins w:id="334" w:author="Colonero Maxwell" w:date="2020-06-12T15:46:00Z"/>
          <w:b/>
        </w:rPr>
      </w:pPr>
    </w:p>
    <w:tbl>
      <w:tblPr>
        <w:tblStyle w:val="TableGrid"/>
        <w:tblW w:w="0" w:type="auto"/>
        <w:tblLook w:val="04A0" w:firstRow="1" w:lastRow="0" w:firstColumn="1" w:lastColumn="0" w:noHBand="0" w:noVBand="1"/>
      </w:tblPr>
      <w:tblGrid>
        <w:gridCol w:w="9350"/>
      </w:tblGrid>
      <w:tr w:rsidR="00C501A5" w14:paraId="345652CC" w14:textId="77777777" w:rsidTr="00A2251A">
        <w:trPr>
          <w:trHeight w:val="332"/>
          <w:ins w:id="335" w:author="Colonero Maxwell" w:date="2020-06-12T15:46:00Z"/>
        </w:trPr>
        <w:tc>
          <w:tcPr>
            <w:tcW w:w="9350" w:type="dxa"/>
          </w:tcPr>
          <w:p w14:paraId="45F0721B" w14:textId="6B49F54C" w:rsidR="00C501A5" w:rsidRDefault="00C501A5" w:rsidP="00A2251A">
            <w:pPr>
              <w:rPr>
                <w:ins w:id="336" w:author="Colonero Maxwell" w:date="2020-06-12T15:46:00Z"/>
                <w:rFonts w:ascii="Arial" w:hAnsi="Arial" w:cs="Arial"/>
                <w:color w:val="333333"/>
                <w:sz w:val="18"/>
                <w:szCs w:val="18"/>
                <w:lang w:eastAsia="en-US"/>
              </w:rPr>
            </w:pPr>
            <w:ins w:id="337" w:author="Colonero Maxwell" w:date="2020-06-12T15:46:00Z">
              <w:r w:rsidRPr="005045CD">
                <w:rPr>
                  <w:b/>
                </w:rPr>
                <w:t>Subject</w:t>
              </w:r>
              <w:r w:rsidRPr="005045CD">
                <w:t xml:space="preserve">: </w:t>
              </w:r>
            </w:ins>
            <w:ins w:id="338" w:author="Colonero Maxwell" w:date="2020-06-12T15:47:00Z">
              <w:r>
                <w:t>2</w:t>
              </w:r>
              <w:r w:rsidRPr="00C501A5">
                <w:rPr>
                  <w:vertAlign w:val="superscript"/>
                  <w:rPrChange w:id="339" w:author="Colonero Maxwell" w:date="2020-06-12T15:47:00Z">
                    <w:rPr/>
                  </w:rPrChange>
                </w:rPr>
                <w:t>nd</w:t>
              </w:r>
              <w:r>
                <w:t xml:space="preserve"> Level a</w:t>
              </w:r>
            </w:ins>
            <w:ins w:id="340" w:author="Colonero Maxwell" w:date="2020-06-12T15:46:00Z">
              <w:r>
                <w:t xml:space="preserve">pproval decision </w:t>
              </w:r>
              <w:r w:rsidRPr="0094176E">
                <w:t xml:space="preserve">required for </w:t>
              </w:r>
              <w:r w:rsidRPr="0094176E">
                <w:rPr>
                  <w:rPrChange w:id="341" w:author="Colonero Maxwell" w:date="2020-07-02T11:01:00Z">
                    <w:rPr>
                      <w:color w:val="0070C0"/>
                    </w:rPr>
                  </w:rPrChange>
                </w:rPr>
                <w:t>@Reg_ClassTitle@</w:t>
              </w:r>
            </w:ins>
          </w:p>
        </w:tc>
      </w:tr>
      <w:tr w:rsidR="00C501A5" w14:paraId="0ADB9255" w14:textId="77777777" w:rsidTr="00A2251A">
        <w:trPr>
          <w:trHeight w:val="530"/>
          <w:ins w:id="342" w:author="Colonero Maxwell" w:date="2020-06-12T15:46:00Z"/>
        </w:trPr>
        <w:tc>
          <w:tcPr>
            <w:tcW w:w="9350" w:type="dxa"/>
          </w:tcPr>
          <w:p w14:paraId="6EB31F8B" w14:textId="77777777" w:rsidR="00C501A5" w:rsidRDefault="00C501A5" w:rsidP="00A2251A">
            <w:pPr>
              <w:shd w:val="clear" w:color="auto" w:fill="FFFFFF"/>
              <w:rPr>
                <w:ins w:id="343" w:author="Colonero Maxwell" w:date="2020-06-12T15:46:00Z"/>
                <w:rFonts w:ascii="Arial" w:hAnsi="Arial" w:cs="Arial"/>
                <w:color w:val="333333"/>
                <w:sz w:val="18"/>
                <w:szCs w:val="18"/>
                <w:lang w:eastAsia="en-US"/>
              </w:rPr>
            </w:pPr>
          </w:p>
          <w:p w14:paraId="51F40535" w14:textId="77777777" w:rsidR="00A70816" w:rsidRDefault="00A70816" w:rsidP="00A70816">
            <w:pPr>
              <w:pStyle w:val="Heading1"/>
              <w:numPr>
                <w:ilvl w:val="0"/>
                <w:numId w:val="0"/>
              </w:numPr>
              <w:spacing w:before="150" w:after="150"/>
              <w:ind w:left="284" w:right="150" w:hanging="284"/>
              <w:jc w:val="left"/>
              <w:outlineLvl w:val="0"/>
              <w:rPr>
                <w:ins w:id="344" w:author="Colonero Maxwell" w:date="2020-07-27T16:24:00Z"/>
                <w:rFonts w:ascii="Trebuchet MS" w:hAnsi="Trebuchet MS"/>
                <w:color w:val="177B57"/>
                <w:sz w:val="28"/>
                <w:szCs w:val="28"/>
                <w:lang w:eastAsia="en-US"/>
              </w:rPr>
            </w:pPr>
            <w:ins w:id="345" w:author="Colonero Maxwell" w:date="2020-07-27T16:24:00Z">
              <w:r>
                <w:rPr>
                  <w:rFonts w:ascii="Trebuchet MS" w:hAnsi="Trebuchet MS"/>
                  <w:caps/>
                  <w:color w:val="177B57"/>
                  <w:sz w:val="27"/>
                  <w:szCs w:val="27"/>
                </w:rPr>
                <w:t>LEARNING UPDATE</w:t>
              </w:r>
            </w:ins>
          </w:p>
          <w:p w14:paraId="1978938E" w14:textId="77777777" w:rsidR="00A70816" w:rsidRDefault="00A70816" w:rsidP="00A70816">
            <w:pPr>
              <w:jc w:val="left"/>
              <w:rPr>
                <w:ins w:id="346" w:author="Colonero Maxwell" w:date="2020-07-27T16:24:00Z"/>
                <w:rFonts w:ascii="Times New Roman" w:eastAsiaTheme="minorHAnsi" w:hAnsi="Times New Roman"/>
                <w:sz w:val="24"/>
              </w:rPr>
            </w:pPr>
          </w:p>
          <w:p w14:paraId="41C16522" w14:textId="77777777" w:rsidR="00A70816" w:rsidRPr="009A2E84" w:rsidRDefault="00A70816" w:rsidP="00A70816">
            <w:pPr>
              <w:shd w:val="clear" w:color="auto" w:fill="FFFFFF"/>
              <w:jc w:val="left"/>
              <w:rPr>
                <w:ins w:id="347" w:author="Colonero Maxwell" w:date="2020-07-27T16:24:00Z"/>
                <w:rFonts w:ascii="Arial" w:hAnsi="Arial" w:cs="Arial"/>
                <w:sz w:val="18"/>
                <w:szCs w:val="18"/>
                <w:lang w:eastAsia="en-US"/>
              </w:rPr>
            </w:pPr>
            <w:ins w:id="348" w:author="Colonero Maxwell" w:date="2020-07-27T16:24:00Z">
              <w:r w:rsidRPr="009A2E84">
                <w:rPr>
                  <w:rFonts w:ascii="Georgia" w:hAnsi="Georgia"/>
                  <w:sz w:val="40"/>
                  <w:szCs w:val="40"/>
                </w:rPr>
                <w:t>2</w:t>
              </w:r>
              <w:r w:rsidRPr="009A2E84">
                <w:rPr>
                  <w:rFonts w:ascii="Georgia" w:hAnsi="Georgia"/>
                  <w:sz w:val="40"/>
                  <w:szCs w:val="40"/>
                  <w:vertAlign w:val="superscript"/>
                </w:rPr>
                <w:t>nd</w:t>
              </w:r>
              <w:r w:rsidRPr="009A2E84">
                <w:rPr>
                  <w:rFonts w:ascii="Georgia" w:hAnsi="Georgia"/>
                  <w:sz w:val="40"/>
                  <w:szCs w:val="40"/>
                </w:rPr>
                <w:t xml:space="preserve"> Level Approval decision required for @Reg_ClassTitle@</w:t>
              </w:r>
            </w:ins>
          </w:p>
          <w:p w14:paraId="3351AC2F" w14:textId="77777777" w:rsidR="00A70816" w:rsidRDefault="00A70816" w:rsidP="00A70816">
            <w:pPr>
              <w:shd w:val="clear" w:color="auto" w:fill="FFFFFF"/>
              <w:jc w:val="left"/>
              <w:rPr>
                <w:ins w:id="349" w:author="Colonero Maxwell" w:date="2020-07-27T16:24:00Z"/>
                <w:rFonts w:ascii="Arial" w:hAnsi="Arial" w:cs="Arial"/>
                <w:color w:val="333333"/>
                <w:sz w:val="18"/>
                <w:szCs w:val="18"/>
                <w:lang w:eastAsia="en-US"/>
              </w:rPr>
            </w:pPr>
          </w:p>
          <w:p w14:paraId="5F4750F4" w14:textId="77777777" w:rsidR="00A70816" w:rsidRDefault="00A70816" w:rsidP="00A70816">
            <w:pPr>
              <w:shd w:val="clear" w:color="auto" w:fill="FFFFFF"/>
              <w:jc w:val="left"/>
              <w:rPr>
                <w:ins w:id="350" w:author="Colonero Maxwell" w:date="2020-07-27T16:24:00Z"/>
                <w:rFonts w:ascii="Arial" w:hAnsi="Arial" w:cs="Arial"/>
                <w:color w:val="575757"/>
                <w:sz w:val="21"/>
                <w:szCs w:val="21"/>
                <w:shd w:val="clear" w:color="auto" w:fill="FFFFFF"/>
              </w:rPr>
            </w:pPr>
          </w:p>
          <w:p w14:paraId="4DF97E3A" w14:textId="77777777" w:rsidR="00A70816" w:rsidRPr="00F26B4D" w:rsidRDefault="00A70816" w:rsidP="00A70816">
            <w:pPr>
              <w:shd w:val="clear" w:color="auto" w:fill="FFFFFF"/>
              <w:jc w:val="left"/>
              <w:rPr>
                <w:ins w:id="351" w:author="Colonero Maxwell" w:date="2020-07-27T16:24:00Z"/>
                <w:rFonts w:ascii="Arial" w:hAnsi="Arial" w:cs="Arial"/>
                <w:color w:val="575757"/>
                <w:sz w:val="21"/>
                <w:szCs w:val="21"/>
                <w:shd w:val="clear" w:color="auto" w:fill="FFFFFF"/>
              </w:rPr>
            </w:pPr>
            <w:ins w:id="352" w:author="Colonero Maxwell" w:date="2020-07-27T16:24:00Z">
              <w:r w:rsidRPr="009A2E84">
                <w:rPr>
                  <w:rFonts w:ascii="Arial" w:hAnsi="Arial" w:cs="Arial"/>
                  <w:color w:val="575757"/>
                  <w:sz w:val="21"/>
                  <w:szCs w:val="21"/>
                  <w:shd w:val="clear" w:color="auto" w:fill="FFFFFF"/>
                </w:rPr>
                <w:t>The first level of the approval process approved this request</w:t>
              </w:r>
              <w:r>
                <w:rPr>
                  <w:rFonts w:ascii="Arial" w:hAnsi="Arial" w:cs="Arial"/>
                  <w:color w:val="575757"/>
                  <w:sz w:val="21"/>
                  <w:szCs w:val="21"/>
                  <w:shd w:val="clear" w:color="auto" w:fill="FFFFFF"/>
                </w:rPr>
                <w:t>. As the 2</w:t>
              </w:r>
              <w:r w:rsidRPr="009A2E84">
                <w:rPr>
                  <w:rFonts w:ascii="Arial" w:hAnsi="Arial" w:cs="Arial"/>
                  <w:color w:val="575757"/>
                  <w:sz w:val="21"/>
                  <w:szCs w:val="21"/>
                  <w:shd w:val="clear" w:color="auto" w:fill="FFFFFF"/>
                  <w:vertAlign w:val="superscript"/>
                </w:rPr>
                <w:t>nd</w:t>
              </w:r>
              <w:r>
                <w:rPr>
                  <w:rFonts w:ascii="Arial" w:hAnsi="Arial" w:cs="Arial"/>
                  <w:color w:val="575757"/>
                  <w:sz w:val="21"/>
                  <w:szCs w:val="21"/>
                  <w:shd w:val="clear" w:color="auto" w:fill="FFFFFF"/>
                </w:rPr>
                <w:t xml:space="preserve"> level approver designated for @Reg_ClassTitle@, we suggest that you review the </w:t>
              </w:r>
              <w:commentRangeStart w:id="353"/>
              <w:r>
                <w:rPr>
                  <w:rFonts w:ascii="Arial" w:hAnsi="Arial" w:cs="Arial"/>
                  <w:color w:val="575757"/>
                  <w:sz w:val="21"/>
                  <w:szCs w:val="21"/>
                  <w:shd w:val="clear" w:color="auto" w:fill="FFFFFF"/>
                </w:rPr>
                <w:t xml:space="preserve">Roster Report </w:t>
              </w:r>
              <w:commentRangeEnd w:id="353"/>
              <w:r>
                <w:rPr>
                  <w:rStyle w:val="CommentReference"/>
                </w:rPr>
                <w:commentReference w:id="353"/>
              </w:r>
              <w:r>
                <w:rPr>
                  <w:rFonts w:ascii="Arial" w:hAnsi="Arial" w:cs="Arial"/>
                  <w:color w:val="575757"/>
                  <w:sz w:val="21"/>
                  <w:szCs w:val="21"/>
                  <w:shd w:val="clear" w:color="auto" w:fill="FFFFFF"/>
                </w:rPr>
                <w:t>within Analytics section of LAB to provide you with information about the participant to make a proper decision.</w:t>
              </w:r>
            </w:ins>
          </w:p>
          <w:p w14:paraId="776C4BE3" w14:textId="77777777" w:rsidR="00A70816" w:rsidRDefault="00A70816" w:rsidP="00A70816">
            <w:pPr>
              <w:shd w:val="clear" w:color="auto" w:fill="FFFFFF"/>
              <w:jc w:val="left"/>
              <w:rPr>
                <w:ins w:id="354" w:author="Colonero Maxwell" w:date="2020-07-27T16:24:00Z"/>
                <w:rFonts w:ascii="Arial" w:hAnsi="Arial" w:cs="Arial"/>
                <w:color w:val="333333"/>
                <w:sz w:val="18"/>
                <w:szCs w:val="18"/>
                <w:lang w:eastAsia="en-US"/>
              </w:rPr>
            </w:pPr>
          </w:p>
          <w:p w14:paraId="10A834FC" w14:textId="77777777" w:rsidR="00A70816" w:rsidRPr="00B11EF2" w:rsidRDefault="00A70816" w:rsidP="00A70816">
            <w:pPr>
              <w:rPr>
                <w:ins w:id="355" w:author="Colonero Maxwell" w:date="2020-07-27T16:24:00Z"/>
                <w:rFonts w:ascii="Arial" w:hAnsi="Arial" w:cs="Arial"/>
                <w:color w:val="575757"/>
                <w:sz w:val="21"/>
                <w:szCs w:val="21"/>
                <w:lang w:eastAsia="en-US" w:bidi="hi-IN"/>
              </w:rPr>
            </w:pPr>
            <w:ins w:id="356" w:author="Colonero Maxwell" w:date="2020-07-27T16:24:00Z">
              <w:r w:rsidRPr="00B11EF2">
                <w:rPr>
                  <w:rFonts w:ascii="Arial" w:hAnsi="Arial" w:cs="Arial"/>
                  <w:color w:val="575757"/>
                  <w:sz w:val="21"/>
                  <w:szCs w:val="21"/>
                  <w:lang w:eastAsia="en-US" w:bidi="hi-IN"/>
                </w:rPr>
                <w:t>Class Start Date: @Reg_ClassStartDate@</w:t>
              </w:r>
            </w:ins>
          </w:p>
          <w:p w14:paraId="20056238" w14:textId="77777777" w:rsidR="00A70816" w:rsidRPr="00B11EF2" w:rsidRDefault="00A70816" w:rsidP="00A70816">
            <w:pPr>
              <w:rPr>
                <w:ins w:id="357" w:author="Colonero Maxwell" w:date="2020-07-27T16:24:00Z"/>
                <w:rFonts w:ascii="Arial" w:hAnsi="Arial" w:cs="Arial"/>
                <w:color w:val="575757"/>
                <w:sz w:val="21"/>
                <w:szCs w:val="21"/>
                <w:lang w:eastAsia="en-US" w:bidi="hi-IN"/>
              </w:rPr>
            </w:pPr>
            <w:ins w:id="358" w:author="Colonero Maxwell" w:date="2020-07-27T16:24:00Z">
              <w:r w:rsidRPr="00B11EF2">
                <w:rPr>
                  <w:rFonts w:ascii="Arial" w:hAnsi="Arial" w:cs="Arial"/>
                  <w:color w:val="575757"/>
                  <w:sz w:val="21"/>
                  <w:szCs w:val="21"/>
                  <w:lang w:eastAsia="en-US" w:bidi="hi-IN"/>
                </w:rPr>
                <w:t>Class End Date:</w:t>
              </w:r>
              <w:r>
                <w:rPr>
                  <w:rFonts w:ascii="Arial" w:hAnsi="Arial" w:cs="Arial"/>
                  <w:color w:val="575757"/>
                  <w:sz w:val="21"/>
                  <w:szCs w:val="21"/>
                  <w:lang w:eastAsia="en-US" w:bidi="hi-IN"/>
                </w:rPr>
                <w:t xml:space="preserve"> </w:t>
              </w:r>
              <w:r w:rsidRPr="00B11EF2">
                <w:rPr>
                  <w:rFonts w:ascii="Arial" w:hAnsi="Arial" w:cs="Arial"/>
                  <w:color w:val="575757"/>
                  <w:sz w:val="21"/>
                  <w:szCs w:val="21"/>
                  <w:lang w:eastAsia="en-US" w:bidi="hi-IN"/>
                </w:rPr>
                <w:t>@Reg_ClassEndDateIntl@</w:t>
              </w:r>
            </w:ins>
          </w:p>
          <w:p w14:paraId="0995BA71" w14:textId="77777777" w:rsidR="00A70816" w:rsidRDefault="00A70816" w:rsidP="00A70816">
            <w:pPr>
              <w:jc w:val="left"/>
              <w:rPr>
                <w:ins w:id="359" w:author="Colonero Maxwell" w:date="2020-07-27T16:24:00Z"/>
                <w:rFonts w:ascii="Arial" w:hAnsi="Arial" w:cs="Arial"/>
                <w:color w:val="575757"/>
                <w:sz w:val="21"/>
                <w:szCs w:val="21"/>
                <w:shd w:val="clear" w:color="auto" w:fill="FFFFFF"/>
              </w:rPr>
            </w:pPr>
          </w:p>
          <w:p w14:paraId="501E2816" w14:textId="77777777" w:rsidR="00A70816" w:rsidRDefault="00A70816" w:rsidP="00A70816">
            <w:pPr>
              <w:jc w:val="left"/>
              <w:rPr>
                <w:ins w:id="360" w:author="Colonero Maxwell" w:date="2020-07-27T16:24:00Z"/>
                <w:rFonts w:ascii="Arial" w:hAnsi="Arial" w:cs="Arial"/>
                <w:color w:val="575757"/>
                <w:sz w:val="21"/>
                <w:szCs w:val="21"/>
                <w:shd w:val="clear" w:color="auto" w:fill="FFFFFF"/>
                <w:lang w:val="fr-FR"/>
              </w:rPr>
            </w:pPr>
            <w:ins w:id="361" w:author="Colonero Maxwell" w:date="2020-07-27T16:24:00Z">
              <w:r w:rsidRPr="00AB64AF">
                <w:rPr>
                  <w:rFonts w:ascii="Arial" w:hAnsi="Arial" w:cs="Arial"/>
                  <w:color w:val="575757"/>
                  <w:sz w:val="21"/>
                  <w:szCs w:val="21"/>
                  <w:shd w:val="clear" w:color="auto" w:fill="FFFFFF"/>
                  <w:lang w:val="fr-FR"/>
                </w:rPr>
                <w:t>Pa</w:t>
              </w:r>
              <w:r>
                <w:rPr>
                  <w:rFonts w:ascii="Arial" w:hAnsi="Arial" w:cs="Arial"/>
                  <w:color w:val="575757"/>
                  <w:sz w:val="21"/>
                  <w:szCs w:val="21"/>
                  <w:shd w:val="clear" w:color="auto" w:fill="FFFFFF"/>
                  <w:lang w:val="fr-FR"/>
                </w:rPr>
                <w:t>rticipant Information:</w:t>
              </w:r>
            </w:ins>
          </w:p>
          <w:p w14:paraId="2FF4C62F" w14:textId="77777777" w:rsidR="00A70816" w:rsidRPr="00AB64AF" w:rsidRDefault="00A70816" w:rsidP="00A70816">
            <w:pPr>
              <w:jc w:val="left"/>
              <w:rPr>
                <w:ins w:id="362" w:author="Colonero Maxwell" w:date="2020-07-27T16:24:00Z"/>
                <w:rFonts w:ascii="Arial" w:hAnsi="Arial" w:cs="Arial"/>
                <w:color w:val="575757"/>
                <w:sz w:val="21"/>
                <w:szCs w:val="21"/>
                <w:shd w:val="clear" w:color="auto" w:fill="FFFFFF"/>
                <w:lang w:val="fr-FR"/>
              </w:rPr>
            </w:pPr>
          </w:p>
          <w:p w14:paraId="5C63CC05" w14:textId="77777777" w:rsidR="00A70816" w:rsidRPr="00AB64AF" w:rsidRDefault="00A70816" w:rsidP="00A70816">
            <w:pPr>
              <w:rPr>
                <w:ins w:id="363" w:author="Colonero Maxwell" w:date="2020-07-27T16:24:00Z"/>
                <w:rFonts w:ascii="Arial" w:hAnsi="Arial" w:cs="Arial"/>
                <w:color w:val="575757"/>
                <w:sz w:val="21"/>
                <w:szCs w:val="21"/>
                <w:lang w:val="fr-FR" w:eastAsia="en-US" w:bidi="hi-IN"/>
              </w:rPr>
            </w:pPr>
            <w:ins w:id="364" w:author="Colonero Maxwell" w:date="2020-07-27T16:24:00Z">
              <w:r w:rsidRPr="00AB64AF">
                <w:rPr>
                  <w:rFonts w:ascii="Arial" w:hAnsi="Arial" w:cs="Arial"/>
                  <w:color w:val="575757"/>
                  <w:sz w:val="21"/>
                  <w:szCs w:val="21"/>
                  <w:lang w:val="fr-FR" w:eastAsia="en-US" w:bidi="hi-IN"/>
                </w:rPr>
                <w:t>Participant Name: @Reg_StudentName@</w:t>
              </w:r>
            </w:ins>
          </w:p>
          <w:p w14:paraId="7B96B893" w14:textId="77777777" w:rsidR="00A70816" w:rsidRPr="009A2E84" w:rsidRDefault="00A70816" w:rsidP="00A70816">
            <w:pPr>
              <w:rPr>
                <w:ins w:id="365" w:author="Colonero Maxwell" w:date="2020-07-27T16:24:00Z"/>
                <w:rFonts w:ascii="Arial" w:hAnsi="Arial" w:cs="Arial"/>
                <w:color w:val="575757"/>
                <w:sz w:val="21"/>
                <w:szCs w:val="21"/>
                <w:shd w:val="clear" w:color="auto" w:fill="FFFFFF"/>
              </w:rPr>
            </w:pPr>
            <w:ins w:id="366" w:author="Colonero Maxwell" w:date="2020-07-27T16:24:00Z">
              <w:r w:rsidRPr="009A2E84">
                <w:rPr>
                  <w:rFonts w:ascii="Arial" w:hAnsi="Arial" w:cs="Arial"/>
                  <w:color w:val="575757"/>
                  <w:sz w:val="21"/>
                  <w:szCs w:val="21"/>
                  <w:shd w:val="clear" w:color="auto" w:fill="FFFFFF"/>
                </w:rPr>
                <w:t>Rehire Date: @Reg_Student_Custom0@</w:t>
              </w:r>
            </w:ins>
          </w:p>
          <w:p w14:paraId="6033DAA8" w14:textId="77777777" w:rsidR="00A70816" w:rsidRPr="004C376C" w:rsidRDefault="00A70816" w:rsidP="00A70816">
            <w:pPr>
              <w:rPr>
                <w:ins w:id="367" w:author="Colonero Maxwell" w:date="2020-07-27T16:24:00Z"/>
                <w:rFonts w:ascii="Arial" w:hAnsi="Arial" w:cs="Arial"/>
                <w:color w:val="575757"/>
                <w:sz w:val="21"/>
                <w:szCs w:val="21"/>
                <w:shd w:val="clear" w:color="auto" w:fill="FFFFFF"/>
              </w:rPr>
            </w:pPr>
            <w:ins w:id="368" w:author="Colonero Maxwell" w:date="2020-07-27T16:24:00Z">
              <w:r w:rsidRPr="004C376C">
                <w:rPr>
                  <w:rFonts w:ascii="Arial" w:hAnsi="Arial" w:cs="Arial"/>
                  <w:color w:val="575757"/>
                  <w:sz w:val="21"/>
                  <w:szCs w:val="21"/>
                  <w:shd w:val="clear" w:color="auto" w:fill="FFFFFF"/>
                </w:rPr>
                <w:t>Promotion Date: @Reg_Student_Custom1@</w:t>
              </w:r>
            </w:ins>
          </w:p>
          <w:p w14:paraId="40585797" w14:textId="77777777" w:rsidR="00A70816" w:rsidRPr="004C376C" w:rsidRDefault="00A70816" w:rsidP="00A70816">
            <w:pPr>
              <w:rPr>
                <w:ins w:id="369" w:author="Colonero Maxwell" w:date="2020-07-27T16:24:00Z"/>
                <w:rFonts w:ascii="Arial" w:hAnsi="Arial" w:cs="Arial"/>
                <w:color w:val="575757"/>
                <w:sz w:val="21"/>
                <w:szCs w:val="21"/>
                <w:shd w:val="clear" w:color="auto" w:fill="FFFFFF"/>
              </w:rPr>
            </w:pPr>
            <w:ins w:id="370" w:author="Colonero Maxwell" w:date="2020-07-27T16:24:00Z">
              <w:r w:rsidRPr="004C376C">
                <w:rPr>
                  <w:rFonts w:ascii="Arial" w:hAnsi="Arial" w:cs="Arial"/>
                  <w:color w:val="575757"/>
                  <w:sz w:val="21"/>
                  <w:szCs w:val="21"/>
                  <w:shd w:val="clear" w:color="auto" w:fill="FFFFFF"/>
                </w:rPr>
                <w:t>Lateral Hire: @Reg_Student_Custom2@</w:t>
              </w:r>
            </w:ins>
          </w:p>
          <w:p w14:paraId="18251FAA" w14:textId="77777777" w:rsidR="00A70816" w:rsidRPr="004C376C" w:rsidRDefault="00A70816" w:rsidP="00A70816">
            <w:pPr>
              <w:rPr>
                <w:ins w:id="371" w:author="Colonero Maxwell" w:date="2020-07-27T16:24:00Z"/>
                <w:rFonts w:ascii="Arial" w:hAnsi="Arial" w:cs="Arial"/>
                <w:color w:val="575757"/>
                <w:sz w:val="21"/>
                <w:szCs w:val="21"/>
                <w:shd w:val="clear" w:color="auto" w:fill="FFFFFF"/>
              </w:rPr>
            </w:pPr>
            <w:ins w:id="372" w:author="Colonero Maxwell" w:date="2020-07-27T16:24:00Z">
              <w:r w:rsidRPr="004C376C">
                <w:rPr>
                  <w:rFonts w:ascii="Arial" w:hAnsi="Arial" w:cs="Arial"/>
                  <w:color w:val="575757"/>
                  <w:sz w:val="21"/>
                  <w:szCs w:val="21"/>
                  <w:shd w:val="clear" w:color="auto" w:fill="FFFFFF"/>
                </w:rPr>
                <w:t>DDC: @Reg_Student_Custom3@</w:t>
              </w:r>
            </w:ins>
          </w:p>
          <w:p w14:paraId="633C6E22" w14:textId="77777777" w:rsidR="00A70816" w:rsidRPr="004C376C" w:rsidRDefault="00A70816" w:rsidP="00A70816">
            <w:pPr>
              <w:rPr>
                <w:ins w:id="373" w:author="Colonero Maxwell" w:date="2020-07-27T16:24:00Z"/>
                <w:rFonts w:ascii="Arial" w:hAnsi="Arial" w:cs="Arial"/>
                <w:color w:val="575757"/>
                <w:sz w:val="21"/>
                <w:szCs w:val="21"/>
                <w:shd w:val="clear" w:color="auto" w:fill="FFFFFF"/>
              </w:rPr>
            </w:pPr>
            <w:ins w:id="374" w:author="Colonero Maxwell" w:date="2020-07-27T16:24:00Z">
              <w:r w:rsidRPr="004C376C">
                <w:rPr>
                  <w:rFonts w:ascii="Arial" w:hAnsi="Arial" w:cs="Arial"/>
                  <w:color w:val="575757"/>
                  <w:sz w:val="21"/>
                  <w:szCs w:val="21"/>
                  <w:shd w:val="clear" w:color="auto" w:fill="FFFFFF"/>
                </w:rPr>
                <w:t>MOE in Career Step/Job Function: @Reg_Student_Custom4@</w:t>
              </w:r>
            </w:ins>
          </w:p>
          <w:p w14:paraId="205A0318" w14:textId="77777777" w:rsidR="00A70816" w:rsidRPr="004C376C" w:rsidRDefault="00A70816" w:rsidP="00A70816">
            <w:pPr>
              <w:rPr>
                <w:ins w:id="375" w:author="Colonero Maxwell" w:date="2020-07-27T16:24:00Z"/>
                <w:rFonts w:ascii="Arial" w:hAnsi="Arial" w:cs="Arial"/>
                <w:color w:val="575757"/>
                <w:sz w:val="21"/>
                <w:szCs w:val="21"/>
                <w:shd w:val="clear" w:color="auto" w:fill="FFFFFF"/>
              </w:rPr>
            </w:pPr>
            <w:ins w:id="376" w:author="Colonero Maxwell" w:date="2020-07-27T16:24:00Z">
              <w:r w:rsidRPr="004C376C">
                <w:rPr>
                  <w:rFonts w:ascii="Arial" w:hAnsi="Arial" w:cs="Arial"/>
                  <w:color w:val="575757"/>
                  <w:sz w:val="21"/>
                  <w:szCs w:val="21"/>
                  <w:shd w:val="clear" w:color="auto" w:fill="FFFFFF"/>
                </w:rPr>
                <w:t>Navigator Status: @Reg_Student_Custom5@</w:t>
              </w:r>
            </w:ins>
          </w:p>
          <w:p w14:paraId="3835630C" w14:textId="77777777" w:rsidR="00A70816" w:rsidRPr="004C376C" w:rsidRDefault="00A70816" w:rsidP="00A70816">
            <w:pPr>
              <w:rPr>
                <w:ins w:id="377" w:author="Colonero Maxwell" w:date="2020-07-27T16:24:00Z"/>
                <w:rFonts w:ascii="Arial" w:hAnsi="Arial" w:cs="Arial"/>
                <w:color w:val="575757"/>
                <w:sz w:val="21"/>
                <w:szCs w:val="21"/>
                <w:shd w:val="clear" w:color="auto" w:fill="FFFFFF"/>
              </w:rPr>
            </w:pPr>
            <w:ins w:id="378" w:author="Colonero Maxwell" w:date="2020-07-27T16:24:00Z">
              <w:r w:rsidRPr="004C376C">
                <w:rPr>
                  <w:rFonts w:ascii="Arial" w:hAnsi="Arial" w:cs="Arial"/>
                  <w:color w:val="575757"/>
                  <w:sz w:val="21"/>
                  <w:szCs w:val="21"/>
                  <w:shd w:val="clear" w:color="auto" w:fill="FFFFFF"/>
                </w:rPr>
                <w:t>Region of Host Office: @Reg_Student_Custom6@</w:t>
              </w:r>
            </w:ins>
          </w:p>
          <w:p w14:paraId="73258717" w14:textId="77777777" w:rsidR="00A70816" w:rsidRPr="004C376C" w:rsidRDefault="00A70816" w:rsidP="00A70816">
            <w:pPr>
              <w:rPr>
                <w:ins w:id="379" w:author="Colonero Maxwell" w:date="2020-07-27T16:24:00Z"/>
                <w:rFonts w:ascii="Arial" w:hAnsi="Arial" w:cs="Arial"/>
                <w:color w:val="575757"/>
                <w:sz w:val="21"/>
                <w:szCs w:val="21"/>
                <w:shd w:val="clear" w:color="auto" w:fill="FFFFFF"/>
              </w:rPr>
            </w:pPr>
            <w:ins w:id="380" w:author="Colonero Maxwell" w:date="2020-07-27T16:24:00Z">
              <w:r w:rsidRPr="004C376C">
                <w:rPr>
                  <w:rFonts w:ascii="Arial" w:hAnsi="Arial" w:cs="Arial"/>
                  <w:color w:val="575757"/>
                  <w:sz w:val="21"/>
                  <w:szCs w:val="21"/>
                  <w:shd w:val="clear" w:color="auto" w:fill="FFFFFF"/>
                </w:rPr>
                <w:t>Job Group: @Reg_Student_Custom7@</w:t>
              </w:r>
            </w:ins>
          </w:p>
          <w:p w14:paraId="01BC855B" w14:textId="77777777" w:rsidR="00A70816" w:rsidRPr="004C376C" w:rsidRDefault="00A70816" w:rsidP="00A70816">
            <w:pPr>
              <w:rPr>
                <w:ins w:id="381" w:author="Colonero Maxwell" w:date="2020-07-27T16:24:00Z"/>
                <w:rFonts w:ascii="Arial" w:hAnsi="Arial" w:cs="Arial"/>
                <w:color w:val="575757"/>
                <w:sz w:val="21"/>
                <w:szCs w:val="21"/>
                <w:shd w:val="clear" w:color="auto" w:fill="FFFFFF"/>
              </w:rPr>
            </w:pPr>
            <w:ins w:id="382" w:author="Colonero Maxwell" w:date="2020-07-27T16:24:00Z">
              <w:r w:rsidRPr="004C376C">
                <w:rPr>
                  <w:rFonts w:ascii="Arial" w:hAnsi="Arial" w:cs="Arial"/>
                  <w:color w:val="575757"/>
                  <w:sz w:val="21"/>
                  <w:szCs w:val="21"/>
                  <w:shd w:val="clear" w:color="auto" w:fill="FFFFFF"/>
                </w:rPr>
                <w:t>Cohort: @Reg_Student_Custom8@</w:t>
              </w:r>
            </w:ins>
          </w:p>
          <w:p w14:paraId="38549B3F" w14:textId="77777777" w:rsidR="00A70816" w:rsidRDefault="00A70816" w:rsidP="00A70816">
            <w:pPr>
              <w:jc w:val="left"/>
              <w:rPr>
                <w:ins w:id="383" w:author="Colonero Maxwell" w:date="2020-07-27T16:24:00Z"/>
                <w:rFonts w:ascii="Arial" w:hAnsi="Arial" w:cs="Arial"/>
                <w:color w:val="575757"/>
                <w:sz w:val="21"/>
                <w:szCs w:val="21"/>
                <w:shd w:val="clear" w:color="auto" w:fill="FFFFFF"/>
              </w:rPr>
            </w:pPr>
            <w:ins w:id="384" w:author="Colonero Maxwell" w:date="2020-07-27T16:24:00Z">
              <w:r w:rsidRPr="004C376C">
                <w:rPr>
                  <w:rFonts w:ascii="Arial" w:hAnsi="Arial" w:cs="Arial"/>
                  <w:color w:val="575757"/>
                  <w:sz w:val="21"/>
                  <w:szCs w:val="21"/>
                  <w:shd w:val="clear" w:color="auto" w:fill="FFFFFF"/>
                </w:rPr>
                <w:t>Organization: @Reg_Student_Custom9@</w:t>
              </w:r>
            </w:ins>
          </w:p>
          <w:p w14:paraId="20D499A8" w14:textId="77777777" w:rsidR="00A70816" w:rsidRDefault="00A70816" w:rsidP="00A70816">
            <w:pPr>
              <w:jc w:val="left"/>
              <w:rPr>
                <w:ins w:id="385" w:author="Colonero Maxwell" w:date="2020-07-27T16:24:00Z"/>
                <w:rFonts w:ascii="Arial" w:hAnsi="Arial" w:cs="Arial"/>
                <w:color w:val="575757"/>
                <w:sz w:val="21"/>
                <w:szCs w:val="21"/>
                <w:shd w:val="clear" w:color="auto" w:fill="FFFFFF"/>
              </w:rPr>
            </w:pPr>
          </w:p>
          <w:p w14:paraId="17177D61" w14:textId="77777777" w:rsidR="00A70816" w:rsidRPr="00AB64AF" w:rsidRDefault="00A70816" w:rsidP="00A70816">
            <w:pPr>
              <w:jc w:val="left"/>
              <w:rPr>
                <w:ins w:id="386" w:author="Colonero Maxwell" w:date="2020-07-27T16:24:00Z"/>
                <w:rFonts w:ascii="Arial" w:hAnsi="Arial" w:cs="Arial"/>
                <w:color w:val="575757"/>
                <w:sz w:val="21"/>
                <w:szCs w:val="21"/>
                <w:shd w:val="clear" w:color="auto" w:fill="FFFFFF"/>
              </w:rPr>
            </w:pPr>
            <w:ins w:id="387" w:author="Colonero Maxwell" w:date="2020-07-27T16:24:00Z">
              <w:r>
                <w:rPr>
                  <w:rFonts w:ascii="Arial" w:hAnsi="Arial" w:cs="Arial"/>
                  <w:color w:val="575757"/>
                  <w:sz w:val="21"/>
                  <w:szCs w:val="21"/>
                  <w:shd w:val="clear" w:color="auto" w:fill="FFFFFF"/>
                </w:rPr>
                <w:t xml:space="preserve">To approve this request, </w:t>
              </w:r>
              <w:commentRangeStart w:id="388"/>
              <w:r>
                <w:rPr>
                  <w:rFonts w:ascii="Arial" w:hAnsi="Arial" w:cs="Arial"/>
                  <w:color w:val="575757"/>
                  <w:sz w:val="21"/>
                  <w:szCs w:val="21"/>
                  <w:shd w:val="clear" w:color="auto" w:fill="FFFFFF"/>
                </w:rPr>
                <w:t>click here</w:t>
              </w:r>
              <w:commentRangeEnd w:id="388"/>
              <w:r>
                <w:rPr>
                  <w:rStyle w:val="CommentReference"/>
                </w:rPr>
                <w:commentReference w:id="388"/>
              </w:r>
              <w:r>
                <w:rPr>
                  <w:rFonts w:ascii="Arial" w:hAnsi="Arial" w:cs="Arial"/>
                  <w:color w:val="575757"/>
                  <w:sz w:val="21"/>
                  <w:szCs w:val="21"/>
                  <w:shd w:val="clear" w:color="auto" w:fill="FFFFFF"/>
                </w:rPr>
                <w:t>.</w:t>
              </w:r>
              <w:r w:rsidRPr="00AB64AF">
                <w:rPr>
                  <w:rFonts w:ascii="Arial" w:hAnsi="Arial" w:cs="Arial"/>
                  <w:color w:val="575757"/>
                  <w:sz w:val="21"/>
                  <w:szCs w:val="21"/>
                  <w:shd w:val="clear" w:color="auto" w:fill="FFFFFF"/>
                </w:rPr>
                <w:t xml:space="preserve"> </w:t>
              </w:r>
            </w:ins>
          </w:p>
          <w:p w14:paraId="7B31A051" w14:textId="77777777" w:rsidR="00A70816" w:rsidRPr="00AB64AF" w:rsidRDefault="00A70816" w:rsidP="00A70816">
            <w:pPr>
              <w:jc w:val="left"/>
              <w:rPr>
                <w:ins w:id="389" w:author="Colonero Maxwell" w:date="2020-07-27T16:24:00Z"/>
                <w:rFonts w:ascii="Arial" w:hAnsi="Arial" w:cs="Arial"/>
                <w:color w:val="575757"/>
                <w:sz w:val="21"/>
                <w:szCs w:val="21"/>
                <w:shd w:val="clear" w:color="auto" w:fill="FFFFFF"/>
              </w:rPr>
            </w:pPr>
          </w:p>
          <w:p w14:paraId="39E03877" w14:textId="77777777" w:rsidR="00A70816" w:rsidRPr="00AB64AF" w:rsidRDefault="00A70816" w:rsidP="00A70816">
            <w:pPr>
              <w:shd w:val="clear" w:color="auto" w:fill="FFFFFF"/>
              <w:jc w:val="left"/>
              <w:rPr>
                <w:ins w:id="390" w:author="Colonero Maxwell" w:date="2020-07-27T16:24:00Z"/>
                <w:rFonts w:ascii="Arial" w:hAnsi="Arial" w:cs="Arial"/>
                <w:color w:val="575757"/>
                <w:sz w:val="21"/>
                <w:szCs w:val="21"/>
                <w:shd w:val="clear" w:color="auto" w:fill="FFFFFF"/>
              </w:rPr>
            </w:pPr>
            <w:ins w:id="391" w:author="Colonero Maxwell" w:date="2020-07-27T16:24:00Z">
              <w:r w:rsidRPr="00AB64AF">
                <w:rPr>
                  <w:rFonts w:ascii="Arial" w:hAnsi="Arial" w:cs="Arial"/>
                  <w:color w:val="575757"/>
                  <w:sz w:val="21"/>
                  <w:szCs w:val="21"/>
                  <w:shd w:val="clear" w:color="auto" w:fill="FFFFFF"/>
                </w:rPr>
                <w:t xml:space="preserve">To reject this request, </w:t>
              </w:r>
              <w:commentRangeStart w:id="392"/>
              <w:r w:rsidRPr="00AB64AF">
                <w:rPr>
                  <w:rFonts w:ascii="Arial" w:hAnsi="Arial" w:cs="Arial"/>
                  <w:color w:val="575757"/>
                  <w:sz w:val="21"/>
                  <w:szCs w:val="21"/>
                  <w:shd w:val="clear" w:color="auto" w:fill="FFFFFF"/>
                </w:rPr>
                <w:t xml:space="preserve">click </w:t>
              </w:r>
              <w:r>
                <w:rPr>
                  <w:rFonts w:ascii="Arial" w:hAnsi="Arial" w:cs="Arial"/>
                  <w:color w:val="575757"/>
                  <w:sz w:val="21"/>
                  <w:szCs w:val="21"/>
                  <w:shd w:val="clear" w:color="auto" w:fill="FFFFFF"/>
                </w:rPr>
                <w:t>here</w:t>
              </w:r>
              <w:commentRangeEnd w:id="392"/>
              <w:r>
                <w:rPr>
                  <w:rStyle w:val="CommentReference"/>
                </w:rPr>
                <w:commentReference w:id="392"/>
              </w:r>
              <w:r>
                <w:rPr>
                  <w:rFonts w:ascii="Arial" w:hAnsi="Arial" w:cs="Arial"/>
                  <w:color w:val="575757"/>
                  <w:sz w:val="21"/>
                  <w:szCs w:val="21"/>
                  <w:shd w:val="clear" w:color="auto" w:fill="FFFFFF"/>
                </w:rPr>
                <w:t>.</w:t>
              </w:r>
            </w:ins>
          </w:p>
          <w:p w14:paraId="6DAEC75C" w14:textId="1385D911" w:rsidR="00C501A5" w:rsidRPr="00A95A46" w:rsidRDefault="00C501A5" w:rsidP="00A2251A">
            <w:pPr>
              <w:jc w:val="left"/>
              <w:rPr>
                <w:ins w:id="393" w:author="Colonero Maxwell" w:date="2020-06-12T15:46:00Z"/>
                <w:rFonts w:ascii="Arial" w:hAnsi="Arial" w:cs="Arial"/>
                <w:color w:val="575757"/>
                <w:sz w:val="21"/>
                <w:szCs w:val="21"/>
                <w:shd w:val="clear" w:color="auto" w:fill="FFFFFF"/>
              </w:rPr>
            </w:pPr>
          </w:p>
          <w:p w14:paraId="6523009E" w14:textId="77777777" w:rsidR="00C501A5" w:rsidRDefault="00C501A5" w:rsidP="00A2251A">
            <w:pPr>
              <w:shd w:val="clear" w:color="auto" w:fill="FFFFFF"/>
              <w:rPr>
                <w:ins w:id="394" w:author="Colonero Maxwell" w:date="2020-06-12T15:46:00Z"/>
                <w:rFonts w:ascii="Arial" w:hAnsi="Arial" w:cs="Arial"/>
                <w:color w:val="333333"/>
                <w:sz w:val="18"/>
                <w:szCs w:val="18"/>
                <w:lang w:eastAsia="en-US"/>
              </w:rPr>
            </w:pPr>
          </w:p>
        </w:tc>
      </w:tr>
    </w:tbl>
    <w:p w14:paraId="4FBDD57F" w14:textId="77777777" w:rsidR="006A736B" w:rsidRDefault="006A736B" w:rsidP="00B832EC">
      <w:pPr>
        <w:rPr>
          <w:ins w:id="395" w:author="Colonero Maxwell" w:date="2020-06-12T14:18:00Z"/>
        </w:rPr>
      </w:pPr>
    </w:p>
    <w:p w14:paraId="622E84F0" w14:textId="2DAED79C" w:rsidR="006E797C" w:rsidRDefault="006E797C">
      <w:pPr>
        <w:spacing w:after="160" w:line="259" w:lineRule="auto"/>
        <w:rPr>
          <w:ins w:id="396" w:author="Colonero Maxwell" w:date="2020-06-12T14:18:00Z"/>
        </w:rPr>
      </w:pPr>
      <w:ins w:id="397" w:author="Colonero Maxwell" w:date="2020-06-12T14:18:00Z">
        <w:r>
          <w:br w:type="page"/>
        </w:r>
      </w:ins>
    </w:p>
    <w:tbl>
      <w:tblPr>
        <w:tblStyle w:val="TableGrid"/>
        <w:tblW w:w="9792" w:type="dxa"/>
        <w:tblLook w:val="04A0" w:firstRow="1" w:lastRow="0" w:firstColumn="1" w:lastColumn="0" w:noHBand="0" w:noVBand="1"/>
      </w:tblPr>
      <w:tblGrid>
        <w:gridCol w:w="1615"/>
        <w:gridCol w:w="8177"/>
        <w:tblGridChange w:id="398">
          <w:tblGrid>
            <w:gridCol w:w="1615"/>
            <w:gridCol w:w="8177"/>
          </w:tblGrid>
        </w:tblGridChange>
      </w:tblGrid>
      <w:tr w:rsidR="006E797C" w:rsidRPr="005045CD" w14:paraId="50846767" w14:textId="77777777" w:rsidTr="006E797C">
        <w:trPr>
          <w:ins w:id="399" w:author="Colonero Maxwell" w:date="2020-06-12T14:18:00Z"/>
        </w:trPr>
        <w:tc>
          <w:tcPr>
            <w:tcW w:w="1615" w:type="dxa"/>
          </w:tcPr>
          <w:p w14:paraId="32F2FF41" w14:textId="77777777" w:rsidR="006E797C" w:rsidRPr="005045CD" w:rsidRDefault="006E797C" w:rsidP="006E797C">
            <w:pPr>
              <w:rPr>
                <w:ins w:id="400" w:author="Colonero Maxwell" w:date="2020-06-12T14:18:00Z"/>
                <w:b/>
              </w:rPr>
            </w:pPr>
            <w:ins w:id="401" w:author="Colonero Maxwell" w:date="2020-06-12T14:18:00Z">
              <w:r w:rsidRPr="005045CD">
                <w:rPr>
                  <w:b/>
                </w:rPr>
                <w:lastRenderedPageBreak/>
                <w:t xml:space="preserve">CLOUD: </w:t>
              </w:r>
            </w:ins>
          </w:p>
        </w:tc>
        <w:tc>
          <w:tcPr>
            <w:tcW w:w="8177" w:type="dxa"/>
          </w:tcPr>
          <w:p w14:paraId="4EB71C62" w14:textId="50BC217C" w:rsidR="006E797C" w:rsidRDefault="00A70816" w:rsidP="006E797C">
            <w:pPr>
              <w:rPr>
                <w:ins w:id="402" w:author="Colonero Maxwell" w:date="2020-06-12T14:18:00Z"/>
              </w:rPr>
            </w:pPr>
            <w:ins w:id="403" w:author="Colonero Maxwell" w:date="2020-07-27T16:31:00Z">
              <w:r w:rsidRPr="009A2E84">
                <w:rPr>
                  <w:b/>
                  <w:bCs/>
                  <w:color w:val="7030A0"/>
                </w:rPr>
                <w:t>Blended</w:t>
              </w:r>
            </w:ins>
            <w:ins w:id="404" w:author="Colonero Maxwell" w:date="2020-06-12T14:18:00Z">
              <w:r w:rsidR="006E797C">
                <w:t xml:space="preserve"> Class Pending Registration is Approved</w:t>
              </w:r>
            </w:ins>
          </w:p>
          <w:p w14:paraId="6E2D0778" w14:textId="536EEC01" w:rsidR="006E797C" w:rsidRPr="005045CD" w:rsidRDefault="00A70816" w:rsidP="006E797C">
            <w:pPr>
              <w:rPr>
                <w:ins w:id="405" w:author="Colonero Maxwell" w:date="2020-06-12T14:18:00Z"/>
              </w:rPr>
            </w:pPr>
            <w:ins w:id="406" w:author="Colonero Maxwell" w:date="2020-07-27T16:31:00Z">
              <w:r w:rsidRPr="009A2E84">
                <w:rPr>
                  <w:b/>
                  <w:bCs/>
                  <w:color w:val="7030A0"/>
                </w:rPr>
                <w:t>Blended</w:t>
              </w:r>
            </w:ins>
            <w:ins w:id="407" w:author="Colonero Maxwell" w:date="2020-06-12T14:18:00Z">
              <w:r w:rsidR="006E797C">
                <w:t xml:space="preserve"> Class Registration No Approval Required </w:t>
              </w:r>
            </w:ins>
          </w:p>
        </w:tc>
      </w:tr>
      <w:tr w:rsidR="006E797C" w:rsidRPr="005045CD" w14:paraId="364FF8A1" w14:textId="77777777" w:rsidTr="006E797C">
        <w:trPr>
          <w:ins w:id="408" w:author="Colonero Maxwell" w:date="2020-06-12T14:18:00Z"/>
        </w:trPr>
        <w:tc>
          <w:tcPr>
            <w:tcW w:w="1615" w:type="dxa"/>
          </w:tcPr>
          <w:p w14:paraId="027FA7F9" w14:textId="77777777" w:rsidR="006E797C" w:rsidRPr="005045CD" w:rsidRDefault="006E797C" w:rsidP="006E797C">
            <w:pPr>
              <w:rPr>
                <w:ins w:id="409" w:author="Colonero Maxwell" w:date="2020-06-12T14:18:00Z"/>
                <w:b/>
              </w:rPr>
            </w:pPr>
            <w:ins w:id="410" w:author="Colonero Maxwell" w:date="2020-06-12T14:18:00Z">
              <w:r w:rsidRPr="005045CD">
                <w:rPr>
                  <w:b/>
                </w:rPr>
                <w:t xml:space="preserve">Domain: </w:t>
              </w:r>
            </w:ins>
          </w:p>
        </w:tc>
        <w:tc>
          <w:tcPr>
            <w:tcW w:w="8177" w:type="dxa"/>
          </w:tcPr>
          <w:p w14:paraId="765BAEDB" w14:textId="77777777" w:rsidR="006E797C" w:rsidRPr="005045CD" w:rsidRDefault="006E797C" w:rsidP="006E797C">
            <w:pPr>
              <w:rPr>
                <w:ins w:id="411" w:author="Colonero Maxwell" w:date="2020-06-12T14:18:00Z"/>
              </w:rPr>
            </w:pPr>
            <w:ins w:id="412" w:author="Colonero Maxwell" w:date="2020-06-12T14:18:00Z">
              <w:r w:rsidRPr="00373249">
                <w:rPr>
                  <w:color w:val="00B050"/>
                </w:rPr>
                <w:t>Live</w:t>
              </w:r>
            </w:ins>
          </w:p>
        </w:tc>
      </w:tr>
      <w:tr w:rsidR="006E797C" w:rsidRPr="005045CD" w14:paraId="19C06DE3" w14:textId="77777777" w:rsidTr="006E797C">
        <w:trPr>
          <w:ins w:id="413" w:author="Colonero Maxwell" w:date="2020-06-12T14:18:00Z"/>
        </w:trPr>
        <w:tc>
          <w:tcPr>
            <w:tcW w:w="1615" w:type="dxa"/>
          </w:tcPr>
          <w:p w14:paraId="350206A4" w14:textId="77777777" w:rsidR="006E797C" w:rsidRPr="005045CD" w:rsidRDefault="006E797C" w:rsidP="006E797C">
            <w:pPr>
              <w:rPr>
                <w:ins w:id="414" w:author="Colonero Maxwell" w:date="2020-06-12T14:18:00Z"/>
                <w:b/>
              </w:rPr>
            </w:pPr>
            <w:ins w:id="415" w:author="Colonero Maxwell" w:date="2020-06-12T14:18:00Z">
              <w:r w:rsidRPr="005045CD">
                <w:rPr>
                  <w:b/>
                </w:rPr>
                <w:t xml:space="preserve">Action Name: </w:t>
              </w:r>
            </w:ins>
          </w:p>
        </w:tc>
        <w:tc>
          <w:tcPr>
            <w:tcW w:w="8177" w:type="dxa"/>
          </w:tcPr>
          <w:p w14:paraId="29C5865D" w14:textId="77777777" w:rsidR="006E797C" w:rsidRPr="005045CD" w:rsidRDefault="006E797C" w:rsidP="006E797C">
            <w:pPr>
              <w:rPr>
                <w:ins w:id="416" w:author="Colonero Maxwell" w:date="2020-06-12T14:18:00Z"/>
              </w:rPr>
            </w:pPr>
            <w:ins w:id="417" w:author="Colonero Maxwell" w:date="2020-06-12T14:18:00Z">
              <w:r>
                <w:t>Formal Invitation/Confirmation</w:t>
              </w:r>
            </w:ins>
          </w:p>
        </w:tc>
      </w:tr>
      <w:tr w:rsidR="006E797C" w:rsidRPr="005045CD" w14:paraId="2083D75E" w14:textId="77777777" w:rsidTr="00AE4D5D">
        <w:tblPrEx>
          <w:tblW w:w="9792" w:type="dxa"/>
          <w:tblPrExChange w:id="418" w:author="Colonero Maxwell" w:date="2020-07-27T16:43:00Z">
            <w:tblPrEx>
              <w:tblW w:w="9792" w:type="dxa"/>
            </w:tblPrEx>
          </w:tblPrExChange>
        </w:tblPrEx>
        <w:trPr>
          <w:trHeight w:val="548"/>
          <w:ins w:id="419" w:author="Colonero Maxwell" w:date="2020-06-12T14:18:00Z"/>
        </w:trPr>
        <w:tc>
          <w:tcPr>
            <w:tcW w:w="1615" w:type="dxa"/>
            <w:tcPrChange w:id="420" w:author="Colonero Maxwell" w:date="2020-07-27T16:43:00Z">
              <w:tcPr>
                <w:tcW w:w="1615" w:type="dxa"/>
              </w:tcPr>
            </w:tcPrChange>
          </w:tcPr>
          <w:p w14:paraId="0644579D" w14:textId="77777777" w:rsidR="006E797C" w:rsidRPr="005045CD" w:rsidRDefault="006E797C" w:rsidP="006E797C">
            <w:pPr>
              <w:rPr>
                <w:ins w:id="421" w:author="Colonero Maxwell" w:date="2020-06-12T14:18:00Z"/>
                <w:b/>
              </w:rPr>
            </w:pPr>
            <w:ins w:id="422" w:author="Colonero Maxwell" w:date="2020-06-12T14:18:00Z">
              <w:r w:rsidRPr="005045CD">
                <w:rPr>
                  <w:b/>
                </w:rPr>
                <w:t xml:space="preserve">Named Quires: </w:t>
              </w:r>
            </w:ins>
          </w:p>
        </w:tc>
        <w:tc>
          <w:tcPr>
            <w:tcW w:w="8177" w:type="dxa"/>
            <w:tcPrChange w:id="423" w:author="Colonero Maxwell" w:date="2020-07-27T16:43:00Z">
              <w:tcPr>
                <w:tcW w:w="8177" w:type="dxa"/>
              </w:tcPr>
            </w:tcPrChange>
          </w:tcPr>
          <w:p w14:paraId="5BD2AD95" w14:textId="47AEC43D" w:rsidR="006E797C" w:rsidRDefault="00A2251A" w:rsidP="006E797C">
            <w:pPr>
              <w:rPr>
                <w:ins w:id="424" w:author="Colonero Maxwell" w:date="2020-06-16T09:39:00Z"/>
              </w:rPr>
            </w:pPr>
            <w:ins w:id="425" w:author="Colonero Maxwell" w:date="2020-06-16T09:39:00Z">
              <w:r>
                <w:t xml:space="preserve">TO: </w:t>
              </w:r>
            </w:ins>
            <w:ins w:id="426" w:author="Colonero Maxwell" w:date="2020-06-12T14:18:00Z">
              <w:r w:rsidR="006E797C">
                <w:t>Learner Associated with this Registration</w:t>
              </w:r>
            </w:ins>
          </w:p>
          <w:p w14:paraId="06E1D3B7" w14:textId="4B3A5096" w:rsidR="00A2251A" w:rsidRPr="005045CD" w:rsidRDefault="00A2251A" w:rsidP="006E797C">
            <w:pPr>
              <w:rPr>
                <w:ins w:id="427" w:author="Colonero Maxwell" w:date="2020-06-12T14:18:00Z"/>
              </w:rPr>
            </w:pPr>
            <w:ins w:id="428" w:author="Colonero Maxwell" w:date="2020-06-16T09:39:00Z">
              <w:r>
                <w:t xml:space="preserve">CC: </w:t>
              </w:r>
              <w:r w:rsidRPr="00A2251A">
                <w:t>CSR assigned to the Class</w:t>
              </w:r>
            </w:ins>
          </w:p>
        </w:tc>
      </w:tr>
      <w:tr w:rsidR="006E797C" w:rsidRPr="005045CD" w14:paraId="366722CB" w14:textId="77777777" w:rsidTr="006E797C">
        <w:trPr>
          <w:ins w:id="429" w:author="Colonero Maxwell" w:date="2020-06-12T14:18:00Z"/>
        </w:trPr>
        <w:tc>
          <w:tcPr>
            <w:tcW w:w="1615" w:type="dxa"/>
          </w:tcPr>
          <w:p w14:paraId="7CE9FA5A" w14:textId="77777777" w:rsidR="006E797C" w:rsidRPr="005045CD" w:rsidRDefault="006E797C" w:rsidP="006E797C">
            <w:pPr>
              <w:rPr>
                <w:ins w:id="430" w:author="Colonero Maxwell" w:date="2020-06-12T14:18:00Z"/>
                <w:b/>
              </w:rPr>
            </w:pPr>
            <w:ins w:id="431" w:author="Colonero Maxwell" w:date="2020-06-12T14:18:00Z">
              <w:r>
                <w:rPr>
                  <w:b/>
                </w:rPr>
                <w:t>iCal</w:t>
              </w:r>
            </w:ins>
          </w:p>
        </w:tc>
        <w:tc>
          <w:tcPr>
            <w:tcW w:w="8177" w:type="dxa"/>
          </w:tcPr>
          <w:p w14:paraId="37363A4B" w14:textId="0EE5681F" w:rsidR="006E797C" w:rsidRDefault="00AE4D5D" w:rsidP="006E797C">
            <w:pPr>
              <w:rPr>
                <w:ins w:id="432" w:author="Colonero Maxwell" w:date="2020-06-12T14:18:00Z"/>
              </w:rPr>
            </w:pPr>
            <w:ins w:id="433" w:author="Colonero Maxwell" w:date="2020-07-27T16:43:00Z">
              <w:r>
                <w:t>Disabled</w:t>
              </w:r>
            </w:ins>
          </w:p>
        </w:tc>
      </w:tr>
      <w:tr w:rsidR="006E797C" w:rsidRPr="005045CD" w14:paraId="4E61E7FF" w14:textId="77777777" w:rsidTr="006E797C">
        <w:trPr>
          <w:ins w:id="434" w:author="Colonero Maxwell" w:date="2020-06-12T14:18:00Z"/>
        </w:trPr>
        <w:tc>
          <w:tcPr>
            <w:tcW w:w="1615" w:type="dxa"/>
          </w:tcPr>
          <w:p w14:paraId="2DAE8D87" w14:textId="77777777" w:rsidR="006E797C" w:rsidRDefault="006E797C" w:rsidP="006E797C">
            <w:pPr>
              <w:rPr>
                <w:ins w:id="435" w:author="Colonero Maxwell" w:date="2020-06-12T14:18:00Z"/>
                <w:b/>
              </w:rPr>
            </w:pPr>
            <w:ins w:id="436" w:author="Colonero Maxwell" w:date="2020-06-12T14:18:00Z">
              <w:r>
                <w:rPr>
                  <w:b/>
                </w:rPr>
                <w:t xml:space="preserve">Attachments </w:t>
              </w:r>
            </w:ins>
          </w:p>
        </w:tc>
        <w:tc>
          <w:tcPr>
            <w:tcW w:w="8177" w:type="dxa"/>
          </w:tcPr>
          <w:p w14:paraId="65A92C1A" w14:textId="77777777" w:rsidR="006E797C" w:rsidRDefault="006E797C" w:rsidP="006E797C">
            <w:pPr>
              <w:rPr>
                <w:ins w:id="437" w:author="Colonero Maxwell" w:date="2020-07-02T11:02:00Z"/>
              </w:rPr>
            </w:pPr>
            <w:ins w:id="438" w:author="Colonero Maxwell" w:date="2020-06-12T14:18:00Z">
              <w:r>
                <w:t xml:space="preserve">Have a </w:t>
              </w:r>
            </w:ins>
            <w:ins w:id="439" w:author="Colonero Maxwell" w:date="2020-06-22T14:22:00Z">
              <w:r w:rsidR="00653793">
                <w:t>description</w:t>
              </w:r>
            </w:ins>
            <w:ins w:id="440" w:author="Colonero Maxwell" w:date="2020-06-12T14:18:00Z">
              <w:r>
                <w:t xml:space="preserve"> with the category be ‘include in email’ ‘not included in email’</w:t>
              </w:r>
            </w:ins>
          </w:p>
          <w:p w14:paraId="2F20A114" w14:textId="77777777" w:rsidR="0094176E" w:rsidRDefault="0094176E" w:rsidP="006E797C">
            <w:pPr>
              <w:rPr>
                <w:ins w:id="441" w:author="Colonero Maxwell" w:date="2020-07-02T11:02:00Z"/>
              </w:rPr>
            </w:pPr>
            <w:ins w:id="442" w:author="Colonero Maxwell" w:date="2020-07-02T11:02:00Z">
              <w:r>
                <w:t>Agenda</w:t>
              </w:r>
            </w:ins>
          </w:p>
          <w:p w14:paraId="76B2B86B" w14:textId="77777777" w:rsidR="0094176E" w:rsidRDefault="00C31B53" w:rsidP="006E797C">
            <w:pPr>
              <w:rPr>
                <w:ins w:id="443" w:author="Colonero Maxwell" w:date="2020-07-02T11:03:00Z"/>
              </w:rPr>
            </w:pPr>
            <w:ins w:id="444" w:author="Colonero Maxwell" w:date="2020-07-02T11:02:00Z">
              <w:r>
                <w:t>Outline</w:t>
              </w:r>
            </w:ins>
          </w:p>
          <w:p w14:paraId="23F92BE2" w14:textId="77777777" w:rsidR="00C31B53" w:rsidRDefault="00C31B53" w:rsidP="006E797C">
            <w:pPr>
              <w:rPr>
                <w:ins w:id="445" w:author="Colonero Maxwell" w:date="2020-07-02T11:03:00Z"/>
              </w:rPr>
            </w:pPr>
            <w:ins w:id="446" w:author="Colonero Maxwell" w:date="2020-07-02T11:03:00Z">
              <w:r>
                <w:t>Travel Details</w:t>
              </w:r>
            </w:ins>
          </w:p>
          <w:p w14:paraId="1C784E56" w14:textId="1490DEA4" w:rsidR="00C31B53" w:rsidRDefault="00C31B53" w:rsidP="006E797C">
            <w:pPr>
              <w:rPr>
                <w:ins w:id="447" w:author="Colonero Maxwell" w:date="2020-06-12T14:18:00Z"/>
              </w:rPr>
            </w:pPr>
            <w:ins w:id="448" w:author="Colonero Maxwell" w:date="2020-07-02T11:03:00Z">
              <w:r>
                <w:t>Cancellation Policy</w:t>
              </w:r>
            </w:ins>
          </w:p>
        </w:tc>
      </w:tr>
    </w:tbl>
    <w:p w14:paraId="1D0E08AA" w14:textId="77777777" w:rsidR="006E797C" w:rsidRDefault="006E797C" w:rsidP="006E797C">
      <w:pPr>
        <w:rPr>
          <w:ins w:id="449" w:author="Colonero Maxwell" w:date="2020-06-12T14:18:00Z"/>
          <w:b/>
        </w:rPr>
      </w:pPr>
    </w:p>
    <w:tbl>
      <w:tblPr>
        <w:tblStyle w:val="TableGrid"/>
        <w:tblW w:w="0" w:type="auto"/>
        <w:tblLook w:val="04A0" w:firstRow="1" w:lastRow="0" w:firstColumn="1" w:lastColumn="0" w:noHBand="0" w:noVBand="1"/>
      </w:tblPr>
      <w:tblGrid>
        <w:gridCol w:w="9350"/>
        <w:tblGridChange w:id="450">
          <w:tblGrid>
            <w:gridCol w:w="9350"/>
          </w:tblGrid>
        </w:tblGridChange>
      </w:tblGrid>
      <w:tr w:rsidR="006E797C" w14:paraId="4AE6DE6B" w14:textId="77777777" w:rsidTr="006E797C">
        <w:trPr>
          <w:trHeight w:val="332"/>
          <w:ins w:id="451" w:author="Colonero Maxwell" w:date="2020-06-12T14:18:00Z"/>
        </w:trPr>
        <w:tc>
          <w:tcPr>
            <w:tcW w:w="9350" w:type="dxa"/>
          </w:tcPr>
          <w:p w14:paraId="3E6F323B" w14:textId="414CB39D" w:rsidR="006E797C" w:rsidRDefault="006E797C" w:rsidP="006E797C">
            <w:pPr>
              <w:rPr>
                <w:ins w:id="452" w:author="Colonero Maxwell" w:date="2020-06-12T14:18:00Z"/>
                <w:rFonts w:ascii="Arial" w:hAnsi="Arial" w:cs="Arial"/>
                <w:color w:val="333333"/>
                <w:sz w:val="18"/>
                <w:szCs w:val="18"/>
                <w:lang w:eastAsia="en-US"/>
              </w:rPr>
            </w:pPr>
            <w:ins w:id="453" w:author="Colonero Maxwell" w:date="2020-06-12T14:18:00Z">
              <w:r w:rsidRPr="005045CD">
                <w:rPr>
                  <w:b/>
                </w:rPr>
                <w:t>Subject</w:t>
              </w:r>
              <w:r w:rsidRPr="005045CD">
                <w:t xml:space="preserve">: </w:t>
              </w:r>
            </w:ins>
            <w:ins w:id="454" w:author="Colonero Maxwell" w:date="2020-07-27T16:28:00Z">
              <w:r w:rsidR="00A70816" w:rsidRPr="00A70816">
                <w:rPr>
                  <w:rFonts w:ascii="Calibri" w:hAnsi="Calibri" w:cs="Calibri"/>
                  <w:sz w:val="22"/>
                  <w:szCs w:val="22"/>
                </w:rPr>
                <w:t>You are Registered to Attend @Reg_ClassTitle@ on @Reg_ClassStartDate@ - @Reg_ClassEndDateIntl@</w:t>
              </w:r>
            </w:ins>
          </w:p>
        </w:tc>
      </w:tr>
      <w:tr w:rsidR="006E797C" w14:paraId="6529F01F" w14:textId="77777777" w:rsidTr="00AE4D5D">
        <w:tblPrEx>
          <w:tblW w:w="0" w:type="auto"/>
          <w:tblPrExChange w:id="455" w:author="Colonero Maxwell" w:date="2020-07-27T16:41:00Z">
            <w:tblPrEx>
              <w:tblW w:w="0" w:type="auto"/>
            </w:tblPrEx>
          </w:tblPrExChange>
        </w:tblPrEx>
        <w:trPr>
          <w:trHeight w:val="7280"/>
          <w:ins w:id="456" w:author="Colonero Maxwell" w:date="2020-06-12T14:18:00Z"/>
          <w:trPrChange w:id="457" w:author="Colonero Maxwell" w:date="2020-07-27T16:41:00Z">
            <w:trPr>
              <w:trHeight w:val="530"/>
            </w:trPr>
          </w:trPrChange>
        </w:trPr>
        <w:tc>
          <w:tcPr>
            <w:tcW w:w="9350" w:type="dxa"/>
            <w:tcPrChange w:id="458" w:author="Colonero Maxwell" w:date="2020-07-27T16:41:00Z">
              <w:tcPr>
                <w:tcW w:w="9350" w:type="dxa"/>
              </w:tcPr>
            </w:tcPrChange>
          </w:tcPr>
          <w:p w14:paraId="15EF98AC" w14:textId="77777777" w:rsidR="006E797C" w:rsidRDefault="006E797C" w:rsidP="006E797C">
            <w:pPr>
              <w:shd w:val="clear" w:color="auto" w:fill="FFFFFF"/>
              <w:rPr>
                <w:ins w:id="459" w:author="Colonero Maxwell" w:date="2020-06-12T14:18:00Z"/>
                <w:rFonts w:ascii="Arial" w:hAnsi="Arial" w:cs="Arial"/>
                <w:color w:val="333333"/>
                <w:sz w:val="18"/>
                <w:szCs w:val="18"/>
                <w:lang w:eastAsia="en-US"/>
              </w:rPr>
            </w:pPr>
          </w:p>
          <w:p w14:paraId="6A436BE7" w14:textId="77777777" w:rsidR="00A70816" w:rsidRDefault="00A70816" w:rsidP="00A70816">
            <w:pPr>
              <w:pStyle w:val="Heading1"/>
              <w:numPr>
                <w:ilvl w:val="0"/>
                <w:numId w:val="0"/>
              </w:numPr>
              <w:spacing w:before="150" w:after="150"/>
              <w:ind w:left="284" w:right="150" w:hanging="284"/>
              <w:jc w:val="left"/>
              <w:outlineLvl w:val="0"/>
              <w:rPr>
                <w:ins w:id="460" w:author="Colonero Maxwell" w:date="2020-07-27T16:28:00Z"/>
                <w:rFonts w:ascii="Trebuchet MS" w:hAnsi="Trebuchet MS"/>
                <w:color w:val="177B57"/>
                <w:sz w:val="28"/>
                <w:szCs w:val="28"/>
                <w:lang w:eastAsia="en-US"/>
              </w:rPr>
            </w:pPr>
            <w:ins w:id="461" w:author="Colonero Maxwell" w:date="2020-07-27T16:28:00Z">
              <w:r>
                <w:rPr>
                  <w:rFonts w:ascii="Trebuchet MS" w:hAnsi="Trebuchet MS"/>
                  <w:caps/>
                  <w:color w:val="177B57"/>
                  <w:sz w:val="27"/>
                  <w:szCs w:val="27"/>
                </w:rPr>
                <w:t>LEARNING UPDATE</w:t>
              </w:r>
            </w:ins>
          </w:p>
          <w:p w14:paraId="378F59D4" w14:textId="77777777" w:rsidR="00A70816" w:rsidRDefault="00A70816" w:rsidP="00A70816">
            <w:pPr>
              <w:jc w:val="left"/>
              <w:rPr>
                <w:ins w:id="462" w:author="Colonero Maxwell" w:date="2020-07-27T16:28:00Z"/>
                <w:rFonts w:ascii="Times New Roman" w:eastAsiaTheme="minorHAnsi" w:hAnsi="Times New Roman"/>
                <w:sz w:val="24"/>
              </w:rPr>
            </w:pPr>
          </w:p>
          <w:p w14:paraId="1175FCD9" w14:textId="77777777" w:rsidR="00A70816" w:rsidRPr="009A2E84" w:rsidRDefault="00A70816" w:rsidP="00A70816">
            <w:pPr>
              <w:shd w:val="clear" w:color="auto" w:fill="FFFFFF"/>
              <w:jc w:val="left"/>
              <w:rPr>
                <w:ins w:id="463" w:author="Colonero Maxwell" w:date="2020-07-27T16:28:00Z"/>
                <w:rFonts w:ascii="Arial" w:hAnsi="Arial" w:cs="Arial"/>
                <w:sz w:val="18"/>
                <w:szCs w:val="18"/>
                <w:lang w:eastAsia="en-US"/>
              </w:rPr>
            </w:pPr>
            <w:ins w:id="464" w:author="Colonero Maxwell" w:date="2020-07-27T16:28:00Z">
              <w:r w:rsidRPr="009A2E84">
                <w:rPr>
                  <w:rFonts w:ascii="Georgia" w:hAnsi="Georgia"/>
                  <w:sz w:val="40"/>
                  <w:szCs w:val="40"/>
                </w:rPr>
                <w:t>You</w:t>
              </w:r>
              <w:r>
                <w:rPr>
                  <w:rFonts w:ascii="Georgia" w:hAnsi="Georgia"/>
                  <w:sz w:val="40"/>
                  <w:szCs w:val="40"/>
                </w:rPr>
                <w:t xml:space="preserve"> are </w:t>
              </w:r>
              <w:r w:rsidRPr="009A2E84">
                <w:rPr>
                  <w:rFonts w:ascii="Georgia" w:hAnsi="Georgia"/>
                  <w:sz w:val="40"/>
                  <w:szCs w:val="40"/>
                </w:rPr>
                <w:t>Regist</w:t>
              </w:r>
              <w:r>
                <w:rPr>
                  <w:rFonts w:ascii="Georgia" w:hAnsi="Georgia"/>
                  <w:sz w:val="40"/>
                  <w:szCs w:val="40"/>
                </w:rPr>
                <w:t>ered to</w:t>
              </w:r>
              <w:commentRangeStart w:id="465"/>
              <w:commentRangeEnd w:id="465"/>
              <w:r w:rsidRPr="00597EBC">
                <w:rPr>
                  <w:rStyle w:val="CommentReference"/>
                </w:rPr>
                <w:commentReference w:id="465"/>
              </w:r>
              <w:r w:rsidRPr="009A2E84">
                <w:rPr>
                  <w:rFonts w:ascii="Georgia" w:hAnsi="Georgia"/>
                  <w:sz w:val="40"/>
                  <w:szCs w:val="40"/>
                </w:rPr>
                <w:t xml:space="preserve"> Attend @Reg_ClassTitle@</w:t>
              </w:r>
            </w:ins>
          </w:p>
          <w:p w14:paraId="7671DAB5" w14:textId="77777777" w:rsidR="00A70816" w:rsidRPr="009A2E84" w:rsidRDefault="00A70816" w:rsidP="00A70816">
            <w:pPr>
              <w:shd w:val="clear" w:color="auto" w:fill="FFFFFF"/>
              <w:rPr>
                <w:ins w:id="466" w:author="Colonero Maxwell" w:date="2020-07-27T16:28:00Z"/>
                <w:rFonts w:ascii="Arial" w:hAnsi="Arial" w:cs="Arial"/>
                <w:sz w:val="18"/>
                <w:szCs w:val="18"/>
                <w:lang w:eastAsia="en-US"/>
              </w:rPr>
            </w:pPr>
          </w:p>
          <w:p w14:paraId="08E055B5" w14:textId="77777777" w:rsidR="00A70816" w:rsidRPr="009A2E84" w:rsidRDefault="00A70816" w:rsidP="00A70816">
            <w:pPr>
              <w:shd w:val="clear" w:color="auto" w:fill="FFFFFF"/>
              <w:rPr>
                <w:ins w:id="467" w:author="Colonero Maxwell" w:date="2020-07-27T16:28:00Z"/>
                <w:rFonts w:ascii="Arial" w:hAnsi="Arial" w:cs="Arial"/>
                <w:sz w:val="18"/>
                <w:szCs w:val="18"/>
                <w:lang w:eastAsia="en-US"/>
              </w:rPr>
            </w:pPr>
          </w:p>
          <w:p w14:paraId="2144AF49" w14:textId="77777777" w:rsidR="00A70816" w:rsidRPr="009A2E84" w:rsidRDefault="00A70816" w:rsidP="00A70816">
            <w:pPr>
              <w:shd w:val="clear" w:color="auto" w:fill="FFFFFF"/>
              <w:rPr>
                <w:ins w:id="468" w:author="Colonero Maxwell" w:date="2020-07-27T16:28:00Z"/>
                <w:rFonts w:ascii="Arial" w:hAnsi="Arial" w:cs="Arial"/>
                <w:sz w:val="18"/>
                <w:szCs w:val="18"/>
                <w:lang w:eastAsia="en-US"/>
              </w:rPr>
            </w:pPr>
            <w:ins w:id="469" w:author="Colonero Maxwell" w:date="2020-07-27T16:28:00Z">
              <w:r w:rsidRPr="009A2E84">
                <w:rPr>
                  <w:rFonts w:ascii="Arial" w:hAnsi="Arial" w:cs="Arial"/>
                  <w:sz w:val="18"/>
                  <w:szCs w:val="18"/>
                  <w:lang w:eastAsia="en-US"/>
                </w:rPr>
                <w:t>Dear @</w:t>
              </w:r>
              <w:proofErr w:type="spellStart"/>
              <w:r w:rsidRPr="009A2E84">
                <w:rPr>
                  <w:rFonts w:ascii="Arial" w:hAnsi="Arial" w:cs="Arial"/>
                  <w:sz w:val="18"/>
                  <w:szCs w:val="18"/>
                  <w:lang w:eastAsia="en-US"/>
                </w:rPr>
                <w:t>Reg_StudentFirstName</w:t>
              </w:r>
              <w:proofErr w:type="spellEnd"/>
              <w:r w:rsidRPr="009A2E84">
                <w:rPr>
                  <w:rFonts w:ascii="Arial" w:hAnsi="Arial" w:cs="Arial"/>
                  <w:sz w:val="18"/>
                  <w:szCs w:val="18"/>
                  <w:lang w:eastAsia="en-US"/>
                </w:rPr>
                <w:t>@,</w:t>
              </w:r>
            </w:ins>
          </w:p>
          <w:p w14:paraId="630555A4" w14:textId="77777777" w:rsidR="00A70816" w:rsidRPr="009A2E84" w:rsidRDefault="00A70816" w:rsidP="00A70816">
            <w:pPr>
              <w:shd w:val="clear" w:color="auto" w:fill="FFFFFF"/>
              <w:rPr>
                <w:ins w:id="470" w:author="Colonero Maxwell" w:date="2020-07-27T16:28:00Z"/>
                <w:rFonts w:ascii="Arial" w:hAnsi="Arial" w:cs="Arial"/>
                <w:sz w:val="18"/>
                <w:szCs w:val="18"/>
                <w:lang w:eastAsia="en-US"/>
              </w:rPr>
            </w:pPr>
          </w:p>
          <w:p w14:paraId="5EB3516A" w14:textId="77777777" w:rsidR="00A70816" w:rsidRPr="009A2E84" w:rsidRDefault="00A70816" w:rsidP="00A70816">
            <w:pPr>
              <w:shd w:val="clear" w:color="auto" w:fill="FFFFFF"/>
              <w:rPr>
                <w:ins w:id="471" w:author="Colonero Maxwell" w:date="2020-07-27T16:28:00Z"/>
                <w:rFonts w:ascii="Arial" w:hAnsi="Arial" w:cs="Arial"/>
                <w:sz w:val="18"/>
                <w:szCs w:val="18"/>
              </w:rPr>
            </w:pPr>
            <w:ins w:id="472" w:author="Colonero Maxwell" w:date="2020-07-27T16:28:00Z">
              <w:r w:rsidRPr="009A2E84">
                <w:rPr>
                  <w:rFonts w:ascii="Arial" w:hAnsi="Arial" w:cs="Arial"/>
                  <w:sz w:val="18"/>
                  <w:szCs w:val="18"/>
                  <w:lang w:eastAsia="en-US"/>
                </w:rPr>
                <w:t xml:space="preserve">Your registration is </w:t>
              </w:r>
              <w:r w:rsidRPr="00597EBC">
                <w:rPr>
                  <w:rFonts w:ascii="Arial" w:hAnsi="Arial" w:cs="Arial"/>
                  <w:sz w:val="18"/>
                  <w:szCs w:val="18"/>
                  <w:lang w:eastAsia="en-US"/>
                </w:rPr>
                <w:t>confirmed,</w:t>
              </w:r>
              <w:r w:rsidRPr="009A2E84">
                <w:rPr>
                  <w:rFonts w:ascii="Arial" w:hAnsi="Arial" w:cs="Arial"/>
                  <w:sz w:val="18"/>
                  <w:szCs w:val="18"/>
                  <w:lang w:eastAsia="en-US"/>
                </w:rPr>
                <w:t xml:space="preserve"> and we are pleased to invite you to attend the upcoming </w:t>
              </w:r>
              <w:r w:rsidRPr="009A2E84">
                <w:rPr>
                  <w:rFonts w:ascii="Arial" w:hAnsi="Arial" w:cs="Arial"/>
                  <w:sz w:val="18"/>
                  <w:szCs w:val="18"/>
                </w:rPr>
                <w:t>@Reg_ClassTitle@</w:t>
              </w:r>
              <w:r w:rsidRPr="009A2E84">
                <w:rPr>
                  <w:rFonts w:ascii="Arial" w:hAnsi="Arial" w:cs="Arial"/>
                  <w:sz w:val="18"/>
                  <w:szCs w:val="18"/>
                  <w:lang w:eastAsia="en-US"/>
                </w:rPr>
                <w:t xml:space="preserve"> </w:t>
              </w:r>
              <w:r w:rsidRPr="009A2E84">
                <w:rPr>
                  <w:rFonts w:ascii="Arial" w:hAnsi="Arial" w:cs="Arial"/>
                  <w:sz w:val="18"/>
                  <w:szCs w:val="18"/>
                </w:rPr>
                <w:t>on @Reg_ClassStartDate@ - @Reg_ClassEndDateIntl@</w:t>
              </w:r>
            </w:ins>
          </w:p>
          <w:p w14:paraId="20472B5F" w14:textId="77777777" w:rsidR="00A70816" w:rsidRPr="009A2E84" w:rsidRDefault="00A70816" w:rsidP="00A70816">
            <w:pPr>
              <w:shd w:val="clear" w:color="auto" w:fill="FFFFFF"/>
              <w:rPr>
                <w:ins w:id="473" w:author="Colonero Maxwell" w:date="2020-07-27T16:28:00Z"/>
                <w:rFonts w:ascii="Arial" w:hAnsi="Arial" w:cs="Arial"/>
                <w:sz w:val="18"/>
                <w:szCs w:val="18"/>
                <w:lang w:eastAsia="en-US"/>
              </w:rPr>
            </w:pPr>
          </w:p>
          <w:p w14:paraId="6557A983" w14:textId="77777777" w:rsidR="00A70816" w:rsidRPr="009A2E84" w:rsidRDefault="00A70816" w:rsidP="00A70816">
            <w:pPr>
              <w:shd w:val="clear" w:color="auto" w:fill="FFFFFF"/>
              <w:rPr>
                <w:ins w:id="474" w:author="Colonero Maxwell" w:date="2020-07-27T16:28:00Z"/>
                <w:rFonts w:ascii="Arial" w:hAnsi="Arial" w:cs="Arial"/>
                <w:sz w:val="18"/>
                <w:szCs w:val="18"/>
                <w:lang w:val="fr-FR" w:eastAsia="en-US"/>
              </w:rPr>
            </w:pPr>
            <w:ins w:id="475" w:author="Colonero Maxwell" w:date="2020-07-27T16:28:00Z">
              <w:r w:rsidRPr="009A2E84">
                <w:rPr>
                  <w:rFonts w:ascii="Arial" w:hAnsi="Arial" w:cs="Arial"/>
                  <w:sz w:val="18"/>
                  <w:szCs w:val="18"/>
                  <w:lang w:val="fr-FR" w:eastAsia="en-US"/>
                </w:rPr>
                <w:t>Location: @Reg_ClassLocation@</w:t>
              </w:r>
            </w:ins>
          </w:p>
          <w:p w14:paraId="6F0EE3CC" w14:textId="77777777" w:rsidR="00A70816" w:rsidRPr="009A2E84" w:rsidRDefault="00A70816" w:rsidP="00A70816">
            <w:pPr>
              <w:shd w:val="clear" w:color="auto" w:fill="FFFFFF"/>
              <w:rPr>
                <w:ins w:id="476" w:author="Colonero Maxwell" w:date="2020-07-27T16:28:00Z"/>
                <w:rFonts w:ascii="Arial" w:hAnsi="Arial" w:cs="Arial"/>
                <w:sz w:val="18"/>
                <w:szCs w:val="18"/>
                <w:lang w:val="fr-FR" w:eastAsia="en-US"/>
              </w:rPr>
            </w:pPr>
            <w:ins w:id="477" w:author="Colonero Maxwell" w:date="2020-07-27T16:28:00Z">
              <w:r w:rsidRPr="009A2E84">
                <w:rPr>
                  <w:rFonts w:ascii="Arial" w:hAnsi="Arial" w:cs="Arial"/>
                  <w:sz w:val="18"/>
                  <w:szCs w:val="18"/>
                  <w:lang w:val="fr-FR" w:eastAsia="en-US"/>
                </w:rPr>
                <w:t>Facility: @</w:t>
              </w:r>
              <w:proofErr w:type="spellStart"/>
              <w:r w:rsidRPr="009A2E84">
                <w:rPr>
                  <w:rFonts w:ascii="Arial" w:hAnsi="Arial" w:cs="Arial"/>
                  <w:sz w:val="18"/>
                  <w:szCs w:val="18"/>
                  <w:lang w:val="fr-FR" w:eastAsia="en-US"/>
                </w:rPr>
                <w:t>Reg_ClassFacility</w:t>
              </w:r>
              <w:proofErr w:type="spellEnd"/>
              <w:r w:rsidRPr="009A2E84">
                <w:rPr>
                  <w:rFonts w:ascii="Arial" w:hAnsi="Arial" w:cs="Arial"/>
                  <w:sz w:val="18"/>
                  <w:szCs w:val="18"/>
                  <w:lang w:val="fr-FR" w:eastAsia="en-US"/>
                </w:rPr>
                <w:t>@</w:t>
              </w:r>
            </w:ins>
          </w:p>
          <w:p w14:paraId="294607D1" w14:textId="77777777" w:rsidR="00A70816" w:rsidRPr="009A2E84" w:rsidRDefault="00A70816" w:rsidP="00A70816">
            <w:pPr>
              <w:shd w:val="clear" w:color="auto" w:fill="FFFFFF"/>
              <w:rPr>
                <w:ins w:id="478" w:author="Colonero Maxwell" w:date="2020-07-27T16:28:00Z"/>
                <w:rFonts w:ascii="Arial" w:hAnsi="Arial" w:cs="Arial"/>
                <w:color w:val="333333"/>
                <w:sz w:val="18"/>
                <w:szCs w:val="18"/>
                <w:lang w:val="fr-FR" w:eastAsia="en-US"/>
              </w:rPr>
            </w:pPr>
          </w:p>
          <w:p w14:paraId="7EA69664" w14:textId="77777777" w:rsidR="00A70816" w:rsidRDefault="00A70816" w:rsidP="00A70816">
            <w:pPr>
              <w:shd w:val="clear" w:color="auto" w:fill="FFFFFF"/>
              <w:rPr>
                <w:ins w:id="479" w:author="Colonero Maxwell" w:date="2020-07-27T16:28:00Z"/>
                <w:rFonts w:ascii="Arial" w:hAnsi="Arial" w:cs="Arial"/>
                <w:color w:val="333333"/>
                <w:sz w:val="18"/>
                <w:szCs w:val="18"/>
                <w:lang w:eastAsia="en-US"/>
              </w:rPr>
            </w:pPr>
            <w:ins w:id="480" w:author="Colonero Maxwell" w:date="2020-07-27T16:28:00Z">
              <w:r w:rsidRPr="00771750">
                <w:rPr>
                  <w:rFonts w:ascii="Arial" w:hAnsi="Arial" w:cs="Arial"/>
                  <w:color w:val="333333"/>
                  <w:sz w:val="18"/>
                  <w:szCs w:val="18"/>
                  <w:lang w:eastAsia="en-US"/>
                </w:rPr>
                <w:t>We strongly encourage you to protect this time in your calendar.</w:t>
              </w:r>
              <w:r>
                <w:rPr>
                  <w:rFonts w:ascii="Arial" w:hAnsi="Arial" w:cs="Arial"/>
                  <w:color w:val="333333"/>
                  <w:sz w:val="18"/>
                  <w:szCs w:val="18"/>
                  <w:lang w:eastAsia="en-US"/>
                </w:rPr>
                <w:t xml:space="preserve"> </w:t>
              </w:r>
              <w:commentRangeStart w:id="481"/>
              <w:r>
                <w:rPr>
                  <w:rFonts w:ascii="Arial" w:hAnsi="Arial" w:cs="Arial"/>
                  <w:color w:val="333333"/>
                  <w:sz w:val="18"/>
                  <w:szCs w:val="18"/>
                  <w:lang w:eastAsia="en-US"/>
                </w:rPr>
                <w:t>You will receive separate calendar invite(s) for each session of the event.</w:t>
              </w:r>
              <w:commentRangeEnd w:id="481"/>
              <w:r>
                <w:rPr>
                  <w:rStyle w:val="CommentReference"/>
                </w:rPr>
                <w:commentReference w:id="481"/>
              </w:r>
            </w:ins>
          </w:p>
          <w:p w14:paraId="57E486BE" w14:textId="77777777" w:rsidR="00A70816" w:rsidRDefault="00A70816" w:rsidP="00A70816">
            <w:pPr>
              <w:shd w:val="clear" w:color="auto" w:fill="FFFFFF"/>
              <w:rPr>
                <w:ins w:id="482" w:author="Colonero Maxwell" w:date="2020-07-27T16:28:00Z"/>
                <w:rFonts w:ascii="Arial" w:hAnsi="Arial" w:cs="Arial"/>
                <w:color w:val="333333"/>
                <w:sz w:val="18"/>
                <w:szCs w:val="18"/>
                <w:lang w:eastAsia="en-US"/>
              </w:rPr>
            </w:pPr>
          </w:p>
          <w:p w14:paraId="75121025" w14:textId="77777777" w:rsidR="00A70816" w:rsidRPr="009A2E84" w:rsidRDefault="00A70816" w:rsidP="00A70816">
            <w:pPr>
              <w:shd w:val="clear" w:color="auto" w:fill="FFFFFF"/>
              <w:rPr>
                <w:ins w:id="483" w:author="Colonero Maxwell" w:date="2020-07-27T16:28:00Z"/>
                <w:rFonts w:ascii="Arial" w:hAnsi="Arial" w:cs="Arial"/>
                <w:color w:val="333333"/>
                <w:sz w:val="18"/>
                <w:szCs w:val="18"/>
                <w:lang w:eastAsia="en-US"/>
              </w:rPr>
            </w:pPr>
            <w:ins w:id="484" w:author="Colonero Maxwell" w:date="2020-07-27T16:28:00Z">
              <w:r w:rsidRPr="00771750">
                <w:rPr>
                  <w:rFonts w:ascii="Arial" w:hAnsi="Arial" w:cs="Arial"/>
                  <w:color w:val="333333"/>
                  <w:sz w:val="18"/>
                  <w:szCs w:val="18"/>
                  <w:lang w:eastAsia="en-US"/>
                </w:rPr>
                <w:t xml:space="preserve">If you have not already done so, please ensure your team </w:t>
              </w:r>
              <w:r>
                <w:rPr>
                  <w:rFonts w:ascii="Arial" w:hAnsi="Arial" w:cs="Arial"/>
                  <w:color w:val="333333"/>
                  <w:sz w:val="18"/>
                  <w:szCs w:val="18"/>
                  <w:lang w:eastAsia="en-US"/>
                </w:rPr>
                <w:t>and</w:t>
              </w:r>
              <w:r w:rsidRPr="00771750">
                <w:rPr>
                  <w:rFonts w:ascii="Arial" w:hAnsi="Arial" w:cs="Arial"/>
                  <w:color w:val="333333"/>
                  <w:sz w:val="18"/>
                  <w:szCs w:val="18"/>
                  <w:lang w:eastAsia="en-US"/>
                </w:rPr>
                <w:t xml:space="preserve"> manager are aware</w:t>
              </w:r>
              <w:r>
                <w:rPr>
                  <w:rFonts w:ascii="Arial" w:hAnsi="Arial" w:cs="Arial"/>
                  <w:color w:val="333333"/>
                  <w:sz w:val="18"/>
                  <w:szCs w:val="18"/>
                  <w:lang w:eastAsia="en-US"/>
                </w:rPr>
                <w:t xml:space="preserve"> of the timings for this training.</w:t>
              </w:r>
              <w:r w:rsidRPr="00771750">
                <w:rPr>
                  <w:rFonts w:ascii="Arial" w:hAnsi="Arial" w:cs="Arial"/>
                  <w:color w:val="333333"/>
                  <w:sz w:val="18"/>
                  <w:szCs w:val="18"/>
                  <w:lang w:eastAsia="en-US"/>
                </w:rPr>
                <w:t xml:space="preserve"> </w:t>
              </w:r>
            </w:ins>
          </w:p>
          <w:p w14:paraId="51025593" w14:textId="77777777" w:rsidR="00A70816" w:rsidRPr="00A95A46" w:rsidRDefault="00A70816" w:rsidP="00A70816">
            <w:pPr>
              <w:shd w:val="clear" w:color="auto" w:fill="FFFFFF"/>
              <w:rPr>
                <w:ins w:id="485" w:author="Colonero Maxwell" w:date="2020-07-27T16:28:00Z"/>
                <w:rFonts w:ascii="Arial" w:hAnsi="Arial" w:cs="Arial"/>
                <w:sz w:val="18"/>
                <w:szCs w:val="18"/>
                <w:lang w:eastAsia="en-US"/>
              </w:rPr>
            </w:pPr>
          </w:p>
          <w:p w14:paraId="6199C53D" w14:textId="77777777" w:rsidR="00A70816" w:rsidRDefault="00A70816" w:rsidP="00A70816">
            <w:pPr>
              <w:pStyle w:val="Heading1"/>
              <w:numPr>
                <w:ilvl w:val="0"/>
                <w:numId w:val="0"/>
              </w:numPr>
              <w:spacing w:before="0" w:after="0"/>
              <w:ind w:left="284" w:hanging="284"/>
              <w:outlineLvl w:val="0"/>
              <w:rPr>
                <w:ins w:id="486" w:author="Colonero Maxwell" w:date="2020-07-27T16:28:00Z"/>
                <w:rFonts w:ascii="Trebuchet MS" w:hAnsi="Trebuchet MS"/>
                <w:color w:val="177B57"/>
                <w:lang w:eastAsia="en-US"/>
              </w:rPr>
            </w:pPr>
            <w:ins w:id="487" w:author="Colonero Maxwell" w:date="2020-07-27T16:28:00Z">
              <w:r>
                <w:rPr>
                  <w:rFonts w:ascii="Trebuchet MS" w:hAnsi="Trebuchet MS"/>
                  <w:caps/>
                  <w:color w:val="177B57"/>
                  <w:sz w:val="27"/>
                  <w:szCs w:val="27"/>
                </w:rPr>
                <w:t>NEXT STEPS</w:t>
              </w:r>
              <w:r>
                <w:rPr>
                  <w:rFonts w:ascii="Trebuchet MS" w:hAnsi="Trebuchet MS"/>
                  <w:color w:val="177B57"/>
                </w:rPr>
                <w:t xml:space="preserve"> </w:t>
              </w:r>
            </w:ins>
          </w:p>
          <w:p w14:paraId="63309105" w14:textId="77777777" w:rsidR="00A70816" w:rsidRPr="00EB0884" w:rsidRDefault="00A70816" w:rsidP="00A70816">
            <w:pPr>
              <w:shd w:val="clear" w:color="auto" w:fill="FFFFFF"/>
              <w:rPr>
                <w:ins w:id="488" w:author="Colonero Maxwell" w:date="2020-07-27T16:28:00Z"/>
                <w:rFonts w:ascii="Arial" w:hAnsi="Arial" w:cs="Arial"/>
                <w:color w:val="333333"/>
                <w:sz w:val="18"/>
                <w:szCs w:val="18"/>
                <w:lang w:eastAsia="en-US"/>
              </w:rPr>
            </w:pPr>
          </w:p>
          <w:p w14:paraId="5938612E" w14:textId="77777777" w:rsidR="00A70816" w:rsidRPr="009A2E84" w:rsidRDefault="00A70816" w:rsidP="00A70816">
            <w:pPr>
              <w:shd w:val="clear" w:color="auto" w:fill="FFFFFF"/>
              <w:rPr>
                <w:ins w:id="489" w:author="Colonero Maxwell" w:date="2020-07-27T16:28:00Z"/>
                <w:rFonts w:ascii="Arial" w:hAnsi="Arial" w:cs="Arial"/>
                <w:sz w:val="18"/>
                <w:szCs w:val="18"/>
                <w:lang w:eastAsia="en-US"/>
              </w:rPr>
            </w:pPr>
            <w:ins w:id="490" w:author="Colonero Maxwell" w:date="2020-07-27T16:28:00Z">
              <w:r w:rsidRPr="009A2E84">
                <w:rPr>
                  <w:rFonts w:ascii="Arial" w:hAnsi="Arial" w:cs="Arial"/>
                  <w:color w:val="333333"/>
                  <w:sz w:val="18"/>
                  <w:szCs w:val="18"/>
                  <w:lang w:eastAsia="en-US"/>
                </w:rPr>
                <w:t xml:space="preserve">Visit the </w:t>
              </w:r>
              <w:commentRangeStart w:id="491"/>
              <w:r w:rsidRPr="009A2E84">
                <w:rPr>
                  <w:rFonts w:ascii="Arial" w:hAnsi="Arial" w:cs="Arial"/>
                  <w:color w:val="333333"/>
                  <w:sz w:val="18"/>
                  <w:szCs w:val="18"/>
                  <w:lang w:eastAsia="en-US"/>
                </w:rPr>
                <w:t>Class Page</w:t>
              </w:r>
              <w:commentRangeEnd w:id="491"/>
              <w:r>
                <w:rPr>
                  <w:rStyle w:val="CommentReference"/>
                </w:rPr>
                <w:commentReference w:id="491"/>
              </w:r>
              <w:r w:rsidRPr="009A2E84">
                <w:rPr>
                  <w:rFonts w:ascii="Arial" w:hAnsi="Arial" w:cs="Arial"/>
                  <w:color w:val="333333"/>
                  <w:sz w:val="18"/>
                  <w:szCs w:val="18"/>
                  <w:lang w:eastAsia="en-US"/>
                </w:rPr>
                <w:t xml:space="preserve"> for more relevant details about this session </w:t>
              </w:r>
            </w:ins>
          </w:p>
          <w:p w14:paraId="62F4FEEC" w14:textId="77777777" w:rsidR="00A70816" w:rsidRPr="009A2E84" w:rsidRDefault="00A70816" w:rsidP="00A70816">
            <w:pPr>
              <w:shd w:val="clear" w:color="auto" w:fill="FFFFFF"/>
              <w:rPr>
                <w:ins w:id="492" w:author="Colonero Maxwell" w:date="2020-07-27T16:28:00Z"/>
                <w:rFonts w:ascii="Arial" w:hAnsi="Arial" w:cs="Arial"/>
                <w:sz w:val="18"/>
                <w:szCs w:val="18"/>
                <w:lang w:eastAsia="en-US"/>
              </w:rPr>
            </w:pPr>
          </w:p>
          <w:p w14:paraId="6BE47C13" w14:textId="77777777" w:rsidR="00A70816" w:rsidRPr="009A2E84" w:rsidRDefault="00A70816" w:rsidP="00A70816">
            <w:pPr>
              <w:shd w:val="clear" w:color="auto" w:fill="FFFFFF"/>
              <w:rPr>
                <w:ins w:id="493" w:author="Colonero Maxwell" w:date="2020-07-27T16:28:00Z"/>
                <w:rFonts w:ascii="Arial" w:hAnsi="Arial" w:cs="Arial"/>
                <w:sz w:val="18"/>
                <w:szCs w:val="18"/>
                <w:lang w:eastAsia="en-US"/>
              </w:rPr>
            </w:pPr>
            <w:commentRangeStart w:id="494"/>
            <w:ins w:id="495" w:author="Colonero Maxwell" w:date="2020-07-27T16:28:00Z">
              <w:r w:rsidRPr="009A2E84">
                <w:rPr>
                  <w:rFonts w:ascii="Arial" w:hAnsi="Arial" w:cs="Arial"/>
                  <w:sz w:val="18"/>
                  <w:szCs w:val="18"/>
                  <w:lang w:eastAsia="en-US"/>
                </w:rPr>
                <w:t>@Offering_Description@</w:t>
              </w:r>
              <w:commentRangeEnd w:id="494"/>
              <w:r w:rsidRPr="00937E03">
                <w:rPr>
                  <w:rStyle w:val="CommentReference"/>
                </w:rPr>
                <w:commentReference w:id="494"/>
              </w:r>
            </w:ins>
          </w:p>
          <w:p w14:paraId="3778C4A9" w14:textId="77777777" w:rsidR="00A70816" w:rsidRPr="009A2E84" w:rsidRDefault="00A70816" w:rsidP="00A70816">
            <w:pPr>
              <w:shd w:val="clear" w:color="auto" w:fill="FFFFFF"/>
              <w:rPr>
                <w:ins w:id="496" w:author="Colonero Maxwell" w:date="2020-07-27T16:28:00Z"/>
                <w:rFonts w:ascii="Arial" w:hAnsi="Arial" w:cs="Arial"/>
                <w:sz w:val="18"/>
                <w:szCs w:val="18"/>
                <w:lang w:eastAsia="en-US"/>
              </w:rPr>
            </w:pPr>
          </w:p>
          <w:p w14:paraId="2F1D66A1" w14:textId="77777777" w:rsidR="00A70816" w:rsidRPr="009A2E84" w:rsidRDefault="00A70816" w:rsidP="00A70816">
            <w:pPr>
              <w:shd w:val="clear" w:color="auto" w:fill="FFFFFF"/>
              <w:rPr>
                <w:ins w:id="497" w:author="Colonero Maxwell" w:date="2020-07-27T16:28:00Z"/>
                <w:rFonts w:ascii="Arial" w:hAnsi="Arial" w:cs="Arial"/>
                <w:sz w:val="18"/>
                <w:szCs w:val="18"/>
                <w:lang w:eastAsia="en-US"/>
              </w:rPr>
            </w:pPr>
            <w:ins w:id="498" w:author="Colonero Maxwell" w:date="2020-07-27T16:28:00Z">
              <w:r w:rsidRPr="009A2E84">
                <w:rPr>
                  <w:rFonts w:ascii="Arial" w:hAnsi="Arial" w:cs="Arial"/>
                  <w:sz w:val="18"/>
                  <w:szCs w:val="18"/>
                  <w:lang w:eastAsia="en-US"/>
                </w:rPr>
                <w:t xml:space="preserve">Please do not hesitate to contact us with any questions. </w:t>
              </w:r>
            </w:ins>
          </w:p>
          <w:p w14:paraId="15F70329" w14:textId="77777777" w:rsidR="00A70816" w:rsidRPr="009A2E84" w:rsidRDefault="00A70816" w:rsidP="00A70816">
            <w:pPr>
              <w:shd w:val="clear" w:color="auto" w:fill="FFFFFF"/>
              <w:rPr>
                <w:ins w:id="499" w:author="Colonero Maxwell" w:date="2020-07-27T16:28:00Z"/>
                <w:rFonts w:ascii="Arial" w:hAnsi="Arial" w:cs="Arial"/>
                <w:sz w:val="18"/>
                <w:szCs w:val="18"/>
                <w:lang w:eastAsia="en-US"/>
              </w:rPr>
            </w:pPr>
          </w:p>
          <w:p w14:paraId="4040F91C" w14:textId="77777777" w:rsidR="00A70816" w:rsidRPr="009A2E84" w:rsidRDefault="00A70816" w:rsidP="00A70816">
            <w:pPr>
              <w:shd w:val="clear" w:color="auto" w:fill="FFFFFF"/>
              <w:rPr>
                <w:ins w:id="500" w:author="Colonero Maxwell" w:date="2020-07-27T16:28:00Z"/>
                <w:rFonts w:ascii="Arial" w:hAnsi="Arial" w:cs="Arial"/>
                <w:sz w:val="18"/>
                <w:szCs w:val="18"/>
                <w:lang w:eastAsia="en-US"/>
              </w:rPr>
            </w:pPr>
            <w:ins w:id="501" w:author="Colonero Maxwell" w:date="2020-07-27T16:28:00Z">
              <w:r w:rsidRPr="009A2E84">
                <w:rPr>
                  <w:rFonts w:ascii="Arial" w:hAnsi="Arial" w:cs="Arial"/>
                  <w:sz w:val="18"/>
                  <w:szCs w:val="18"/>
                  <w:lang w:eastAsia="en-US"/>
                </w:rPr>
                <w:t xml:space="preserve">Kind regards, </w:t>
              </w:r>
            </w:ins>
          </w:p>
          <w:p w14:paraId="17A19060" w14:textId="77777777" w:rsidR="00A70816" w:rsidRPr="009A2E84" w:rsidRDefault="00A70816" w:rsidP="00A70816">
            <w:pPr>
              <w:shd w:val="clear" w:color="auto" w:fill="FFFFFF"/>
              <w:rPr>
                <w:ins w:id="502" w:author="Colonero Maxwell" w:date="2020-07-27T16:28:00Z"/>
                <w:rFonts w:ascii="Arial" w:hAnsi="Arial" w:cs="Arial"/>
                <w:sz w:val="18"/>
                <w:szCs w:val="18"/>
                <w:lang w:eastAsia="en-US"/>
              </w:rPr>
            </w:pPr>
          </w:p>
          <w:p w14:paraId="2C2C6740" w14:textId="77777777" w:rsidR="00A70816" w:rsidRPr="009A2E84" w:rsidRDefault="00A70816" w:rsidP="00A70816">
            <w:pPr>
              <w:shd w:val="clear" w:color="auto" w:fill="FFFFFF"/>
              <w:rPr>
                <w:ins w:id="503" w:author="Colonero Maxwell" w:date="2020-07-27T16:28:00Z"/>
                <w:rFonts w:ascii="Arial" w:hAnsi="Arial" w:cs="Arial"/>
                <w:sz w:val="18"/>
                <w:szCs w:val="18"/>
                <w:lang w:eastAsia="en-US"/>
              </w:rPr>
            </w:pPr>
            <w:ins w:id="504" w:author="Colonero Maxwell" w:date="2020-07-27T16:28:00Z">
              <w:r w:rsidRPr="009A2E84">
                <w:rPr>
                  <w:rFonts w:ascii="Arial" w:hAnsi="Arial" w:cs="Arial"/>
                  <w:sz w:val="18"/>
                  <w:szCs w:val="18"/>
                  <w:lang w:eastAsia="en-US"/>
                </w:rPr>
                <w:t xml:space="preserve">@Reg_CSRName@ </w:t>
              </w:r>
            </w:ins>
          </w:p>
          <w:p w14:paraId="3E81DAD1" w14:textId="77777777" w:rsidR="00A70816" w:rsidRPr="009A2E84" w:rsidRDefault="00A70816" w:rsidP="00A70816">
            <w:pPr>
              <w:shd w:val="clear" w:color="auto" w:fill="FFFFFF"/>
              <w:rPr>
                <w:ins w:id="505" w:author="Colonero Maxwell" w:date="2020-07-27T16:28:00Z"/>
                <w:rFonts w:ascii="Arial" w:hAnsi="Arial" w:cs="Arial"/>
                <w:sz w:val="18"/>
                <w:szCs w:val="18"/>
                <w:lang w:eastAsia="en-US"/>
              </w:rPr>
            </w:pPr>
            <w:ins w:id="506" w:author="Colonero Maxwell" w:date="2020-07-27T16:28:00Z">
              <w:r w:rsidRPr="009A2E84">
                <w:rPr>
                  <w:rFonts w:ascii="Arial" w:hAnsi="Arial" w:cs="Arial"/>
                  <w:sz w:val="18"/>
                  <w:szCs w:val="18"/>
                  <w:lang w:eastAsia="en-US"/>
                </w:rPr>
                <w:t>Email: @Reg_CSREmail@</w:t>
              </w:r>
            </w:ins>
          </w:p>
          <w:p w14:paraId="635F96D2" w14:textId="77777777" w:rsidR="006E797C" w:rsidRDefault="006E797C" w:rsidP="006E797C">
            <w:pPr>
              <w:shd w:val="clear" w:color="auto" w:fill="FFFFFF"/>
              <w:rPr>
                <w:ins w:id="507" w:author="Colonero Maxwell" w:date="2020-06-12T14:18:00Z"/>
                <w:rFonts w:ascii="Arial" w:hAnsi="Arial" w:cs="Arial"/>
                <w:color w:val="333333"/>
                <w:sz w:val="18"/>
                <w:szCs w:val="18"/>
                <w:lang w:eastAsia="en-US"/>
              </w:rPr>
            </w:pPr>
          </w:p>
        </w:tc>
      </w:tr>
    </w:tbl>
    <w:p w14:paraId="27924F25" w14:textId="77777777" w:rsidR="006E797C" w:rsidRDefault="006E797C" w:rsidP="00B832EC"/>
    <w:p w14:paraId="72975C97" w14:textId="1F1BCC75" w:rsidR="00A60628" w:rsidRDefault="00A60628">
      <w:pPr>
        <w:spacing w:after="160" w:line="259" w:lineRule="auto"/>
        <w:rPr>
          <w:ins w:id="508" w:author="Colonero Maxwell" w:date="2020-07-27T16:29:00Z"/>
        </w:rPr>
      </w:pPr>
      <w:r>
        <w:br w:type="page"/>
      </w:r>
    </w:p>
    <w:tbl>
      <w:tblPr>
        <w:tblStyle w:val="TableGrid"/>
        <w:tblW w:w="0" w:type="auto"/>
        <w:tblLook w:val="04A0" w:firstRow="1" w:lastRow="0" w:firstColumn="1" w:lastColumn="0" w:noHBand="0" w:noVBand="1"/>
      </w:tblPr>
      <w:tblGrid>
        <w:gridCol w:w="1705"/>
        <w:gridCol w:w="6570"/>
      </w:tblGrid>
      <w:tr w:rsidR="00A70816" w:rsidRPr="003335C0" w14:paraId="62747219" w14:textId="77777777" w:rsidTr="009A2E84">
        <w:trPr>
          <w:ins w:id="509" w:author="Colonero Maxwell" w:date="2020-07-27T16:29:00Z"/>
        </w:trPr>
        <w:tc>
          <w:tcPr>
            <w:tcW w:w="1705" w:type="dxa"/>
          </w:tcPr>
          <w:p w14:paraId="188D07CA" w14:textId="01410616" w:rsidR="00A70816" w:rsidRPr="003335C0" w:rsidRDefault="00A70816" w:rsidP="00A70816">
            <w:pPr>
              <w:rPr>
                <w:ins w:id="510" w:author="Colonero Maxwell" w:date="2020-07-27T16:29:00Z"/>
                <w:b/>
              </w:rPr>
            </w:pPr>
            <w:ins w:id="511" w:author="Colonero Maxwell" w:date="2020-07-27T16:30:00Z">
              <w:r w:rsidRPr="005045CD">
                <w:rPr>
                  <w:b/>
                </w:rPr>
                <w:lastRenderedPageBreak/>
                <w:t xml:space="preserve">CLOUD: </w:t>
              </w:r>
            </w:ins>
          </w:p>
        </w:tc>
        <w:tc>
          <w:tcPr>
            <w:tcW w:w="6570" w:type="dxa"/>
          </w:tcPr>
          <w:p w14:paraId="45A0F0A0" w14:textId="173C9955" w:rsidR="00A70816" w:rsidRDefault="00A70816" w:rsidP="00A70816">
            <w:pPr>
              <w:rPr>
                <w:ins w:id="512" w:author="Colonero Maxwell" w:date="2020-07-27T16:30:00Z"/>
              </w:rPr>
            </w:pPr>
            <w:ins w:id="513" w:author="Colonero Maxwell" w:date="2020-07-27T16:30:00Z">
              <w:r w:rsidRPr="009A2E84">
                <w:rPr>
                  <w:b/>
                  <w:bCs/>
                  <w:color w:val="7030A0"/>
                </w:rPr>
                <w:t>Blended</w:t>
              </w:r>
              <w:r w:rsidRPr="006E797C">
                <w:t xml:space="preserve"> </w:t>
              </w:r>
              <w:r w:rsidRPr="00434F06">
                <w:t>Class Pending Registration is Approved </w:t>
              </w:r>
            </w:ins>
          </w:p>
          <w:p w14:paraId="4A3C077C" w14:textId="51C82F50" w:rsidR="00A70816" w:rsidRDefault="00A70816" w:rsidP="00A70816">
            <w:pPr>
              <w:rPr>
                <w:ins w:id="514" w:author="Colonero Maxwell" w:date="2020-07-27T16:30:00Z"/>
              </w:rPr>
            </w:pPr>
            <w:ins w:id="515" w:author="Colonero Maxwell" w:date="2020-07-27T16:30:00Z">
              <w:r w:rsidRPr="009A2E84">
                <w:rPr>
                  <w:b/>
                  <w:bCs/>
                  <w:color w:val="7030A0"/>
                </w:rPr>
                <w:t>Blended</w:t>
              </w:r>
              <w:r>
                <w:t xml:space="preserve"> </w:t>
              </w:r>
              <w:r>
                <w:t>Class Registration No Approval Required </w:t>
              </w:r>
            </w:ins>
          </w:p>
          <w:p w14:paraId="4DDAEAF4" w14:textId="78497F8A" w:rsidR="00A70816" w:rsidRPr="003335C0" w:rsidRDefault="00AE4D5D" w:rsidP="00A70816">
            <w:pPr>
              <w:rPr>
                <w:ins w:id="516" w:author="Colonero Maxwell" w:date="2020-07-27T16:29:00Z"/>
              </w:rPr>
            </w:pPr>
            <w:ins w:id="517" w:author="Colonero Maxwell" w:date="2020-07-27T16:49:00Z">
              <w:r w:rsidRPr="009A2E84">
                <w:rPr>
                  <w:b/>
                  <w:bCs/>
                  <w:color w:val="7030A0"/>
                </w:rPr>
                <w:t>Blended</w:t>
              </w:r>
              <w:r>
                <w:t xml:space="preserve"> </w:t>
              </w:r>
              <w:r w:rsidRPr="00AE4D5D">
                <w:t>Waitlisted Registration Confirmed</w:t>
              </w:r>
            </w:ins>
          </w:p>
        </w:tc>
      </w:tr>
      <w:tr w:rsidR="00A70816" w:rsidRPr="003335C0" w14:paraId="5BEFF135" w14:textId="77777777" w:rsidTr="009A2E84">
        <w:trPr>
          <w:ins w:id="518" w:author="Colonero Maxwell" w:date="2020-07-27T16:29:00Z"/>
        </w:trPr>
        <w:tc>
          <w:tcPr>
            <w:tcW w:w="1705" w:type="dxa"/>
          </w:tcPr>
          <w:p w14:paraId="284A12A8" w14:textId="200A00F5" w:rsidR="00A70816" w:rsidRPr="003335C0" w:rsidRDefault="00A70816" w:rsidP="00A70816">
            <w:pPr>
              <w:rPr>
                <w:ins w:id="519" w:author="Colonero Maxwell" w:date="2020-07-27T16:29:00Z"/>
                <w:b/>
              </w:rPr>
            </w:pPr>
            <w:ins w:id="520" w:author="Colonero Maxwell" w:date="2020-07-27T16:30:00Z">
              <w:r w:rsidRPr="005045CD">
                <w:rPr>
                  <w:b/>
                </w:rPr>
                <w:t xml:space="preserve">Domain: </w:t>
              </w:r>
            </w:ins>
          </w:p>
        </w:tc>
        <w:tc>
          <w:tcPr>
            <w:tcW w:w="6570" w:type="dxa"/>
          </w:tcPr>
          <w:p w14:paraId="3CBA8E40" w14:textId="4BC2C941" w:rsidR="00A70816" w:rsidRPr="003335C0" w:rsidRDefault="00A70816" w:rsidP="00A70816">
            <w:pPr>
              <w:rPr>
                <w:ins w:id="521" w:author="Colonero Maxwell" w:date="2020-07-27T16:29:00Z"/>
              </w:rPr>
            </w:pPr>
            <w:ins w:id="522" w:author="Colonero Maxwell" w:date="2020-07-27T16:30:00Z">
              <w:r w:rsidRPr="00373249">
                <w:rPr>
                  <w:color w:val="00B050"/>
                </w:rPr>
                <w:t>Live</w:t>
              </w:r>
            </w:ins>
          </w:p>
        </w:tc>
      </w:tr>
      <w:tr w:rsidR="00A70816" w:rsidRPr="003335C0" w14:paraId="5050DBD7" w14:textId="77777777" w:rsidTr="009A2E84">
        <w:trPr>
          <w:trHeight w:val="197"/>
          <w:ins w:id="523" w:author="Colonero Maxwell" w:date="2020-07-27T16:29:00Z"/>
        </w:trPr>
        <w:tc>
          <w:tcPr>
            <w:tcW w:w="1705" w:type="dxa"/>
          </w:tcPr>
          <w:p w14:paraId="1F0574CB" w14:textId="1164B989" w:rsidR="00A70816" w:rsidRPr="003335C0" w:rsidRDefault="00A70816" w:rsidP="00A70816">
            <w:pPr>
              <w:rPr>
                <w:ins w:id="524" w:author="Colonero Maxwell" w:date="2020-07-27T16:29:00Z"/>
                <w:b/>
              </w:rPr>
            </w:pPr>
            <w:ins w:id="525" w:author="Colonero Maxwell" w:date="2020-07-27T16:30:00Z">
              <w:r w:rsidRPr="005045CD">
                <w:rPr>
                  <w:b/>
                </w:rPr>
                <w:t xml:space="preserve">Action Name: </w:t>
              </w:r>
            </w:ins>
          </w:p>
        </w:tc>
        <w:tc>
          <w:tcPr>
            <w:tcW w:w="6570" w:type="dxa"/>
          </w:tcPr>
          <w:p w14:paraId="2F5E50DC" w14:textId="71AEA5E2" w:rsidR="00A70816" w:rsidRPr="003335C0" w:rsidRDefault="00A70816" w:rsidP="00A70816">
            <w:pPr>
              <w:rPr>
                <w:ins w:id="526" w:author="Colonero Maxwell" w:date="2020-07-27T16:29:00Z"/>
              </w:rPr>
            </w:pPr>
            <w:ins w:id="527" w:author="Colonero Maxwell" w:date="2020-07-27T16:30:00Z">
              <w:r>
                <w:t xml:space="preserve">iCal Saver </w:t>
              </w:r>
            </w:ins>
          </w:p>
        </w:tc>
      </w:tr>
      <w:tr w:rsidR="00A70816" w:rsidRPr="003335C0" w14:paraId="4B4E3C64" w14:textId="77777777" w:rsidTr="009A2E84">
        <w:trPr>
          <w:ins w:id="528" w:author="Colonero Maxwell" w:date="2020-07-27T16:29:00Z"/>
        </w:trPr>
        <w:tc>
          <w:tcPr>
            <w:tcW w:w="1705" w:type="dxa"/>
          </w:tcPr>
          <w:p w14:paraId="490EB1BA" w14:textId="39EA58C7" w:rsidR="00A70816" w:rsidRPr="003335C0" w:rsidRDefault="00A70816" w:rsidP="00A70816">
            <w:pPr>
              <w:rPr>
                <w:ins w:id="529" w:author="Colonero Maxwell" w:date="2020-07-27T16:29:00Z"/>
                <w:b/>
              </w:rPr>
            </w:pPr>
            <w:ins w:id="530" w:author="Colonero Maxwell" w:date="2020-07-27T16:30:00Z">
              <w:r w:rsidRPr="005045CD">
                <w:rPr>
                  <w:b/>
                </w:rPr>
                <w:t xml:space="preserve">Named Quires: </w:t>
              </w:r>
            </w:ins>
          </w:p>
        </w:tc>
        <w:tc>
          <w:tcPr>
            <w:tcW w:w="6570" w:type="dxa"/>
          </w:tcPr>
          <w:p w14:paraId="53C5189E" w14:textId="71880DCF" w:rsidR="00A70816" w:rsidRPr="00867848" w:rsidRDefault="00A70816" w:rsidP="00A70816">
            <w:pPr>
              <w:rPr>
                <w:ins w:id="531" w:author="Colonero Maxwell" w:date="2020-07-27T16:29:00Z"/>
              </w:rPr>
            </w:pPr>
            <w:ins w:id="532" w:author="Colonero Maxwell" w:date="2020-07-27T16:30:00Z">
              <w:r>
                <w:t>TO: Learner Associated with this Registration</w:t>
              </w:r>
            </w:ins>
          </w:p>
        </w:tc>
      </w:tr>
      <w:tr w:rsidR="00A70816" w:rsidRPr="003335C0" w14:paraId="6E0F3815" w14:textId="77777777" w:rsidTr="009A2E84">
        <w:trPr>
          <w:ins w:id="533" w:author="Colonero Maxwell" w:date="2020-07-27T16:29:00Z"/>
        </w:trPr>
        <w:tc>
          <w:tcPr>
            <w:tcW w:w="1705" w:type="dxa"/>
          </w:tcPr>
          <w:p w14:paraId="136F9DC0" w14:textId="4B1B08FA" w:rsidR="00A70816" w:rsidRDefault="00A70816" w:rsidP="00A70816">
            <w:pPr>
              <w:rPr>
                <w:ins w:id="534" w:author="Colonero Maxwell" w:date="2020-07-27T16:29:00Z"/>
                <w:b/>
              </w:rPr>
            </w:pPr>
            <w:ins w:id="535" w:author="Colonero Maxwell" w:date="2020-07-27T16:30:00Z">
              <w:r>
                <w:rPr>
                  <w:b/>
                </w:rPr>
                <w:t>iCal</w:t>
              </w:r>
            </w:ins>
          </w:p>
        </w:tc>
        <w:tc>
          <w:tcPr>
            <w:tcW w:w="6570" w:type="dxa"/>
          </w:tcPr>
          <w:p w14:paraId="3C0384EC" w14:textId="0ED1BAD4" w:rsidR="00A70816" w:rsidRPr="00867848" w:rsidRDefault="00A70816" w:rsidP="00A70816">
            <w:pPr>
              <w:rPr>
                <w:ins w:id="536" w:author="Colonero Maxwell" w:date="2020-07-27T16:29:00Z"/>
              </w:rPr>
            </w:pPr>
            <w:ins w:id="537" w:author="Colonero Maxwell" w:date="2020-07-27T16:30:00Z">
              <w:r>
                <w:t>Enable</w:t>
              </w:r>
            </w:ins>
          </w:p>
        </w:tc>
      </w:tr>
      <w:tr w:rsidR="00A70816" w:rsidRPr="003335C0" w14:paraId="4B781F34" w14:textId="77777777" w:rsidTr="009A2E84">
        <w:trPr>
          <w:ins w:id="538" w:author="Colonero Maxwell" w:date="2020-07-27T16:29:00Z"/>
        </w:trPr>
        <w:tc>
          <w:tcPr>
            <w:tcW w:w="1705" w:type="dxa"/>
          </w:tcPr>
          <w:p w14:paraId="58E7827A" w14:textId="5376110C" w:rsidR="00A70816" w:rsidRDefault="00A70816" w:rsidP="00A70816">
            <w:pPr>
              <w:rPr>
                <w:ins w:id="539" w:author="Colonero Maxwell" w:date="2020-07-27T16:29:00Z"/>
                <w:b/>
              </w:rPr>
            </w:pPr>
            <w:ins w:id="540" w:author="Colonero Maxwell" w:date="2020-07-27T16:30:00Z">
              <w:r>
                <w:rPr>
                  <w:b/>
                </w:rPr>
                <w:t xml:space="preserve">Attachments </w:t>
              </w:r>
            </w:ins>
          </w:p>
        </w:tc>
        <w:tc>
          <w:tcPr>
            <w:tcW w:w="6570" w:type="dxa"/>
          </w:tcPr>
          <w:p w14:paraId="44855E1C" w14:textId="5CFB2C42" w:rsidR="00A70816" w:rsidRPr="00867848" w:rsidRDefault="00A70816" w:rsidP="00A70816">
            <w:pPr>
              <w:rPr>
                <w:ins w:id="541" w:author="Colonero Maxwell" w:date="2020-07-27T16:29:00Z"/>
              </w:rPr>
            </w:pPr>
          </w:p>
        </w:tc>
      </w:tr>
    </w:tbl>
    <w:p w14:paraId="5A51EF39" w14:textId="77777777" w:rsidR="00A70816" w:rsidRDefault="00A70816" w:rsidP="00A70816">
      <w:pPr>
        <w:rPr>
          <w:ins w:id="542" w:author="Colonero Maxwell" w:date="2020-07-27T16:29:00Z"/>
        </w:rPr>
      </w:pPr>
    </w:p>
    <w:p w14:paraId="145335AD" w14:textId="77777777" w:rsidR="00A70816" w:rsidRPr="00FD243D" w:rsidRDefault="00A70816" w:rsidP="00A70816">
      <w:pPr>
        <w:rPr>
          <w:ins w:id="543" w:author="Colonero Maxwell" w:date="2020-07-27T16:29:00Z"/>
        </w:rPr>
      </w:pPr>
    </w:p>
    <w:tbl>
      <w:tblPr>
        <w:tblStyle w:val="TableGrid"/>
        <w:tblW w:w="0" w:type="auto"/>
        <w:tblLook w:val="04A0" w:firstRow="1" w:lastRow="0" w:firstColumn="1" w:lastColumn="0" w:noHBand="0" w:noVBand="1"/>
      </w:tblPr>
      <w:tblGrid>
        <w:gridCol w:w="8275"/>
      </w:tblGrid>
      <w:tr w:rsidR="00A70816" w14:paraId="23C12E88" w14:textId="77777777" w:rsidTr="009A2E84">
        <w:trPr>
          <w:trHeight w:val="377"/>
          <w:ins w:id="544" w:author="Colonero Maxwell" w:date="2020-07-27T16:29:00Z"/>
        </w:trPr>
        <w:tc>
          <w:tcPr>
            <w:tcW w:w="8275" w:type="dxa"/>
          </w:tcPr>
          <w:p w14:paraId="573EEAC3" w14:textId="7D8CE3C2" w:rsidR="00A70816" w:rsidRPr="00717E8F" w:rsidRDefault="00A70816" w:rsidP="009A2E84">
            <w:pPr>
              <w:rPr>
                <w:ins w:id="545" w:author="Colonero Maxwell" w:date="2020-07-27T16:29:00Z"/>
                <w:b/>
                <w:bCs/>
              </w:rPr>
            </w:pPr>
            <w:ins w:id="546" w:author="Colonero Maxwell" w:date="2020-07-27T16:29:00Z">
              <w:r w:rsidRPr="00717E8F">
                <w:rPr>
                  <w:b/>
                  <w:bCs/>
                </w:rPr>
                <w:t xml:space="preserve">Subject: </w:t>
              </w:r>
              <w:commentRangeStart w:id="547"/>
              <w:r w:rsidRPr="00653793">
                <w:rPr>
                  <w:rFonts w:ascii="Calibri" w:hAnsi="Calibri" w:cs="Calibri"/>
                  <w:sz w:val="22"/>
                  <w:szCs w:val="22"/>
                </w:rPr>
                <w:t xml:space="preserve">@Reg_ClassTitle@ </w:t>
              </w:r>
              <w:commentRangeEnd w:id="547"/>
              <w:r>
                <w:rPr>
                  <w:rStyle w:val="CommentReference"/>
                </w:rPr>
                <w:commentReference w:id="547"/>
              </w:r>
            </w:ins>
          </w:p>
        </w:tc>
      </w:tr>
      <w:tr w:rsidR="00A70816" w14:paraId="21E4CF4E" w14:textId="77777777" w:rsidTr="009A2E84">
        <w:trPr>
          <w:trHeight w:val="4607"/>
          <w:ins w:id="548" w:author="Colonero Maxwell" w:date="2020-07-27T16:29:00Z"/>
        </w:trPr>
        <w:tc>
          <w:tcPr>
            <w:tcW w:w="8275" w:type="dxa"/>
          </w:tcPr>
          <w:p w14:paraId="51154AFC" w14:textId="77777777" w:rsidR="00A70816" w:rsidRPr="009A2E84" w:rsidRDefault="00A70816" w:rsidP="00A70816">
            <w:pPr>
              <w:rPr>
                <w:ins w:id="549" w:author="Colonero Maxwell" w:date="2020-07-27T16:29:00Z"/>
                <w:rFonts w:ascii="Times New Roman" w:hAnsi="Times New Roman"/>
                <w:lang w:eastAsia="en-US"/>
              </w:rPr>
            </w:pPr>
            <w:ins w:id="550" w:author="Colonero Maxwell" w:date="2020-07-27T16:29:00Z">
              <w:r>
                <w:rPr>
                  <w:rFonts w:ascii="Trebuchet MS" w:hAnsi="Trebuchet MS" w:cs="Arial"/>
                  <w:caps/>
                  <w:color w:val="177B57"/>
                  <w:sz w:val="27"/>
                  <w:szCs w:val="27"/>
                </w:rPr>
                <w:t>LEARNING UPDATE</w:t>
              </w:r>
            </w:ins>
          </w:p>
          <w:p w14:paraId="38EA8CA6" w14:textId="77777777" w:rsidR="00A70816" w:rsidRPr="009A2E84" w:rsidRDefault="00A70816" w:rsidP="00A70816">
            <w:pPr>
              <w:shd w:val="clear" w:color="auto" w:fill="FFFFFF"/>
              <w:spacing w:before="100" w:beforeAutospacing="1" w:after="100" w:afterAutospacing="1"/>
              <w:jc w:val="left"/>
              <w:rPr>
                <w:ins w:id="551" w:author="Colonero Maxwell" w:date="2020-07-27T16:29:00Z"/>
                <w:rFonts w:ascii="Arial" w:hAnsi="Arial" w:cs="Arial"/>
                <w:sz w:val="21"/>
                <w:szCs w:val="21"/>
              </w:rPr>
            </w:pPr>
            <w:ins w:id="552" w:author="Colonero Maxwell" w:date="2020-07-27T16:29:00Z">
              <w:r w:rsidRPr="00634548">
                <w:rPr>
                  <w:rFonts w:ascii="Georgia" w:hAnsi="Georgia" w:cs="Arial"/>
                  <w:sz w:val="40"/>
                  <w:szCs w:val="40"/>
                </w:rPr>
                <w:t>@Reg_ClassTitle@</w:t>
              </w:r>
            </w:ins>
          </w:p>
          <w:p w14:paraId="192293C0" w14:textId="77777777" w:rsidR="00A70816" w:rsidRPr="009A2E84" w:rsidRDefault="00A70816" w:rsidP="00A70816">
            <w:pPr>
              <w:shd w:val="clear" w:color="auto" w:fill="FFFFFF"/>
              <w:spacing w:before="100" w:beforeAutospacing="1" w:after="100" w:afterAutospacing="1"/>
              <w:rPr>
                <w:ins w:id="553" w:author="Colonero Maxwell" w:date="2020-07-27T16:29:00Z"/>
                <w:rFonts w:ascii="Arial" w:hAnsi="Arial" w:cs="Arial"/>
                <w:color w:val="FF0000"/>
                <w:sz w:val="18"/>
                <w:szCs w:val="18"/>
              </w:rPr>
            </w:pPr>
            <w:ins w:id="554" w:author="Colonero Maxwell" w:date="2020-07-27T16:29:00Z">
              <w:r w:rsidRPr="009A2E84">
                <w:rPr>
                  <w:rFonts w:ascii="Arial" w:hAnsi="Arial" w:cs="Arial"/>
                  <w:color w:val="FF0000"/>
                  <w:sz w:val="18"/>
                  <w:szCs w:val="18"/>
                </w:rPr>
                <w:t>***You may receive multiples of this notification, but each is a different session to block your calendar accurately***</w:t>
              </w:r>
            </w:ins>
          </w:p>
          <w:p w14:paraId="5E8ADF40" w14:textId="6893BC01" w:rsidR="00A70816" w:rsidRDefault="00A70816" w:rsidP="00A70816">
            <w:pPr>
              <w:shd w:val="clear" w:color="auto" w:fill="FFFFFF"/>
              <w:spacing w:before="100" w:beforeAutospacing="1" w:after="100" w:afterAutospacing="1"/>
              <w:rPr>
                <w:ins w:id="555" w:author="Colonero Maxwell" w:date="2020-07-27T16:29:00Z"/>
                <w:rFonts w:ascii="Arial" w:hAnsi="Arial" w:cs="Arial"/>
                <w:sz w:val="18"/>
                <w:szCs w:val="18"/>
              </w:rPr>
            </w:pPr>
            <w:ins w:id="556" w:author="Colonero Maxwell" w:date="2020-07-27T16:29:00Z">
              <w:r>
                <w:rPr>
                  <w:rFonts w:ascii="Arial" w:hAnsi="Arial" w:cs="Arial"/>
                  <w:sz w:val="18"/>
                  <w:szCs w:val="18"/>
                </w:rPr>
                <w:t xml:space="preserve">If you are no longer able to attend, please </w:t>
              </w:r>
              <w:r w:rsidRPr="00AB64AF">
                <w:rPr>
                  <w:rFonts w:ascii="Arial" w:hAnsi="Arial" w:cs="Arial"/>
                  <w:sz w:val="18"/>
                  <w:szCs w:val="18"/>
                </w:rPr>
                <w:t xml:space="preserve">visit the </w:t>
              </w:r>
            </w:ins>
            <w:commentRangeStart w:id="557"/>
            <w:ins w:id="558" w:author="Colonero Maxwell" w:date="2020-07-27T16:58:00Z">
              <w:r w:rsidR="003F788F" w:rsidRPr="003F788F">
                <w:rPr>
                  <w:rFonts w:ascii="Arial" w:hAnsi="Arial"/>
                  <w:sz w:val="18"/>
                  <w:szCs w:val="18"/>
                </w:rPr>
                <w:t>Class Page</w:t>
              </w:r>
              <w:commentRangeEnd w:id="557"/>
              <w:r w:rsidR="003F788F">
                <w:rPr>
                  <w:rStyle w:val="CommentReference"/>
                </w:rPr>
                <w:commentReference w:id="557"/>
              </w:r>
              <w:r w:rsidR="003F788F">
                <w:rPr>
                  <w:rFonts w:ascii="Arial" w:hAnsi="Arial"/>
                  <w:sz w:val="18"/>
                  <w:szCs w:val="18"/>
                </w:rPr>
                <w:t xml:space="preserve"> </w:t>
              </w:r>
            </w:ins>
            <w:ins w:id="559" w:author="Colonero Maxwell" w:date="2020-07-27T16:29:00Z">
              <w:r>
                <w:rPr>
                  <w:rFonts w:ascii="Arial" w:hAnsi="Arial"/>
                  <w:sz w:val="18"/>
                  <w:szCs w:val="18"/>
                </w:rPr>
                <w:t>to start the cancellation process.</w:t>
              </w:r>
            </w:ins>
          </w:p>
          <w:p w14:paraId="10A3846D" w14:textId="77777777" w:rsidR="00A70816" w:rsidRDefault="00A70816" w:rsidP="00A70816">
            <w:pPr>
              <w:shd w:val="clear" w:color="auto" w:fill="FFFFFF"/>
              <w:spacing w:before="100" w:beforeAutospacing="1" w:after="100" w:afterAutospacing="1"/>
              <w:rPr>
                <w:ins w:id="560" w:author="Colonero Maxwell" w:date="2020-07-27T16:29:00Z"/>
                <w:rFonts w:ascii="Arial" w:hAnsi="Arial" w:cs="Arial"/>
                <w:sz w:val="18"/>
                <w:szCs w:val="18"/>
              </w:rPr>
            </w:pPr>
            <w:ins w:id="561" w:author="Colonero Maxwell" w:date="2020-07-27T16:29:00Z">
              <w:r>
                <w:rPr>
                  <w:rFonts w:ascii="Arial" w:hAnsi="Arial" w:cs="Arial"/>
                  <w:sz w:val="18"/>
                  <w:szCs w:val="18"/>
                </w:rPr>
                <w:t>Declining this invite in isolation, does not trigger your cancellation from the class.</w:t>
              </w:r>
            </w:ins>
          </w:p>
          <w:p w14:paraId="6C1C0BD5" w14:textId="77777777" w:rsidR="00A70816" w:rsidRPr="009A2E84" w:rsidRDefault="00A70816" w:rsidP="00A70816">
            <w:pPr>
              <w:shd w:val="clear" w:color="auto" w:fill="FFFFFF"/>
              <w:spacing w:before="100" w:beforeAutospacing="1" w:after="100" w:afterAutospacing="1"/>
              <w:rPr>
                <w:ins w:id="562" w:author="Colonero Maxwell" w:date="2020-07-27T16:29:00Z"/>
                <w:rFonts w:ascii="Arial" w:hAnsi="Arial" w:cs="Arial"/>
                <w:sz w:val="21"/>
                <w:szCs w:val="21"/>
              </w:rPr>
            </w:pPr>
            <w:ins w:id="563" w:author="Colonero Maxwell" w:date="2020-07-27T16:29:00Z">
              <w:r w:rsidRPr="009A2E84">
                <w:rPr>
                  <w:rFonts w:ascii="Arial" w:hAnsi="Arial" w:cs="Arial"/>
                  <w:sz w:val="18"/>
                  <w:szCs w:val="18"/>
                </w:rPr>
                <w:t>Kind regards,</w:t>
              </w:r>
            </w:ins>
          </w:p>
          <w:p w14:paraId="0AFEDA1A" w14:textId="77777777" w:rsidR="00A70816" w:rsidRPr="009A2E84" w:rsidRDefault="00A70816" w:rsidP="00A70816">
            <w:pPr>
              <w:shd w:val="clear" w:color="auto" w:fill="FFFFFF"/>
              <w:spacing w:before="100" w:beforeAutospacing="1" w:after="100" w:afterAutospacing="1"/>
              <w:rPr>
                <w:ins w:id="564" w:author="Colonero Maxwell" w:date="2020-07-27T16:29:00Z"/>
                <w:rFonts w:ascii="Arial" w:hAnsi="Arial" w:cs="Arial"/>
                <w:sz w:val="21"/>
                <w:szCs w:val="21"/>
              </w:rPr>
            </w:pPr>
            <w:ins w:id="565" w:author="Colonero Maxwell" w:date="2020-07-27T16:29:00Z">
              <w:r w:rsidRPr="009A2E84">
                <w:rPr>
                  <w:rFonts w:ascii="Arial" w:hAnsi="Arial" w:cs="Arial"/>
                  <w:sz w:val="18"/>
                  <w:szCs w:val="18"/>
                </w:rPr>
                <w:t>@Reg_CSRName@</w:t>
              </w:r>
              <w:bookmarkStart w:id="566" w:name="_GoBack"/>
              <w:bookmarkEnd w:id="566"/>
            </w:ins>
          </w:p>
          <w:p w14:paraId="6E01C453" w14:textId="77777777" w:rsidR="00A70816" w:rsidRDefault="00A70816" w:rsidP="00A70816">
            <w:pPr>
              <w:shd w:val="clear" w:color="auto" w:fill="FFFFFF"/>
              <w:spacing w:before="100" w:beforeAutospacing="1" w:after="100" w:afterAutospacing="1"/>
              <w:rPr>
                <w:ins w:id="567" w:author="Colonero Maxwell" w:date="2020-07-27T16:29:00Z"/>
                <w:rFonts w:ascii="Arial" w:hAnsi="Arial" w:cs="Arial"/>
                <w:sz w:val="18"/>
                <w:szCs w:val="18"/>
              </w:rPr>
            </w:pPr>
            <w:ins w:id="568" w:author="Colonero Maxwell" w:date="2020-07-27T16:29:00Z">
              <w:r w:rsidRPr="009A2E84">
                <w:rPr>
                  <w:rFonts w:ascii="Arial" w:hAnsi="Arial" w:cs="Arial"/>
                  <w:sz w:val="18"/>
                  <w:szCs w:val="18"/>
                </w:rPr>
                <w:t>Email: @Reg_CSREmail@</w:t>
              </w:r>
            </w:ins>
          </w:p>
          <w:p w14:paraId="6934992A" w14:textId="77777777" w:rsidR="00A70816" w:rsidRDefault="00A70816" w:rsidP="009A2E84">
            <w:pPr>
              <w:shd w:val="clear" w:color="auto" w:fill="FFFFFF"/>
              <w:rPr>
                <w:ins w:id="569" w:author="Colonero Maxwell" w:date="2020-07-27T16:29:00Z"/>
              </w:rPr>
            </w:pPr>
          </w:p>
        </w:tc>
      </w:tr>
    </w:tbl>
    <w:p w14:paraId="087F592F" w14:textId="01FB28B9" w:rsidR="00A70816" w:rsidRDefault="00A70816">
      <w:pPr>
        <w:spacing w:after="160" w:line="259" w:lineRule="auto"/>
        <w:rPr>
          <w:ins w:id="570" w:author="Colonero Maxwell" w:date="2020-07-27T16:29:00Z"/>
        </w:rPr>
      </w:pPr>
    </w:p>
    <w:p w14:paraId="1B55F8F5" w14:textId="355C48DB" w:rsidR="00A70816" w:rsidRDefault="00A70816">
      <w:pPr>
        <w:spacing w:after="160" w:line="259" w:lineRule="auto"/>
        <w:rPr>
          <w:ins w:id="571" w:author="Colonero Maxwell" w:date="2020-07-27T16:48:00Z"/>
        </w:rPr>
      </w:pPr>
      <w:ins w:id="572" w:author="Colonero Maxwell" w:date="2020-07-27T16:29:00Z">
        <w:r>
          <w:br w:type="page"/>
        </w:r>
      </w:ins>
    </w:p>
    <w:tbl>
      <w:tblPr>
        <w:tblStyle w:val="TableGrid"/>
        <w:tblW w:w="0" w:type="auto"/>
        <w:tblLook w:val="04A0" w:firstRow="1" w:lastRow="0" w:firstColumn="1" w:lastColumn="0" w:noHBand="0" w:noVBand="1"/>
      </w:tblPr>
      <w:tblGrid>
        <w:gridCol w:w="1664"/>
        <w:gridCol w:w="7686"/>
      </w:tblGrid>
      <w:tr w:rsidR="00AE4D5D" w:rsidRPr="005045CD" w14:paraId="69CF7851" w14:textId="77777777" w:rsidTr="009A2E84">
        <w:tc>
          <w:tcPr>
            <w:tcW w:w="1664" w:type="dxa"/>
          </w:tcPr>
          <w:p w14:paraId="00728493" w14:textId="77777777" w:rsidR="00AE4D5D" w:rsidRPr="005045CD" w:rsidRDefault="00AE4D5D" w:rsidP="009A2E84">
            <w:pPr>
              <w:jc w:val="left"/>
              <w:rPr>
                <w:moveTo w:id="573" w:author="Colonero Maxwell" w:date="2020-07-27T16:48:00Z"/>
                <w:b/>
              </w:rPr>
            </w:pPr>
            <w:moveToRangeStart w:id="574" w:author="Colonero Maxwell" w:date="2020-07-27T16:48:00Z" w:name="move46760933"/>
            <w:moveTo w:id="575" w:author="Colonero Maxwell" w:date="2020-07-27T16:48:00Z">
              <w:r w:rsidRPr="005045CD">
                <w:rPr>
                  <w:b/>
                </w:rPr>
                <w:lastRenderedPageBreak/>
                <w:t xml:space="preserve">CLOUD: </w:t>
              </w:r>
            </w:moveTo>
          </w:p>
        </w:tc>
        <w:tc>
          <w:tcPr>
            <w:tcW w:w="7686" w:type="dxa"/>
          </w:tcPr>
          <w:p w14:paraId="4454BC5E" w14:textId="0EB6D2D4" w:rsidR="00AE4D5D" w:rsidRPr="003F788F" w:rsidDel="00AE4D5D" w:rsidRDefault="00AE4D5D" w:rsidP="009A2E84">
            <w:pPr>
              <w:rPr>
                <w:del w:id="576" w:author="Colonero Maxwell" w:date="2020-07-27T16:49:00Z"/>
                <w:moveTo w:id="577" w:author="Colonero Maxwell" w:date="2020-07-27T16:48:00Z"/>
                <w:b/>
                <w:bCs/>
                <w:rPrChange w:id="578" w:author="Colonero Maxwell" w:date="2020-07-27T16:51:00Z">
                  <w:rPr>
                    <w:del w:id="579" w:author="Colonero Maxwell" w:date="2020-07-27T16:49:00Z"/>
                    <w:moveTo w:id="580" w:author="Colonero Maxwell" w:date="2020-07-27T16:48:00Z"/>
                    <w:b/>
                  </w:rPr>
                </w:rPrChange>
              </w:rPr>
            </w:pPr>
            <w:ins w:id="581" w:author="Colonero Maxwell" w:date="2020-07-27T16:50:00Z">
              <w:r w:rsidRPr="003F788F">
                <w:rPr>
                  <w:b/>
                  <w:bCs/>
                  <w:color w:val="7030A0"/>
                  <w:rPrChange w:id="582" w:author="Colonero Maxwell" w:date="2020-07-27T16:51:00Z">
                    <w:rPr>
                      <w:b/>
                      <w:bCs/>
                      <w:color w:val="7030A0"/>
                    </w:rPr>
                  </w:rPrChange>
                </w:rPr>
                <w:t>Blended</w:t>
              </w:r>
              <w:r w:rsidRPr="003F788F">
                <w:rPr>
                  <w:b/>
                  <w:bCs/>
                  <w:rPrChange w:id="583" w:author="Colonero Maxwell" w:date="2020-07-27T16:51:00Z">
                    <w:rPr/>
                  </w:rPrChange>
                </w:rPr>
                <w:t xml:space="preserve"> </w:t>
              </w:r>
            </w:ins>
            <w:moveTo w:id="584" w:author="Colonero Maxwell" w:date="2020-07-27T16:48:00Z">
              <w:del w:id="585" w:author="Colonero Maxwell" w:date="2020-07-27T16:49:00Z">
                <w:r w:rsidRPr="003F788F" w:rsidDel="00AE4D5D">
                  <w:rPr>
                    <w:b/>
                    <w:bCs/>
                    <w:rPrChange w:id="586" w:author="Colonero Maxwell" w:date="2020-07-27T16:51:00Z">
                      <w:rPr>
                        <w:b/>
                      </w:rPr>
                    </w:rPrChange>
                  </w:rPr>
                  <w:delText>Instructor-Led Registration Waitlisted </w:delText>
                </w:r>
              </w:del>
            </w:moveTo>
          </w:p>
          <w:p w14:paraId="01CB2823" w14:textId="2C27D22D" w:rsidR="00AE4D5D" w:rsidRPr="003F788F" w:rsidRDefault="00AE4D5D" w:rsidP="009A2E84">
            <w:pPr>
              <w:jc w:val="left"/>
              <w:rPr>
                <w:moveTo w:id="587" w:author="Colonero Maxwell" w:date="2020-07-27T16:48:00Z"/>
                <w:rPrChange w:id="588" w:author="Colonero Maxwell" w:date="2020-07-27T16:51:00Z">
                  <w:rPr>
                    <w:moveTo w:id="589" w:author="Colonero Maxwell" w:date="2020-07-27T16:48:00Z"/>
                    <w:b/>
                  </w:rPr>
                </w:rPrChange>
              </w:rPr>
            </w:pPr>
            <w:moveTo w:id="590" w:author="Colonero Maxwell" w:date="2020-07-27T16:48:00Z">
              <w:del w:id="591" w:author="Colonero Maxwell" w:date="2020-07-27T16:50:00Z">
                <w:r w:rsidRPr="003F788F" w:rsidDel="00AE4D5D">
                  <w:rPr>
                    <w:rPrChange w:id="592" w:author="Colonero Maxwell" w:date="2020-07-27T16:51:00Z">
                      <w:rPr>
                        <w:b/>
                      </w:rPr>
                    </w:rPrChange>
                  </w:rPr>
                  <w:delText xml:space="preserve">Blended </w:delText>
                </w:r>
              </w:del>
              <w:r w:rsidRPr="003F788F">
                <w:rPr>
                  <w:rPrChange w:id="593" w:author="Colonero Maxwell" w:date="2020-07-27T16:51:00Z">
                    <w:rPr>
                      <w:b/>
                    </w:rPr>
                  </w:rPrChange>
                </w:rPr>
                <w:t>Registration Waitlisted </w:t>
              </w:r>
            </w:moveTo>
          </w:p>
        </w:tc>
      </w:tr>
      <w:tr w:rsidR="00AE4D5D" w:rsidRPr="005045CD" w14:paraId="321289C9" w14:textId="77777777" w:rsidTr="009A2E84">
        <w:tc>
          <w:tcPr>
            <w:tcW w:w="1664" w:type="dxa"/>
          </w:tcPr>
          <w:p w14:paraId="57479EB5" w14:textId="77777777" w:rsidR="00AE4D5D" w:rsidRPr="005045CD" w:rsidRDefault="00AE4D5D" w:rsidP="009A2E84">
            <w:pPr>
              <w:jc w:val="left"/>
              <w:rPr>
                <w:moveTo w:id="594" w:author="Colonero Maxwell" w:date="2020-07-27T16:48:00Z"/>
                <w:b/>
              </w:rPr>
            </w:pPr>
            <w:moveTo w:id="595" w:author="Colonero Maxwell" w:date="2020-07-27T16:48:00Z">
              <w:r w:rsidRPr="005045CD">
                <w:rPr>
                  <w:b/>
                </w:rPr>
                <w:t xml:space="preserve">Domain: </w:t>
              </w:r>
            </w:moveTo>
          </w:p>
        </w:tc>
        <w:tc>
          <w:tcPr>
            <w:tcW w:w="7686" w:type="dxa"/>
          </w:tcPr>
          <w:p w14:paraId="71A06A15" w14:textId="77777777" w:rsidR="00AE4D5D" w:rsidRPr="003F788F" w:rsidRDefault="00AE4D5D" w:rsidP="009A2E84">
            <w:pPr>
              <w:jc w:val="left"/>
              <w:rPr>
                <w:moveTo w:id="596" w:author="Colonero Maxwell" w:date="2020-07-27T16:48:00Z"/>
                <w:rPrChange w:id="597" w:author="Colonero Maxwell" w:date="2020-07-27T16:51:00Z">
                  <w:rPr>
                    <w:moveTo w:id="598" w:author="Colonero Maxwell" w:date="2020-07-27T16:48:00Z"/>
                    <w:b/>
                  </w:rPr>
                </w:rPrChange>
              </w:rPr>
            </w:pPr>
            <w:moveTo w:id="599" w:author="Colonero Maxwell" w:date="2020-07-27T16:48:00Z">
              <w:r w:rsidRPr="003F788F">
                <w:rPr>
                  <w:color w:val="00B050"/>
                  <w:rPrChange w:id="600" w:author="Colonero Maxwell" w:date="2020-07-27T16:51:00Z">
                    <w:rPr>
                      <w:b/>
                      <w:color w:val="00B050"/>
                    </w:rPr>
                  </w:rPrChange>
                </w:rPr>
                <w:t>Live</w:t>
              </w:r>
            </w:moveTo>
          </w:p>
        </w:tc>
      </w:tr>
      <w:tr w:rsidR="00AE4D5D" w:rsidRPr="005045CD" w14:paraId="663B1D3B" w14:textId="77777777" w:rsidTr="009A2E84">
        <w:tc>
          <w:tcPr>
            <w:tcW w:w="1664" w:type="dxa"/>
          </w:tcPr>
          <w:p w14:paraId="0C3CBC10" w14:textId="77777777" w:rsidR="00AE4D5D" w:rsidRPr="005045CD" w:rsidRDefault="00AE4D5D" w:rsidP="009A2E84">
            <w:pPr>
              <w:jc w:val="left"/>
              <w:rPr>
                <w:moveTo w:id="601" w:author="Colonero Maxwell" w:date="2020-07-27T16:48:00Z"/>
                <w:b/>
              </w:rPr>
            </w:pPr>
            <w:moveTo w:id="602" w:author="Colonero Maxwell" w:date="2020-07-27T16:48:00Z">
              <w:r w:rsidRPr="005045CD">
                <w:rPr>
                  <w:b/>
                </w:rPr>
                <w:t xml:space="preserve">Action Name: </w:t>
              </w:r>
            </w:moveTo>
          </w:p>
        </w:tc>
        <w:tc>
          <w:tcPr>
            <w:tcW w:w="7686" w:type="dxa"/>
          </w:tcPr>
          <w:p w14:paraId="110775B3" w14:textId="51700E69" w:rsidR="003F788F" w:rsidRPr="003F788F" w:rsidRDefault="00AE4D5D" w:rsidP="009A2E84">
            <w:pPr>
              <w:jc w:val="left"/>
              <w:rPr>
                <w:moveTo w:id="603" w:author="Colonero Maxwell" w:date="2020-07-27T16:48:00Z"/>
                <w:rPrChange w:id="604" w:author="Colonero Maxwell" w:date="2020-07-27T16:51:00Z">
                  <w:rPr>
                    <w:moveTo w:id="605" w:author="Colonero Maxwell" w:date="2020-07-27T16:48:00Z"/>
                    <w:b/>
                  </w:rPr>
                </w:rPrChange>
              </w:rPr>
            </w:pPr>
            <w:ins w:id="606" w:author="Colonero Maxwell" w:date="2020-07-27T16:50:00Z">
              <w:r w:rsidRPr="003F788F">
                <w:rPr>
                  <w:rPrChange w:id="607" w:author="Colonero Maxwell" w:date="2020-07-27T16:51:00Z">
                    <w:rPr>
                      <w:b/>
                    </w:rPr>
                  </w:rPrChange>
                </w:rPr>
                <w:t xml:space="preserve">Registration </w:t>
              </w:r>
            </w:ins>
            <w:moveTo w:id="608" w:author="Colonero Maxwell" w:date="2020-07-27T16:48:00Z">
              <w:r w:rsidRPr="003F788F">
                <w:rPr>
                  <w:rPrChange w:id="609" w:author="Colonero Maxwell" w:date="2020-07-27T16:51:00Z">
                    <w:rPr>
                      <w:b/>
                    </w:rPr>
                  </w:rPrChange>
                </w:rPr>
                <w:t>Waitlist</w:t>
              </w:r>
            </w:moveTo>
            <w:ins w:id="610" w:author="Colonero Maxwell" w:date="2020-07-27T16:50:00Z">
              <w:r w:rsidR="003F788F" w:rsidRPr="003F788F">
                <w:rPr>
                  <w:rPrChange w:id="611" w:author="Colonero Maxwell" w:date="2020-07-27T16:51:00Z">
                    <w:rPr>
                      <w:b/>
                    </w:rPr>
                  </w:rPrChange>
                </w:rPr>
                <w:t xml:space="preserve"> (Status=Waitlist-Pending Approval</w:t>
              </w:r>
            </w:ins>
            <w:ins w:id="612" w:author="Colonero Maxwell" w:date="2020-07-27T16:51:00Z">
              <w:r w:rsidR="003F788F">
                <w:t>)</w:t>
              </w:r>
            </w:ins>
            <w:moveTo w:id="613" w:author="Colonero Maxwell" w:date="2020-07-27T16:48:00Z">
              <w:del w:id="614" w:author="Colonero Maxwell" w:date="2020-07-27T16:50:00Z">
                <w:r w:rsidRPr="003F788F" w:rsidDel="003F788F">
                  <w:rPr>
                    <w:rPrChange w:id="615" w:author="Colonero Maxwell" w:date="2020-07-27T16:51:00Z">
                      <w:rPr>
                        <w:b/>
                      </w:rPr>
                    </w:rPrChange>
                  </w:rPr>
                  <w:delText>ed</w:delText>
                </w:r>
              </w:del>
            </w:moveTo>
          </w:p>
        </w:tc>
      </w:tr>
      <w:tr w:rsidR="00AE4D5D" w:rsidRPr="005045CD" w14:paraId="6AF703EB" w14:textId="77777777" w:rsidTr="009A2E84">
        <w:tc>
          <w:tcPr>
            <w:tcW w:w="1664" w:type="dxa"/>
          </w:tcPr>
          <w:p w14:paraId="04DD4C09" w14:textId="77777777" w:rsidR="00AE4D5D" w:rsidRPr="005045CD" w:rsidRDefault="00AE4D5D" w:rsidP="009A2E84">
            <w:pPr>
              <w:jc w:val="left"/>
              <w:rPr>
                <w:moveTo w:id="616" w:author="Colonero Maxwell" w:date="2020-07-27T16:48:00Z"/>
                <w:rFonts w:ascii="Arial" w:hAnsi="Arial" w:cs="Arial"/>
                <w:color w:val="333333"/>
                <w:sz w:val="18"/>
                <w:szCs w:val="18"/>
                <w:lang w:eastAsia="en-US"/>
              </w:rPr>
            </w:pPr>
            <w:moveTo w:id="617" w:author="Colonero Maxwell" w:date="2020-07-27T16:48:00Z">
              <w:r w:rsidRPr="005045CD">
                <w:rPr>
                  <w:b/>
                </w:rPr>
                <w:t xml:space="preserve">Named Quires: </w:t>
              </w:r>
            </w:moveTo>
          </w:p>
        </w:tc>
        <w:tc>
          <w:tcPr>
            <w:tcW w:w="7686" w:type="dxa"/>
          </w:tcPr>
          <w:p w14:paraId="38BAA274" w14:textId="6574EB34" w:rsidR="00AE4D5D" w:rsidRPr="003F788F" w:rsidRDefault="003F788F" w:rsidP="009A2E84">
            <w:pPr>
              <w:jc w:val="left"/>
              <w:rPr>
                <w:moveTo w:id="618" w:author="Colonero Maxwell" w:date="2020-07-27T16:48:00Z"/>
                <w:rPrChange w:id="619" w:author="Colonero Maxwell" w:date="2020-07-27T16:51:00Z">
                  <w:rPr>
                    <w:moveTo w:id="620" w:author="Colonero Maxwell" w:date="2020-07-27T16:48:00Z"/>
                    <w:b/>
                  </w:rPr>
                </w:rPrChange>
              </w:rPr>
            </w:pPr>
            <w:ins w:id="621" w:author="Colonero Maxwell" w:date="2020-07-27T16:51:00Z">
              <w:r w:rsidRPr="003F788F">
                <w:rPr>
                  <w:rPrChange w:id="622" w:author="Colonero Maxwell" w:date="2020-07-27T16:51:00Z">
                    <w:rPr>
                      <w:b/>
                    </w:rPr>
                  </w:rPrChange>
                </w:rPr>
                <w:t>Learner associated with this registration</w:t>
              </w:r>
            </w:ins>
            <w:moveTo w:id="623" w:author="Colonero Maxwell" w:date="2020-07-27T16:48:00Z">
              <w:del w:id="624" w:author="Colonero Maxwell" w:date="2020-07-27T16:51:00Z">
                <w:r w:rsidR="00AE4D5D" w:rsidRPr="003F788F" w:rsidDel="003F788F">
                  <w:rPr>
                    <w:rPrChange w:id="625" w:author="Colonero Maxwell" w:date="2020-07-27T16:51:00Z">
                      <w:rPr>
                        <w:b/>
                      </w:rPr>
                    </w:rPrChange>
                  </w:rPr>
                  <w:delText>Learner associated with this registration</w:delText>
                </w:r>
              </w:del>
            </w:moveTo>
          </w:p>
        </w:tc>
      </w:tr>
      <w:tr w:rsidR="00AE4D5D" w:rsidRPr="005045CD" w14:paraId="3D392082" w14:textId="77777777" w:rsidTr="009A2E84">
        <w:tc>
          <w:tcPr>
            <w:tcW w:w="1664" w:type="dxa"/>
          </w:tcPr>
          <w:p w14:paraId="215E4F06" w14:textId="77777777" w:rsidR="00AE4D5D" w:rsidRPr="005045CD" w:rsidRDefault="00AE4D5D" w:rsidP="009A2E84">
            <w:pPr>
              <w:rPr>
                <w:moveTo w:id="626" w:author="Colonero Maxwell" w:date="2020-07-27T16:48:00Z"/>
                <w:b/>
              </w:rPr>
            </w:pPr>
            <w:moveTo w:id="627" w:author="Colonero Maxwell" w:date="2020-07-27T16:48:00Z">
              <w:r>
                <w:rPr>
                  <w:b/>
                </w:rPr>
                <w:t>iCal</w:t>
              </w:r>
            </w:moveTo>
          </w:p>
        </w:tc>
        <w:tc>
          <w:tcPr>
            <w:tcW w:w="7686" w:type="dxa"/>
          </w:tcPr>
          <w:p w14:paraId="3A0A6E60" w14:textId="77777777" w:rsidR="00AE4D5D" w:rsidRPr="003F788F" w:rsidRDefault="00AE4D5D" w:rsidP="009A2E84">
            <w:pPr>
              <w:rPr>
                <w:moveTo w:id="628" w:author="Colonero Maxwell" w:date="2020-07-27T16:48:00Z"/>
                <w:rPrChange w:id="629" w:author="Colonero Maxwell" w:date="2020-07-27T16:51:00Z">
                  <w:rPr>
                    <w:moveTo w:id="630" w:author="Colonero Maxwell" w:date="2020-07-27T16:48:00Z"/>
                    <w:b/>
                  </w:rPr>
                </w:rPrChange>
              </w:rPr>
            </w:pPr>
            <w:moveTo w:id="631" w:author="Colonero Maxwell" w:date="2020-07-27T16:48:00Z">
              <w:r w:rsidRPr="003F788F">
                <w:rPr>
                  <w:rPrChange w:id="632" w:author="Colonero Maxwell" w:date="2020-07-27T16:51:00Z">
                    <w:rPr>
                      <w:b/>
                    </w:rPr>
                  </w:rPrChange>
                </w:rPr>
                <w:t>Disabled</w:t>
              </w:r>
            </w:moveTo>
          </w:p>
        </w:tc>
      </w:tr>
    </w:tbl>
    <w:p w14:paraId="53A0E794" w14:textId="77777777" w:rsidR="00AE4D5D" w:rsidRDefault="00AE4D5D" w:rsidP="00AE4D5D">
      <w:pPr>
        <w:rPr>
          <w:moveTo w:id="633" w:author="Colonero Maxwell" w:date="2020-07-27T16:48:00Z"/>
          <w:rFonts w:ascii="Arial" w:hAnsi="Arial" w:cs="Arial"/>
          <w:color w:val="333333"/>
          <w:sz w:val="18"/>
          <w:szCs w:val="18"/>
          <w:lang w:eastAsia="en-US"/>
        </w:rPr>
      </w:pPr>
    </w:p>
    <w:p w14:paraId="5EE0F620" w14:textId="77777777" w:rsidR="00AE4D5D" w:rsidRDefault="00AE4D5D" w:rsidP="00AE4D5D">
      <w:pPr>
        <w:rPr>
          <w:moveTo w:id="634" w:author="Colonero Maxwell" w:date="2020-07-27T16:48: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AE4D5D" w14:paraId="2F21E870" w14:textId="77777777" w:rsidTr="009A2E84">
        <w:trPr>
          <w:trHeight w:val="323"/>
        </w:trPr>
        <w:tc>
          <w:tcPr>
            <w:tcW w:w="9792" w:type="dxa"/>
          </w:tcPr>
          <w:p w14:paraId="774F0FE6" w14:textId="4691E002" w:rsidR="00AE4D5D" w:rsidRDefault="00AE4D5D" w:rsidP="009A2E84">
            <w:pPr>
              <w:jc w:val="left"/>
              <w:rPr>
                <w:moveTo w:id="635" w:author="Colonero Maxwell" w:date="2020-07-27T16:48:00Z"/>
                <w:rFonts w:ascii="Arial" w:hAnsi="Arial" w:cs="Arial"/>
                <w:color w:val="333333"/>
                <w:sz w:val="18"/>
                <w:szCs w:val="18"/>
                <w:lang w:eastAsia="en-US"/>
              </w:rPr>
            </w:pPr>
            <w:moveTo w:id="636" w:author="Colonero Maxwell" w:date="2020-07-27T16:48:00Z">
              <w:r w:rsidRPr="005045CD">
                <w:rPr>
                  <w:b/>
                  <w:sz w:val="22"/>
                </w:rPr>
                <w:t>Subject</w:t>
              </w:r>
              <w:r>
                <w:rPr>
                  <w:b/>
                  <w:sz w:val="22"/>
                </w:rPr>
                <w:t>:</w:t>
              </w:r>
              <w:r>
                <w:rPr>
                  <w:rFonts w:ascii="Calibri" w:hAnsi="Calibri" w:cs="Calibri"/>
                  <w:sz w:val="22"/>
                  <w:szCs w:val="22"/>
                </w:rPr>
                <w:t xml:space="preserve"> You are on the Waitlist for </w:t>
              </w:r>
              <w:r w:rsidRPr="003F788F">
                <w:rPr>
                  <w:rFonts w:ascii="Calibri" w:hAnsi="Calibri" w:cs="Calibri"/>
                  <w:sz w:val="22"/>
                  <w:szCs w:val="22"/>
                  <w:rPrChange w:id="637" w:author="Colonero Maxwell" w:date="2020-07-27T16:52:00Z">
                    <w:rPr>
                      <w:rFonts w:ascii="Calibri" w:hAnsi="Calibri" w:cs="Calibri"/>
                      <w:color w:val="4472C4" w:themeColor="accent5"/>
                      <w:sz w:val="22"/>
                      <w:szCs w:val="22"/>
                    </w:rPr>
                  </w:rPrChange>
                </w:rPr>
                <w:t>@Reg_ClassTitle@</w:t>
              </w:r>
              <w:r>
                <w:rPr>
                  <w:rFonts w:ascii="Calibri" w:hAnsi="Calibri" w:cs="Calibri"/>
                  <w:sz w:val="22"/>
                  <w:szCs w:val="22"/>
                </w:rPr>
                <w:t xml:space="preserve"> on </w:t>
              </w:r>
              <w:r w:rsidRPr="003F788F">
                <w:rPr>
                  <w:rFonts w:ascii="Calibri" w:hAnsi="Calibri" w:cs="Calibri"/>
                  <w:sz w:val="22"/>
                  <w:szCs w:val="22"/>
                  <w:rPrChange w:id="638" w:author="Colonero Maxwell" w:date="2020-07-27T16:52:00Z">
                    <w:rPr>
                      <w:rFonts w:ascii="Calibri" w:hAnsi="Calibri" w:cs="Calibri"/>
                      <w:color w:val="4472C4" w:themeColor="accent5"/>
                      <w:sz w:val="22"/>
                      <w:szCs w:val="22"/>
                    </w:rPr>
                  </w:rPrChange>
                </w:rPr>
                <w:t xml:space="preserve">@Reg_ClassStartDate@ - </w:t>
              </w:r>
            </w:moveTo>
            <w:ins w:id="639" w:author="Colonero Maxwell" w:date="2020-07-27T16:52:00Z">
              <w:r w:rsidR="003F788F" w:rsidRPr="003F788F">
                <w:rPr>
                  <w:rFonts w:ascii="Calibri" w:hAnsi="Calibri" w:cs="Calibri"/>
                  <w:sz w:val="22"/>
                  <w:szCs w:val="22"/>
                  <w:rPrChange w:id="640" w:author="Colonero Maxwell" w:date="2020-07-27T16:52:00Z">
                    <w:rPr>
                      <w:rFonts w:ascii="Calibri" w:hAnsi="Calibri" w:cs="Calibri"/>
                      <w:color w:val="4472C4" w:themeColor="accent5"/>
                      <w:sz w:val="22"/>
                      <w:szCs w:val="22"/>
                    </w:rPr>
                  </w:rPrChange>
                </w:rPr>
                <w:t>@Reg_ClassEndDateIntl@</w:t>
              </w:r>
            </w:ins>
            <w:moveTo w:id="641" w:author="Colonero Maxwell" w:date="2020-07-27T16:48:00Z">
              <w:del w:id="642" w:author="Colonero Maxwell" w:date="2020-07-27T16:52:00Z">
                <w:r w:rsidRPr="003F788F" w:rsidDel="003F788F">
                  <w:rPr>
                    <w:rFonts w:ascii="Calibri" w:hAnsi="Calibri" w:cs="Calibri"/>
                    <w:sz w:val="22"/>
                    <w:szCs w:val="22"/>
                    <w:rPrChange w:id="643" w:author="Colonero Maxwell" w:date="2020-07-27T16:52:00Z">
                      <w:rPr>
                        <w:rFonts w:ascii="Calibri" w:hAnsi="Calibri" w:cs="Calibri"/>
                        <w:color w:val="4472C4" w:themeColor="accent5"/>
                        <w:sz w:val="22"/>
                        <w:szCs w:val="22"/>
                      </w:rPr>
                    </w:rPrChange>
                  </w:rPr>
                  <w:delText>@Reg_EndDate@</w:delText>
                </w:r>
              </w:del>
            </w:moveTo>
          </w:p>
        </w:tc>
      </w:tr>
      <w:tr w:rsidR="00AE4D5D" w14:paraId="55FDDDD3" w14:textId="77777777" w:rsidTr="009A2E84">
        <w:tc>
          <w:tcPr>
            <w:tcW w:w="9792" w:type="dxa"/>
          </w:tcPr>
          <w:p w14:paraId="42DECA28" w14:textId="53D90192" w:rsidR="00AE4D5D" w:rsidDel="003F788F" w:rsidRDefault="00AE4D5D" w:rsidP="009A2E84">
            <w:pPr>
              <w:shd w:val="clear" w:color="auto" w:fill="FFFFFF"/>
              <w:rPr>
                <w:del w:id="644" w:author="Colonero Maxwell" w:date="2020-07-27T16:53:00Z"/>
                <w:moveTo w:id="645" w:author="Colonero Maxwell" w:date="2020-07-27T16:48: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AE4D5D" w14:paraId="26507D18" w14:textId="77777777" w:rsidTr="009A2E84">
              <w:trPr>
                <w:jc w:val="center"/>
              </w:trPr>
              <w:tc>
                <w:tcPr>
                  <w:tcW w:w="0" w:type="auto"/>
                  <w:vAlign w:val="center"/>
                  <w:hideMark/>
                </w:tcPr>
                <w:tbl>
                  <w:tblPr>
                    <w:tblW w:w="0" w:type="auto"/>
                    <w:tblCellMar>
                      <w:left w:w="0" w:type="dxa"/>
                      <w:right w:w="0" w:type="dxa"/>
                    </w:tblCellMar>
                    <w:tblLook w:val="04A0" w:firstRow="1" w:lastRow="0" w:firstColumn="1" w:lastColumn="0" w:noHBand="0" w:noVBand="1"/>
                    <w:tblPrChange w:id="646" w:author="Colonero Maxwell" w:date="2020-07-27T16:53:00Z">
                      <w:tblPr>
                        <w:tblW w:w="0" w:type="auto"/>
                        <w:tblCellMar>
                          <w:left w:w="0" w:type="dxa"/>
                          <w:right w:w="0" w:type="dxa"/>
                        </w:tblCellMar>
                        <w:tblLook w:val="04A0" w:firstRow="1" w:lastRow="0" w:firstColumn="1" w:lastColumn="0" w:noHBand="0" w:noVBand="1"/>
                      </w:tblPr>
                    </w:tblPrChange>
                  </w:tblPr>
                  <w:tblGrid>
                    <w:gridCol w:w="750"/>
                    <w:gridCol w:w="7125"/>
                    <w:gridCol w:w="1125"/>
                    <w:tblGridChange w:id="647">
                      <w:tblGrid>
                        <w:gridCol w:w="750"/>
                        <w:gridCol w:w="7125"/>
                        <w:gridCol w:w="1125"/>
                      </w:tblGrid>
                    </w:tblGridChange>
                  </w:tblGrid>
                  <w:tr w:rsidR="00AE4D5D" w:rsidDel="003F788F" w14:paraId="7CD716CB" w14:textId="14C4901A" w:rsidTr="003F788F">
                    <w:trPr>
                      <w:del w:id="648" w:author="Colonero Maxwell" w:date="2020-07-27T16:53:00Z"/>
                    </w:trPr>
                    <w:tc>
                      <w:tcPr>
                        <w:tcW w:w="750" w:type="dxa"/>
                        <w:tcPrChange w:id="649" w:author="Colonero Maxwell" w:date="2020-07-27T16:53:00Z">
                          <w:tcPr>
                            <w:tcW w:w="750" w:type="dxa"/>
                          </w:tcPr>
                        </w:tcPrChange>
                      </w:tcPr>
                      <w:p w14:paraId="77FE4695" w14:textId="6175DF6A" w:rsidR="00AE4D5D" w:rsidDel="003F788F" w:rsidRDefault="00AE4D5D" w:rsidP="009A2E84">
                        <w:pPr>
                          <w:rPr>
                            <w:del w:id="650" w:author="Colonero Maxwell" w:date="2020-07-27T16:53:00Z"/>
                            <w:moveTo w:id="651" w:author="Colonero Maxwell" w:date="2020-07-27T16:48:00Z"/>
                            <w:rFonts w:ascii="Times New Roman" w:hAnsi="Times New Roman"/>
                            <w:lang w:eastAsia="en-US"/>
                          </w:rPr>
                        </w:pPr>
                        <w:moveTo w:id="652" w:author="Colonero Maxwell" w:date="2020-07-27T16:48:00Z">
                          <w:del w:id="653" w:author="Colonero Maxwell" w:date="2020-07-27T16:53:00Z">
                            <w:r w:rsidDel="003F788F">
                              <w:rPr>
                                <w:noProof/>
                                <w:lang w:val="en-GB" w:eastAsia="en-GB"/>
                              </w:rPr>
                              <mc:AlternateContent>
                                <mc:Choice Requires="wps">
                                  <w:drawing>
                                    <wp:inline distT="0" distB="0" distL="0" distR="0" wp14:anchorId="0733D07B" wp14:editId="69D1B694">
                                      <wp:extent cx="304800" cy="304800"/>
                                      <wp:effectExtent l="0" t="0" r="0" b="0"/>
                                      <wp:docPr id="1" name="Rectangle 1"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D9002" id="Rectangle 1"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Tr1EoPAgAABQQA&#10;AA4AAAAAAAAAAAAAAAAALgIAAGRycy9lMm9Eb2MueG1sUEsBAi0AFAAGAAgAAAAhAEyg6SzYAAAA&#10;AwEAAA8AAAAAAAAAAAAAAAAAaQQAAGRycy9kb3ducmV2LnhtbFBLBQYAAAAABAAEAPMAAABuBQAA&#10;AAA=&#10;" filled="f" stroked="f">
                                      <o:lock v:ext="edit" aspectratio="t"/>
                                      <w10:anchorlock/>
                                    </v:rect>
                                  </w:pict>
                                </mc:Fallback>
                              </mc:AlternateContent>
                            </w:r>
                          </w:del>
                        </w:moveTo>
                      </w:p>
                    </w:tc>
                    <w:tc>
                      <w:tcPr>
                        <w:tcW w:w="7125" w:type="dxa"/>
                        <w:shd w:val="clear" w:color="auto" w:fill="FFFFFF"/>
                        <w:vAlign w:val="center"/>
                        <w:tcPrChange w:id="654" w:author="Colonero Maxwell" w:date="2020-07-27T16:53:00Z">
                          <w:tcPr>
                            <w:tcW w:w="7125" w:type="dxa"/>
                            <w:shd w:val="clear" w:color="auto" w:fill="FFFFFF"/>
                            <w:vAlign w:val="center"/>
                          </w:tcPr>
                        </w:tcPrChange>
                      </w:tcPr>
                      <w:p w14:paraId="70E6AB1A" w14:textId="597BF609" w:rsidR="00AE4D5D" w:rsidDel="003F788F" w:rsidRDefault="00AE4D5D" w:rsidP="003F788F">
                        <w:pPr>
                          <w:pStyle w:val="Heading1"/>
                          <w:numPr>
                            <w:ilvl w:val="0"/>
                            <w:numId w:val="0"/>
                          </w:numPr>
                          <w:spacing w:before="150" w:after="150"/>
                          <w:ind w:right="150"/>
                          <w:rPr>
                            <w:del w:id="655" w:author="Colonero Maxwell" w:date="2020-07-27T16:53:00Z"/>
                            <w:moveTo w:id="656" w:author="Colonero Maxwell" w:date="2020-07-27T16:48:00Z"/>
                            <w:rFonts w:ascii="Trebuchet MS" w:hAnsi="Trebuchet MS"/>
                            <w:color w:val="177B57"/>
                            <w:sz w:val="28"/>
                            <w:szCs w:val="28"/>
                          </w:rPr>
                          <w:pPrChange w:id="657" w:author="Colonero Maxwell" w:date="2020-07-27T16:52:00Z">
                            <w:pPr>
                              <w:pStyle w:val="Heading1"/>
                              <w:spacing w:before="150" w:after="150"/>
                              <w:ind w:left="150" w:right="150"/>
                            </w:pPr>
                          </w:pPrChange>
                        </w:pPr>
                        <w:moveTo w:id="658" w:author="Colonero Maxwell" w:date="2020-07-27T16:48:00Z">
                          <w:del w:id="659" w:author="Colonero Maxwell" w:date="2020-07-27T16:53:00Z">
                            <w:r w:rsidDel="003F788F">
                              <w:rPr>
                                <w:rFonts w:ascii="Trebuchet MS" w:hAnsi="Trebuchet MS"/>
                                <w:caps/>
                                <w:color w:val="177B57"/>
                                <w:sz w:val="27"/>
                                <w:szCs w:val="27"/>
                              </w:rPr>
                              <w:delText>LIVE LEARNING PROGRAM UPDATE</w:delText>
                            </w:r>
                          </w:del>
                        </w:moveTo>
                      </w:p>
                      <w:p w14:paraId="5C3EF0B7" w14:textId="77777777" w:rsidR="00AE4D5D" w:rsidDel="003F788F" w:rsidRDefault="00AE4D5D" w:rsidP="009A2E84">
                        <w:pPr>
                          <w:rPr>
                            <w:del w:id="660" w:author="Colonero Maxwell" w:date="2020-07-27T16:52:00Z"/>
                            <w:moveTo w:id="661" w:author="Colonero Maxwell" w:date="2020-07-27T16:48:00Z"/>
                            <w:rFonts w:ascii="Times New Roman" w:eastAsiaTheme="minorHAnsi" w:hAnsi="Times New Roman"/>
                            <w:sz w:val="24"/>
                          </w:rPr>
                        </w:pPr>
                      </w:p>
                      <w:p w14:paraId="75A58873" w14:textId="0208E0B2" w:rsidR="00AE4D5D" w:rsidDel="003F788F" w:rsidRDefault="00AE4D5D" w:rsidP="003F788F">
                        <w:pPr>
                          <w:pStyle w:val="Heading5"/>
                          <w:numPr>
                            <w:ilvl w:val="0"/>
                            <w:numId w:val="0"/>
                          </w:numPr>
                          <w:spacing w:before="150" w:after="150"/>
                          <w:ind w:right="150"/>
                          <w:rPr>
                            <w:del w:id="662" w:author="Colonero Maxwell" w:date="2020-07-27T16:53:00Z"/>
                            <w:moveTo w:id="663" w:author="Colonero Maxwell" w:date="2020-07-27T16:48:00Z"/>
                            <w:rFonts w:ascii="Georgia" w:hAnsi="Georgia"/>
                            <w:bCs w:val="0"/>
                            <w:color w:val="000000"/>
                            <w:sz w:val="32"/>
                            <w:szCs w:val="32"/>
                          </w:rPr>
                          <w:pPrChange w:id="664" w:author="Colonero Maxwell" w:date="2020-07-27T16:52:00Z">
                            <w:pPr>
                              <w:pStyle w:val="Heading5"/>
                              <w:spacing w:before="150" w:after="150"/>
                              <w:ind w:left="150" w:right="150"/>
                            </w:pPr>
                          </w:pPrChange>
                        </w:pPr>
                        <w:moveTo w:id="665" w:author="Colonero Maxwell" w:date="2020-07-27T16:48:00Z">
                          <w:del w:id="666" w:author="Colonero Maxwell" w:date="2020-07-27T16:53:00Z">
                            <w:r w:rsidDel="003F788F">
                              <w:rPr>
                                <w:rFonts w:ascii="Georgia" w:hAnsi="Georgia"/>
                                <w:b/>
                                <w:bCs w:val="0"/>
                                <w:color w:val="333333"/>
                                <w:sz w:val="40"/>
                                <w:szCs w:val="40"/>
                              </w:rPr>
                              <w:delText xml:space="preserve">You are on the Waitlist for </w:delText>
                            </w:r>
                            <w:r w:rsidRPr="00CC57FC" w:rsidDel="003F788F">
                              <w:rPr>
                                <w:rFonts w:ascii="Georgia" w:hAnsi="Georgia"/>
                                <w:b/>
                                <w:bCs w:val="0"/>
                                <w:color w:val="4472C4" w:themeColor="accent5"/>
                                <w:sz w:val="40"/>
                                <w:szCs w:val="40"/>
                              </w:rPr>
                              <w:delText>@Reg_ClassTitle@</w:delText>
                            </w:r>
                          </w:del>
                        </w:moveTo>
                      </w:p>
                    </w:tc>
                    <w:tc>
                      <w:tcPr>
                        <w:tcW w:w="1125" w:type="dxa"/>
                        <w:shd w:val="clear" w:color="auto" w:fill="FFFFFF"/>
                        <w:tcPrChange w:id="667" w:author="Colonero Maxwell" w:date="2020-07-27T16:53:00Z">
                          <w:tcPr>
                            <w:tcW w:w="1125" w:type="dxa"/>
                            <w:shd w:val="clear" w:color="auto" w:fill="FFFFFF"/>
                          </w:tcPr>
                        </w:tcPrChange>
                      </w:tcPr>
                      <w:p w14:paraId="6A709A29" w14:textId="29A0B175" w:rsidR="00AE4D5D" w:rsidDel="003F788F" w:rsidRDefault="00AE4D5D" w:rsidP="009A2E84">
                        <w:pPr>
                          <w:rPr>
                            <w:del w:id="668" w:author="Colonero Maxwell" w:date="2020-07-27T16:53:00Z"/>
                            <w:moveTo w:id="669" w:author="Colonero Maxwell" w:date="2020-07-27T16:48:00Z"/>
                            <w:rFonts w:ascii="Georgia" w:hAnsi="Georgia"/>
                            <w:b/>
                            <w:bCs/>
                            <w:color w:val="000000"/>
                            <w:sz w:val="32"/>
                            <w:szCs w:val="32"/>
                          </w:rPr>
                        </w:pPr>
                      </w:p>
                    </w:tc>
                  </w:tr>
                </w:tbl>
                <w:p w14:paraId="62926C45" w14:textId="77777777" w:rsidR="00AE4D5D" w:rsidRDefault="00AE4D5D" w:rsidP="009A2E84">
                  <w:pPr>
                    <w:rPr>
                      <w:moveTo w:id="670" w:author="Colonero Maxwell" w:date="2020-07-27T16:48:00Z"/>
                      <w:sz w:val="20"/>
                      <w:szCs w:val="20"/>
                    </w:rPr>
                  </w:pPr>
                </w:p>
              </w:tc>
            </w:tr>
            <w:tr w:rsidR="00AE4D5D" w14:paraId="1FE2AF6A" w14:textId="77777777" w:rsidTr="009A2E84">
              <w:trPr>
                <w:trHeight w:val="300"/>
                <w:jc w:val="center"/>
              </w:trPr>
              <w:tc>
                <w:tcPr>
                  <w:tcW w:w="0" w:type="auto"/>
                  <w:vAlign w:val="center"/>
                  <w:hideMark/>
                </w:tcPr>
                <w:p w14:paraId="78DBB604" w14:textId="77777777" w:rsidR="00AE4D5D" w:rsidRDefault="00AE4D5D" w:rsidP="009A2E84">
                  <w:pPr>
                    <w:rPr>
                      <w:moveTo w:id="671" w:author="Colonero Maxwell" w:date="2020-07-27T16:48:00Z"/>
                      <w:rFonts w:eastAsiaTheme="minorHAnsi"/>
                      <w:sz w:val="24"/>
                    </w:rPr>
                  </w:pPr>
                  <w:moveTo w:id="672" w:author="Colonero Maxwell" w:date="2020-07-27T16:48:00Z">
                    <w:del w:id="673" w:author="Colonero Maxwell" w:date="2020-07-27T16:53:00Z">
                      <w:r w:rsidDel="003F788F">
                        <w:delText xml:space="preserve">  </w:delText>
                      </w:r>
                    </w:del>
                  </w:moveTo>
                </w:p>
              </w:tc>
            </w:tr>
            <w:tr w:rsidR="00AE4D5D" w14:paraId="269545A6" w14:textId="77777777" w:rsidTr="009A2E84">
              <w:trPr>
                <w:jc w:val="center"/>
              </w:trPr>
              <w:tc>
                <w:tcPr>
                  <w:tcW w:w="0" w:type="auto"/>
                  <w:shd w:val="clear" w:color="auto" w:fill="FFFFFF"/>
                  <w:tcMar>
                    <w:top w:w="0" w:type="dxa"/>
                    <w:left w:w="150" w:type="dxa"/>
                    <w:bottom w:w="150" w:type="dxa"/>
                    <w:right w:w="150" w:type="dxa"/>
                  </w:tcMar>
                  <w:vAlign w:val="center"/>
                  <w:hideMark/>
                </w:tcPr>
                <w:p w14:paraId="6171101F" w14:textId="77777777" w:rsidR="003F788F" w:rsidRPr="003F788F" w:rsidRDefault="003F788F" w:rsidP="003F788F">
                  <w:pPr>
                    <w:rPr>
                      <w:ins w:id="674" w:author="Colonero Maxwell" w:date="2020-07-27T16:53:00Z"/>
                      <w:rFonts w:ascii="Times New Roman" w:hAnsi="Times New Roman"/>
                      <w:b/>
                      <w:bCs/>
                      <w:sz w:val="20"/>
                      <w:lang w:eastAsia="en-US"/>
                      <w:rPrChange w:id="675" w:author="Colonero Maxwell" w:date="2020-07-27T16:55:00Z">
                        <w:rPr>
                          <w:ins w:id="676" w:author="Colonero Maxwell" w:date="2020-07-27T16:53:00Z"/>
                          <w:rFonts w:ascii="Times New Roman" w:hAnsi="Times New Roman"/>
                          <w:sz w:val="20"/>
                          <w:lang w:eastAsia="en-US"/>
                        </w:rPr>
                      </w:rPrChange>
                    </w:rPr>
                  </w:pPr>
                  <w:ins w:id="677" w:author="Colonero Maxwell" w:date="2020-07-27T16:53:00Z">
                    <w:r w:rsidRPr="003F788F">
                      <w:rPr>
                        <w:rFonts w:ascii="Trebuchet MS" w:hAnsi="Trebuchet MS" w:cs="Arial"/>
                        <w:b/>
                        <w:bCs/>
                        <w:caps/>
                        <w:color w:val="177B57"/>
                        <w:sz w:val="27"/>
                        <w:szCs w:val="27"/>
                        <w:rPrChange w:id="678" w:author="Colonero Maxwell" w:date="2020-07-27T16:55:00Z">
                          <w:rPr>
                            <w:rFonts w:ascii="Trebuchet MS" w:hAnsi="Trebuchet MS" w:cs="Arial"/>
                            <w:caps/>
                            <w:color w:val="177B57"/>
                            <w:sz w:val="27"/>
                            <w:szCs w:val="27"/>
                          </w:rPr>
                        </w:rPrChange>
                      </w:rPr>
                      <w:t>LEARNING UPDATE</w:t>
                    </w:r>
                  </w:ins>
                </w:p>
                <w:p w14:paraId="49844DAD" w14:textId="4B4914C9" w:rsidR="003F788F" w:rsidRPr="009A2E84" w:rsidRDefault="003F788F" w:rsidP="003F788F">
                  <w:pPr>
                    <w:shd w:val="clear" w:color="auto" w:fill="FFFFFF"/>
                    <w:spacing w:before="100" w:beforeAutospacing="1" w:after="100" w:afterAutospacing="1"/>
                    <w:rPr>
                      <w:ins w:id="679" w:author="Colonero Maxwell" w:date="2020-07-27T16:53:00Z"/>
                      <w:rFonts w:ascii="Arial" w:hAnsi="Arial" w:cs="Arial"/>
                      <w:sz w:val="21"/>
                      <w:szCs w:val="21"/>
                    </w:rPr>
                  </w:pPr>
                  <w:ins w:id="680" w:author="Colonero Maxwell" w:date="2020-07-27T16:53:00Z">
                    <w:r>
                      <w:rPr>
                        <w:rFonts w:ascii="Georgia" w:hAnsi="Georgia" w:cs="Arial"/>
                        <w:sz w:val="40"/>
                        <w:szCs w:val="40"/>
                      </w:rPr>
                      <w:t xml:space="preserve">You are on the Waitlist for </w:t>
                    </w:r>
                    <w:r w:rsidRPr="00634548">
                      <w:rPr>
                        <w:rFonts w:ascii="Georgia" w:hAnsi="Georgia" w:cs="Arial"/>
                        <w:sz w:val="40"/>
                        <w:szCs w:val="40"/>
                      </w:rPr>
                      <w:t>@Reg_ClassTitle@</w:t>
                    </w:r>
                  </w:ins>
                </w:p>
                <w:p w14:paraId="4ACACEEC" w14:textId="77777777" w:rsidR="003F788F" w:rsidRDefault="003F788F" w:rsidP="009A2E84">
                  <w:pPr>
                    <w:pStyle w:val="Heading5"/>
                    <w:numPr>
                      <w:ilvl w:val="0"/>
                      <w:numId w:val="0"/>
                    </w:numPr>
                    <w:spacing w:before="0" w:after="0"/>
                    <w:ind w:left="1418" w:hanging="1418"/>
                    <w:rPr>
                      <w:ins w:id="681" w:author="Colonero Maxwell" w:date="2020-07-27T16:53:00Z"/>
                      <w:rFonts w:ascii="Arial" w:hAnsi="Arial" w:cs="Arial"/>
                      <w:color w:val="000000"/>
                      <w:szCs w:val="22"/>
                    </w:rPr>
                  </w:pPr>
                </w:p>
                <w:p w14:paraId="56704801" w14:textId="08414398" w:rsidR="00AE4D5D" w:rsidRPr="00332A6C" w:rsidRDefault="00AE4D5D" w:rsidP="009A2E84">
                  <w:pPr>
                    <w:pStyle w:val="Heading5"/>
                    <w:numPr>
                      <w:ilvl w:val="0"/>
                      <w:numId w:val="0"/>
                    </w:numPr>
                    <w:spacing w:before="0" w:after="0"/>
                    <w:ind w:left="1418" w:hanging="1418"/>
                    <w:rPr>
                      <w:moveTo w:id="682" w:author="Colonero Maxwell" w:date="2020-07-27T16:48:00Z"/>
                      <w:rFonts w:ascii="Arial" w:hAnsi="Arial" w:cs="Arial"/>
                      <w:color w:val="000000"/>
                      <w:szCs w:val="22"/>
                    </w:rPr>
                  </w:pPr>
                  <w:moveTo w:id="683" w:author="Colonero Maxwell" w:date="2020-07-27T16:48:00Z">
                    <w:r w:rsidRPr="00332A6C">
                      <w:rPr>
                        <w:rFonts w:ascii="Arial" w:hAnsi="Arial" w:cs="Arial"/>
                        <w:color w:val="000000"/>
                        <w:szCs w:val="22"/>
                      </w:rPr>
                      <w:t xml:space="preserve">Dear @Reg_StudentName@, </w:t>
                    </w:r>
                  </w:moveTo>
                </w:p>
                <w:p w14:paraId="2C8727AE" w14:textId="77777777" w:rsidR="00AE4D5D" w:rsidRPr="00332A6C" w:rsidRDefault="00AE4D5D" w:rsidP="009A2E84">
                  <w:pPr>
                    <w:rPr>
                      <w:moveTo w:id="684" w:author="Colonero Maxwell" w:date="2020-07-27T16:48:00Z"/>
                      <w:rFonts w:ascii="Arial" w:hAnsi="Arial" w:cs="Arial"/>
                      <w:bCs/>
                    </w:rPr>
                  </w:pPr>
                </w:p>
                <w:p w14:paraId="580A0577" w14:textId="0C41C082" w:rsidR="00AE4D5D" w:rsidRPr="003F788F" w:rsidRDefault="00AE4D5D" w:rsidP="003F788F">
                  <w:pPr>
                    <w:pStyle w:val="Heading5"/>
                    <w:numPr>
                      <w:ilvl w:val="0"/>
                      <w:numId w:val="0"/>
                    </w:numPr>
                    <w:spacing w:before="0" w:after="0"/>
                    <w:rPr>
                      <w:moveTo w:id="685" w:author="Colonero Maxwell" w:date="2020-07-27T16:48:00Z"/>
                      <w:rFonts w:ascii="Arial" w:hAnsi="Arial" w:cs="Arial"/>
                      <w:szCs w:val="22"/>
                      <w:rPrChange w:id="686" w:author="Colonero Maxwell" w:date="2020-07-27T16:55:00Z">
                        <w:rPr>
                          <w:moveTo w:id="687" w:author="Colonero Maxwell" w:date="2020-07-27T16:48:00Z"/>
                          <w:rFonts w:ascii="Arial" w:hAnsi="Arial" w:cs="Arial"/>
                          <w:color w:val="000000"/>
                          <w:szCs w:val="22"/>
                        </w:rPr>
                      </w:rPrChange>
                    </w:rPr>
                    <w:pPrChange w:id="688" w:author="Colonero Maxwell" w:date="2020-07-27T16:54:00Z">
                      <w:pPr>
                        <w:pStyle w:val="Heading5"/>
                        <w:numPr>
                          <w:ilvl w:val="0"/>
                          <w:numId w:val="0"/>
                        </w:numPr>
                        <w:tabs>
                          <w:tab w:val="clear" w:pos="1418"/>
                        </w:tabs>
                        <w:spacing w:before="0" w:after="0"/>
                      </w:pPr>
                    </w:pPrChange>
                  </w:pPr>
                  <w:moveTo w:id="689" w:author="Colonero Maxwell" w:date="2020-07-27T16:48:00Z">
                    <w:r w:rsidRPr="003F788F">
                      <w:rPr>
                        <w:rFonts w:ascii="Arial" w:hAnsi="Arial" w:cs="Arial"/>
                        <w:szCs w:val="22"/>
                        <w:rPrChange w:id="690" w:author="Colonero Maxwell" w:date="2020-07-27T16:55:00Z">
                          <w:rPr>
                            <w:rFonts w:ascii="Arial" w:hAnsi="Arial" w:cs="Arial"/>
                            <w:color w:val="000000"/>
                            <w:szCs w:val="22"/>
                          </w:rPr>
                        </w:rPrChange>
                      </w:rPr>
                      <w:t xml:space="preserve">You are currently on the waitlist for the upcoming </w:t>
                    </w:r>
                    <w:r w:rsidRPr="003F788F">
                      <w:rPr>
                        <w:rFonts w:ascii="Arial" w:hAnsi="Arial" w:cs="Arial"/>
                        <w:szCs w:val="22"/>
                        <w:rPrChange w:id="691" w:author="Colonero Maxwell" w:date="2020-07-27T16:55:00Z">
                          <w:rPr>
                            <w:rFonts w:ascii="Arial" w:hAnsi="Arial" w:cs="Arial"/>
                            <w:color w:val="4472C4" w:themeColor="accent5"/>
                            <w:szCs w:val="22"/>
                          </w:rPr>
                        </w:rPrChange>
                      </w:rPr>
                      <w:t>@Reg_ClassTitle@</w:t>
                    </w:r>
                    <w:r w:rsidRPr="003F788F">
                      <w:rPr>
                        <w:rFonts w:ascii="Arial" w:hAnsi="Arial" w:cs="Arial"/>
                        <w:szCs w:val="22"/>
                        <w:rPrChange w:id="692" w:author="Colonero Maxwell" w:date="2020-07-27T16:55:00Z">
                          <w:rPr>
                            <w:rFonts w:ascii="Arial" w:hAnsi="Arial" w:cs="Arial"/>
                            <w:szCs w:val="22"/>
                          </w:rPr>
                        </w:rPrChange>
                      </w:rPr>
                      <w:t xml:space="preserve"> on</w:t>
                    </w:r>
                  </w:moveTo>
                  <w:ins w:id="693" w:author="Colonero Maxwell" w:date="2020-07-27T16:54:00Z">
                    <w:r w:rsidR="003F788F" w:rsidRPr="003F788F">
                      <w:rPr>
                        <w:rFonts w:ascii="Arial" w:hAnsi="Arial" w:cs="Arial"/>
                        <w:szCs w:val="22"/>
                        <w:rPrChange w:id="694" w:author="Colonero Maxwell" w:date="2020-07-27T16:55:00Z">
                          <w:rPr>
                            <w:rFonts w:ascii="Arial" w:hAnsi="Arial" w:cs="Arial"/>
                            <w:szCs w:val="22"/>
                          </w:rPr>
                        </w:rPrChange>
                      </w:rPr>
                      <w:t xml:space="preserve"> </w:t>
                    </w:r>
                  </w:ins>
                  <w:moveTo w:id="695" w:author="Colonero Maxwell" w:date="2020-07-27T16:48:00Z">
                    <w:del w:id="696" w:author="Colonero Maxwell" w:date="2020-07-27T16:54:00Z">
                      <w:r w:rsidRPr="003F788F" w:rsidDel="003F788F">
                        <w:rPr>
                          <w:rFonts w:ascii="Arial" w:hAnsi="Arial" w:cs="Arial"/>
                          <w:szCs w:val="22"/>
                          <w:rPrChange w:id="697" w:author="Colonero Maxwell" w:date="2020-07-27T16:55:00Z">
                            <w:rPr>
                              <w:rFonts w:ascii="Arial" w:hAnsi="Arial" w:cs="Arial"/>
                              <w:szCs w:val="22"/>
                            </w:rPr>
                          </w:rPrChange>
                        </w:rPr>
                        <w:delText xml:space="preserve"> </w:delText>
                      </w:r>
                    </w:del>
                    <w:r w:rsidRPr="003F788F">
                      <w:rPr>
                        <w:rFonts w:ascii="Arial" w:hAnsi="Arial" w:cs="Arial"/>
                        <w:szCs w:val="22"/>
                        <w:rPrChange w:id="698" w:author="Colonero Maxwell" w:date="2020-07-27T16:55:00Z">
                          <w:rPr>
                            <w:rFonts w:ascii="Arial" w:hAnsi="Arial" w:cs="Arial"/>
                            <w:color w:val="4472C4" w:themeColor="accent5"/>
                            <w:szCs w:val="22"/>
                          </w:rPr>
                        </w:rPrChange>
                      </w:rPr>
                      <w:t xml:space="preserve">@Reg_ClassStartDate@ </w:t>
                    </w:r>
                    <w:del w:id="699" w:author="Colonero Maxwell" w:date="2020-07-27T16:54:00Z">
                      <w:r w:rsidRPr="003F788F" w:rsidDel="003F788F">
                        <w:rPr>
                          <w:rFonts w:ascii="Arial" w:hAnsi="Arial" w:cs="Arial"/>
                          <w:szCs w:val="22"/>
                          <w:rPrChange w:id="700" w:author="Colonero Maxwell" w:date="2020-07-27T16:55:00Z">
                            <w:rPr>
                              <w:rFonts w:ascii="Arial" w:hAnsi="Arial" w:cs="Arial"/>
                              <w:color w:val="4472C4" w:themeColor="accent5"/>
                              <w:szCs w:val="22"/>
                            </w:rPr>
                          </w:rPrChange>
                        </w:rPr>
                        <w:delText xml:space="preserve">(@Reg_Session_Start_Time_#@) </w:delText>
                      </w:r>
                      <w:r w:rsidRPr="003F788F" w:rsidDel="003F788F">
                        <w:rPr>
                          <w:rFonts w:ascii="Arial" w:hAnsi="Arial" w:cs="Arial"/>
                          <w:szCs w:val="22"/>
                          <w:rPrChange w:id="701" w:author="Colonero Maxwell" w:date="2020-07-27T16:55:00Z">
                            <w:rPr>
                              <w:rFonts w:ascii="Arial" w:hAnsi="Arial" w:cs="Arial"/>
                              <w:szCs w:val="22"/>
                            </w:rPr>
                          </w:rPrChange>
                        </w:rPr>
                        <w:delText xml:space="preserve">- </w:delText>
                      </w:r>
                      <w:r w:rsidRPr="003F788F" w:rsidDel="003F788F">
                        <w:rPr>
                          <w:rFonts w:ascii="Arial" w:hAnsi="Arial" w:cs="Arial"/>
                          <w:szCs w:val="22"/>
                          <w:rPrChange w:id="702" w:author="Colonero Maxwell" w:date="2020-07-27T16:55:00Z">
                            <w:rPr>
                              <w:rFonts w:ascii="Arial" w:hAnsi="Arial" w:cs="Arial"/>
                              <w:color w:val="4472C4" w:themeColor="accent5"/>
                              <w:szCs w:val="22"/>
                            </w:rPr>
                          </w:rPrChange>
                        </w:rPr>
                        <w:delText xml:space="preserve">@Reg_EndDate@ (@Reg_Session_End_Time_#@) </w:delText>
                      </w:r>
                    </w:del>
                    <w:r w:rsidRPr="003F788F">
                      <w:rPr>
                        <w:rFonts w:ascii="Arial" w:hAnsi="Arial" w:cs="Arial"/>
                        <w:szCs w:val="22"/>
                        <w:rPrChange w:id="703" w:author="Colonero Maxwell" w:date="2020-07-27T16:55:00Z">
                          <w:rPr>
                            <w:rFonts w:ascii="Arial" w:hAnsi="Arial" w:cs="Arial"/>
                            <w:color w:val="000000"/>
                            <w:szCs w:val="22"/>
                          </w:rPr>
                        </w:rPrChange>
                      </w:rPr>
                      <w:t xml:space="preserve">in </w:t>
                    </w:r>
                    <w:r w:rsidRPr="003F788F">
                      <w:rPr>
                        <w:rStyle w:val="Strong"/>
                        <w:rFonts w:ascii="Arial" w:hAnsi="Arial" w:cs="Arial"/>
                        <w:b w:val="0"/>
                        <w:szCs w:val="22"/>
                        <w:rPrChange w:id="704" w:author="Colonero Maxwell" w:date="2020-07-27T16:55:00Z">
                          <w:rPr>
                            <w:rStyle w:val="Strong"/>
                            <w:rFonts w:ascii="Arial" w:hAnsi="Arial" w:cs="Arial"/>
                            <w:b w:val="0"/>
                            <w:color w:val="4472C4" w:themeColor="accent5"/>
                            <w:szCs w:val="22"/>
                          </w:rPr>
                        </w:rPrChange>
                      </w:rPr>
                      <w:t>@Reg_ClassLocation@</w:t>
                    </w:r>
                    <w:r w:rsidRPr="003F788F">
                      <w:rPr>
                        <w:rFonts w:ascii="Arial" w:hAnsi="Arial" w:cs="Arial"/>
                        <w:b/>
                        <w:szCs w:val="22"/>
                        <w:rPrChange w:id="705" w:author="Colonero Maxwell" w:date="2020-07-27T16:55:00Z">
                          <w:rPr>
                            <w:rFonts w:ascii="Arial" w:hAnsi="Arial" w:cs="Arial"/>
                            <w:b/>
                            <w:color w:val="4472C4" w:themeColor="accent5"/>
                            <w:szCs w:val="22"/>
                          </w:rPr>
                        </w:rPrChange>
                      </w:rPr>
                      <w:t>.</w:t>
                    </w:r>
                    <w:r w:rsidRPr="003F788F">
                      <w:rPr>
                        <w:rFonts w:ascii="Arial" w:hAnsi="Arial" w:cs="Arial"/>
                        <w:szCs w:val="22"/>
                        <w:rPrChange w:id="706" w:author="Colonero Maxwell" w:date="2020-07-27T16:55:00Z">
                          <w:rPr>
                            <w:rFonts w:ascii="Arial" w:hAnsi="Arial" w:cs="Arial"/>
                            <w:color w:val="4472C4" w:themeColor="accent5"/>
                            <w:szCs w:val="22"/>
                          </w:rPr>
                        </w:rPrChange>
                      </w:rPr>
                      <w:t xml:space="preserve"> </w:t>
                    </w:r>
                  </w:moveTo>
                </w:p>
                <w:p w14:paraId="13809C78" w14:textId="77777777" w:rsidR="00AE4D5D" w:rsidRPr="00332A6C" w:rsidRDefault="00AE4D5D" w:rsidP="009A2E84">
                  <w:pPr>
                    <w:pStyle w:val="Heading5"/>
                    <w:numPr>
                      <w:ilvl w:val="0"/>
                      <w:numId w:val="0"/>
                    </w:numPr>
                    <w:spacing w:before="0" w:after="0"/>
                    <w:ind w:left="1418" w:hanging="1418"/>
                    <w:rPr>
                      <w:moveTo w:id="707" w:author="Colonero Maxwell" w:date="2020-07-27T16:48:00Z"/>
                      <w:rFonts w:ascii="Arial" w:hAnsi="Arial" w:cs="Arial"/>
                      <w:color w:val="000000"/>
                      <w:szCs w:val="22"/>
                    </w:rPr>
                  </w:pPr>
                </w:p>
                <w:p w14:paraId="47FF7332" w14:textId="77777777" w:rsidR="00AE4D5D" w:rsidRPr="00332A6C" w:rsidRDefault="00AE4D5D" w:rsidP="009A2E84">
                  <w:pPr>
                    <w:pStyle w:val="Heading5"/>
                    <w:numPr>
                      <w:ilvl w:val="0"/>
                      <w:numId w:val="0"/>
                    </w:numPr>
                    <w:spacing w:before="0" w:after="0"/>
                    <w:ind w:left="1418" w:hanging="1418"/>
                    <w:rPr>
                      <w:moveTo w:id="708" w:author="Colonero Maxwell" w:date="2020-07-27T16:48:00Z"/>
                      <w:rFonts w:ascii="Arial" w:hAnsi="Arial" w:cs="Arial"/>
                      <w:color w:val="000000"/>
                      <w:szCs w:val="22"/>
                    </w:rPr>
                  </w:pPr>
                  <w:moveTo w:id="709" w:author="Colonero Maxwell" w:date="2020-07-27T16:48:00Z">
                    <w:r w:rsidRPr="00332A6C">
                      <w:rPr>
                        <w:rFonts w:ascii="Arial" w:hAnsi="Arial" w:cs="Arial"/>
                        <w:color w:val="000000"/>
                        <w:szCs w:val="22"/>
                      </w:rPr>
                      <w:t>As spaces are limited, unfortunately we are not able to confirm your spot and</w:t>
                    </w:r>
                  </w:moveTo>
                </w:p>
                <w:p w14:paraId="2DF32992" w14:textId="77777777" w:rsidR="00AE4D5D" w:rsidRPr="00332A6C" w:rsidRDefault="00AE4D5D" w:rsidP="009A2E84">
                  <w:pPr>
                    <w:pStyle w:val="Heading5"/>
                    <w:numPr>
                      <w:ilvl w:val="0"/>
                      <w:numId w:val="0"/>
                    </w:numPr>
                    <w:spacing w:before="0" w:after="0"/>
                    <w:ind w:left="1418" w:hanging="1418"/>
                    <w:rPr>
                      <w:moveTo w:id="710" w:author="Colonero Maxwell" w:date="2020-07-27T16:48:00Z"/>
                      <w:rFonts w:ascii="Arial" w:hAnsi="Arial" w:cs="Arial"/>
                      <w:color w:val="000000"/>
                      <w:szCs w:val="22"/>
                    </w:rPr>
                  </w:pPr>
                  <w:moveTo w:id="711" w:author="Colonero Maxwell" w:date="2020-07-27T16:48:00Z">
                    <w:r w:rsidRPr="00332A6C">
                      <w:rPr>
                        <w:rFonts w:ascii="Arial" w:hAnsi="Arial" w:cs="Arial"/>
                        <w:color w:val="000000"/>
                        <w:szCs w:val="22"/>
                      </w:rPr>
                      <w:t xml:space="preserve">formally invite you </w:t>
                    </w:r>
                    <w:proofErr w:type="gramStart"/>
                    <w:r w:rsidRPr="00332A6C">
                      <w:rPr>
                        <w:rFonts w:ascii="Arial" w:hAnsi="Arial" w:cs="Arial"/>
                        <w:color w:val="000000"/>
                        <w:szCs w:val="22"/>
                      </w:rPr>
                      <w:t>at this time</w:t>
                    </w:r>
                    <w:proofErr w:type="gramEnd"/>
                    <w:r w:rsidRPr="00332A6C">
                      <w:rPr>
                        <w:rFonts w:ascii="Arial" w:hAnsi="Arial" w:cs="Arial"/>
                        <w:color w:val="000000"/>
                        <w:szCs w:val="22"/>
                      </w:rPr>
                      <w:t xml:space="preserve">. </w:t>
                    </w:r>
                  </w:moveTo>
                </w:p>
                <w:p w14:paraId="648E88CC" w14:textId="77777777" w:rsidR="00AE4D5D" w:rsidRPr="00332A6C" w:rsidRDefault="00AE4D5D" w:rsidP="009A2E84">
                  <w:pPr>
                    <w:rPr>
                      <w:moveTo w:id="712" w:author="Colonero Maxwell" w:date="2020-07-27T16:48:00Z"/>
                      <w:rFonts w:ascii="Arial" w:hAnsi="Arial" w:cs="Arial"/>
                      <w:bCs/>
                    </w:rPr>
                  </w:pPr>
                </w:p>
                <w:p w14:paraId="4B22F43E" w14:textId="77777777" w:rsidR="00AE4D5D" w:rsidRPr="00332A6C" w:rsidRDefault="00AE4D5D" w:rsidP="009A2E84">
                  <w:pPr>
                    <w:pStyle w:val="Heading5"/>
                    <w:numPr>
                      <w:ilvl w:val="0"/>
                      <w:numId w:val="0"/>
                    </w:numPr>
                    <w:spacing w:before="0" w:after="0"/>
                    <w:ind w:left="1418" w:hanging="1418"/>
                    <w:rPr>
                      <w:moveTo w:id="713" w:author="Colonero Maxwell" w:date="2020-07-27T16:48:00Z"/>
                      <w:rFonts w:ascii="Arial" w:hAnsi="Arial" w:cs="Arial"/>
                      <w:color w:val="000000"/>
                      <w:szCs w:val="22"/>
                    </w:rPr>
                  </w:pPr>
                  <w:moveTo w:id="714" w:author="Colonero Maxwell" w:date="2020-07-27T16:48:00Z">
                    <w:r w:rsidRPr="00332A6C">
                      <w:rPr>
                        <w:rFonts w:ascii="Arial" w:hAnsi="Arial" w:cs="Arial"/>
                        <w:color w:val="000000"/>
                        <w:szCs w:val="22"/>
                      </w:rPr>
                      <w:t>However, please continue to save the date in your calendar and we will contact you</w:t>
                    </w:r>
                  </w:moveTo>
                </w:p>
                <w:p w14:paraId="1700CB36" w14:textId="77777777" w:rsidR="00AE4D5D" w:rsidRPr="00332A6C" w:rsidRDefault="00AE4D5D" w:rsidP="009A2E84">
                  <w:pPr>
                    <w:pStyle w:val="Heading5"/>
                    <w:numPr>
                      <w:ilvl w:val="0"/>
                      <w:numId w:val="0"/>
                    </w:numPr>
                    <w:spacing w:before="0" w:after="0"/>
                    <w:ind w:left="1418" w:hanging="1418"/>
                    <w:rPr>
                      <w:moveTo w:id="715" w:author="Colonero Maxwell" w:date="2020-07-27T16:48:00Z"/>
                      <w:rFonts w:ascii="Arial" w:hAnsi="Arial" w:cs="Arial"/>
                      <w:color w:val="000000"/>
                      <w:szCs w:val="22"/>
                    </w:rPr>
                  </w:pPr>
                  <w:moveTo w:id="716" w:author="Colonero Maxwell" w:date="2020-07-27T16:48:00Z">
                    <w:r w:rsidRPr="00332A6C">
                      <w:rPr>
                        <w:rFonts w:ascii="Arial" w:hAnsi="Arial" w:cs="Arial"/>
                        <w:color w:val="000000"/>
                        <w:szCs w:val="22"/>
                      </w:rPr>
                      <w:t>if a space becomes available. Additional details about this program, including</w:t>
                    </w:r>
                  </w:moveTo>
                </w:p>
                <w:p w14:paraId="1480A48C" w14:textId="017B1B51" w:rsidR="00AE4D5D" w:rsidRPr="00332A6C" w:rsidRDefault="00AE4D5D" w:rsidP="009A2E84">
                  <w:pPr>
                    <w:pStyle w:val="Heading5"/>
                    <w:numPr>
                      <w:ilvl w:val="0"/>
                      <w:numId w:val="0"/>
                    </w:numPr>
                    <w:spacing w:before="0" w:after="0"/>
                    <w:ind w:left="1418" w:hanging="1418"/>
                    <w:rPr>
                      <w:moveTo w:id="717" w:author="Colonero Maxwell" w:date="2020-07-27T16:48:00Z"/>
                      <w:rFonts w:ascii="Arial" w:hAnsi="Arial" w:cs="Arial"/>
                      <w:color w:val="000000"/>
                      <w:szCs w:val="22"/>
                    </w:rPr>
                  </w:pPr>
                  <w:moveTo w:id="718" w:author="Colonero Maxwell" w:date="2020-07-27T16:48:00Z">
                    <w:r w:rsidRPr="00332A6C">
                      <w:rPr>
                        <w:rFonts w:ascii="Arial" w:hAnsi="Arial" w:cs="Arial"/>
                        <w:color w:val="000000"/>
                        <w:szCs w:val="22"/>
                      </w:rPr>
                      <w:t xml:space="preserve">potential future dates can be found on </w:t>
                    </w:r>
                    <w:del w:id="719" w:author="Colonero Maxwell" w:date="2020-07-27T16:54:00Z">
                      <w:r w:rsidRPr="00332A6C" w:rsidDel="003F788F">
                        <w:rPr>
                          <w:rFonts w:ascii="Arial" w:hAnsi="Arial" w:cs="Arial"/>
                          <w:color w:val="000000"/>
                          <w:szCs w:val="22"/>
                        </w:rPr>
                        <w:delText>LAB</w:delText>
                      </w:r>
                    </w:del>
                  </w:moveTo>
                  <w:ins w:id="720" w:author="Colonero Maxwell" w:date="2020-07-27T16:54:00Z">
                    <w:r w:rsidR="003F788F">
                      <w:rPr>
                        <w:rFonts w:ascii="Arial" w:hAnsi="Arial" w:cs="Arial"/>
                        <w:color w:val="000000"/>
                        <w:szCs w:val="22"/>
                      </w:rPr>
                      <w:t xml:space="preserve">the </w:t>
                    </w:r>
                  </w:ins>
                  <w:commentRangeStart w:id="721"/>
                  <w:ins w:id="722" w:author="Colonero Maxwell" w:date="2020-07-27T16:57:00Z">
                    <w:r w:rsidR="003F788F">
                      <w:rPr>
                        <w:rFonts w:ascii="Arial" w:hAnsi="Arial" w:cs="Arial"/>
                        <w:color w:val="000000"/>
                        <w:szCs w:val="22"/>
                      </w:rPr>
                      <w:t>C</w:t>
                    </w:r>
                  </w:ins>
                  <w:ins w:id="723" w:author="Colonero Maxwell" w:date="2020-07-27T16:54:00Z">
                    <w:r w:rsidR="003F788F">
                      <w:rPr>
                        <w:rFonts w:ascii="Arial" w:hAnsi="Arial" w:cs="Arial"/>
                        <w:color w:val="000000"/>
                        <w:szCs w:val="22"/>
                      </w:rPr>
                      <w:t xml:space="preserve">lass </w:t>
                    </w:r>
                  </w:ins>
                  <w:ins w:id="724" w:author="Colonero Maxwell" w:date="2020-07-27T16:57:00Z">
                    <w:r w:rsidR="003F788F">
                      <w:rPr>
                        <w:rFonts w:ascii="Arial" w:hAnsi="Arial" w:cs="Arial"/>
                        <w:color w:val="000000"/>
                        <w:szCs w:val="22"/>
                      </w:rPr>
                      <w:t>P</w:t>
                    </w:r>
                  </w:ins>
                  <w:ins w:id="725" w:author="Colonero Maxwell" w:date="2020-07-27T16:54:00Z">
                    <w:r w:rsidR="003F788F">
                      <w:rPr>
                        <w:rFonts w:ascii="Arial" w:hAnsi="Arial" w:cs="Arial"/>
                        <w:color w:val="000000"/>
                        <w:szCs w:val="22"/>
                      </w:rPr>
                      <w:t>age</w:t>
                    </w:r>
                  </w:ins>
                  <w:commentRangeEnd w:id="721"/>
                  <w:ins w:id="726" w:author="Colonero Maxwell" w:date="2020-07-27T16:57:00Z">
                    <w:r w:rsidR="003F788F">
                      <w:rPr>
                        <w:rStyle w:val="CommentReference"/>
                        <w:bCs w:val="0"/>
                        <w:iCs w:val="0"/>
                      </w:rPr>
                      <w:commentReference w:id="721"/>
                    </w:r>
                  </w:ins>
                  <w:moveTo w:id="727" w:author="Colonero Maxwell" w:date="2020-07-27T16:48:00Z">
                    <w:r w:rsidRPr="00332A6C">
                      <w:rPr>
                        <w:rFonts w:ascii="Arial" w:hAnsi="Arial" w:cs="Arial"/>
                        <w:color w:val="000000"/>
                        <w:szCs w:val="22"/>
                      </w:rPr>
                      <w:t xml:space="preserve">. </w:t>
                    </w:r>
                  </w:moveTo>
                </w:p>
                <w:p w14:paraId="463F7E71" w14:textId="77777777" w:rsidR="003F788F" w:rsidRDefault="003F788F" w:rsidP="003F788F">
                  <w:pPr>
                    <w:pStyle w:val="Heading5"/>
                    <w:numPr>
                      <w:ilvl w:val="0"/>
                      <w:numId w:val="0"/>
                    </w:numPr>
                    <w:spacing w:before="0" w:after="0"/>
                    <w:ind w:left="1418" w:hanging="1418"/>
                    <w:rPr>
                      <w:ins w:id="728" w:author="Colonero Maxwell" w:date="2020-07-27T16:54:00Z"/>
                      <w:rFonts w:ascii="Arial" w:hAnsi="Arial" w:cs="Arial"/>
                      <w:color w:val="000000"/>
                      <w:szCs w:val="22"/>
                    </w:rPr>
                  </w:pPr>
                </w:p>
                <w:p w14:paraId="605E6302" w14:textId="5E6E3DA3" w:rsidR="003F788F" w:rsidRPr="00332A6C" w:rsidRDefault="003F788F" w:rsidP="003F788F">
                  <w:pPr>
                    <w:pStyle w:val="Heading5"/>
                    <w:numPr>
                      <w:ilvl w:val="0"/>
                      <w:numId w:val="0"/>
                    </w:numPr>
                    <w:spacing w:before="0" w:after="0"/>
                    <w:ind w:left="1418" w:hanging="1418"/>
                    <w:rPr>
                      <w:ins w:id="729" w:author="Colonero Maxwell" w:date="2020-07-27T16:54:00Z"/>
                      <w:rFonts w:ascii="Arial" w:hAnsi="Arial" w:cs="Arial"/>
                      <w:color w:val="000000"/>
                      <w:szCs w:val="22"/>
                    </w:rPr>
                  </w:pPr>
                  <w:ins w:id="730" w:author="Colonero Maxwell" w:date="2020-07-27T16:54:00Z">
                    <w:r w:rsidRPr="00332A6C">
                      <w:rPr>
                        <w:rFonts w:ascii="Arial" w:hAnsi="Arial" w:cs="Arial"/>
                        <w:color w:val="000000"/>
                        <w:szCs w:val="22"/>
                      </w:rPr>
                      <w:t>Please contact us if you have any questions.</w:t>
                    </w:r>
                  </w:ins>
                </w:p>
                <w:p w14:paraId="20093E16" w14:textId="77777777" w:rsidR="003F788F" w:rsidRPr="00332A6C" w:rsidRDefault="003F788F" w:rsidP="003F788F">
                  <w:pPr>
                    <w:rPr>
                      <w:ins w:id="731" w:author="Colonero Maxwell" w:date="2020-07-27T16:54:00Z"/>
                      <w:rFonts w:ascii="Arial" w:eastAsiaTheme="minorHAnsi" w:hAnsi="Arial" w:cs="Arial"/>
                      <w:bCs/>
                      <w:sz w:val="24"/>
                    </w:rPr>
                  </w:pPr>
                </w:p>
                <w:p w14:paraId="1D9F9D39" w14:textId="77777777" w:rsidR="003F788F" w:rsidRPr="00332A6C" w:rsidRDefault="003F788F" w:rsidP="003F788F">
                  <w:pPr>
                    <w:pStyle w:val="Heading5"/>
                    <w:numPr>
                      <w:ilvl w:val="0"/>
                      <w:numId w:val="0"/>
                    </w:numPr>
                    <w:spacing w:before="0" w:after="0"/>
                    <w:ind w:left="1418" w:hanging="1418"/>
                    <w:rPr>
                      <w:ins w:id="732" w:author="Colonero Maxwell" w:date="2020-07-27T16:54:00Z"/>
                      <w:rFonts w:ascii="Arial" w:hAnsi="Arial" w:cs="Arial"/>
                      <w:color w:val="000000"/>
                      <w:szCs w:val="22"/>
                    </w:rPr>
                  </w:pPr>
                  <w:ins w:id="733" w:author="Colonero Maxwell" w:date="2020-07-27T16:54:00Z">
                    <w:r w:rsidRPr="00332A6C">
                      <w:rPr>
                        <w:rFonts w:ascii="Arial" w:hAnsi="Arial" w:cs="Arial"/>
                        <w:color w:val="000000"/>
                        <w:szCs w:val="22"/>
                      </w:rPr>
                      <w:t xml:space="preserve">Kind regards, </w:t>
                    </w:r>
                  </w:ins>
                </w:p>
                <w:p w14:paraId="0F5F5546" w14:textId="77777777" w:rsidR="003F788F" w:rsidRPr="00332A6C" w:rsidRDefault="003F788F" w:rsidP="003F788F">
                  <w:pPr>
                    <w:rPr>
                      <w:ins w:id="734" w:author="Colonero Maxwell" w:date="2020-07-27T16:54:00Z"/>
                      <w:rFonts w:ascii="Arial" w:eastAsiaTheme="minorHAnsi" w:hAnsi="Arial" w:cs="Arial"/>
                      <w:bCs/>
                      <w:sz w:val="24"/>
                    </w:rPr>
                  </w:pPr>
                </w:p>
                <w:p w14:paraId="57570F6F" w14:textId="77777777" w:rsidR="003F788F" w:rsidRPr="003F788F" w:rsidRDefault="003F788F" w:rsidP="003F788F">
                  <w:pPr>
                    <w:shd w:val="clear" w:color="auto" w:fill="FFFFFF"/>
                    <w:rPr>
                      <w:ins w:id="735" w:author="Colonero Maxwell" w:date="2020-07-27T16:54:00Z"/>
                      <w:rFonts w:ascii="Arial" w:hAnsi="Arial" w:cs="Arial"/>
                      <w:bCs/>
                      <w:iCs/>
                      <w:color w:val="000000"/>
                      <w:szCs w:val="22"/>
                      <w:rPrChange w:id="736" w:author="Colonero Maxwell" w:date="2020-07-27T16:54:00Z">
                        <w:rPr>
                          <w:ins w:id="737" w:author="Colonero Maxwell" w:date="2020-07-27T16:54:00Z"/>
                          <w:rFonts w:ascii="Arial" w:hAnsi="Arial" w:cs="Arial"/>
                          <w:color w:val="4472C4" w:themeColor="accent5"/>
                          <w:sz w:val="18"/>
                          <w:szCs w:val="18"/>
                          <w:lang w:eastAsia="en-US"/>
                        </w:rPr>
                      </w:rPrChange>
                    </w:rPr>
                  </w:pPr>
                  <w:ins w:id="738" w:author="Colonero Maxwell" w:date="2020-07-27T16:54:00Z">
                    <w:r w:rsidRPr="003F788F">
                      <w:rPr>
                        <w:rFonts w:ascii="Arial" w:hAnsi="Arial" w:cs="Arial"/>
                        <w:bCs/>
                        <w:iCs/>
                        <w:color w:val="000000"/>
                        <w:szCs w:val="22"/>
                        <w:rPrChange w:id="739" w:author="Colonero Maxwell" w:date="2020-07-27T16:54:00Z">
                          <w:rPr>
                            <w:rFonts w:ascii="Arial" w:hAnsi="Arial" w:cs="Arial"/>
                            <w:color w:val="4472C4" w:themeColor="accent5"/>
                            <w:sz w:val="18"/>
                            <w:szCs w:val="18"/>
                            <w:lang w:eastAsia="en-US"/>
                          </w:rPr>
                        </w:rPrChange>
                      </w:rPr>
                      <w:t xml:space="preserve">@Reg_CSRName@ </w:t>
                    </w:r>
                  </w:ins>
                </w:p>
                <w:p w14:paraId="41F7E739" w14:textId="77777777" w:rsidR="003F788F" w:rsidRPr="003F788F" w:rsidRDefault="003F788F" w:rsidP="003F788F">
                  <w:pPr>
                    <w:shd w:val="clear" w:color="auto" w:fill="FFFFFF"/>
                    <w:jc w:val="both"/>
                    <w:rPr>
                      <w:ins w:id="740" w:author="Colonero Maxwell" w:date="2020-07-27T16:54:00Z"/>
                      <w:rFonts w:ascii="Arial" w:hAnsi="Arial" w:cs="Arial"/>
                      <w:bCs/>
                      <w:iCs/>
                      <w:color w:val="000000"/>
                      <w:szCs w:val="22"/>
                      <w:rPrChange w:id="741" w:author="Colonero Maxwell" w:date="2020-07-27T16:54:00Z">
                        <w:rPr>
                          <w:ins w:id="742" w:author="Colonero Maxwell" w:date="2020-07-27T16:54:00Z"/>
                          <w:rFonts w:ascii="Arial" w:hAnsi="Arial" w:cs="Arial"/>
                          <w:color w:val="333333"/>
                          <w:sz w:val="18"/>
                          <w:szCs w:val="18"/>
                          <w:lang w:eastAsia="en-US"/>
                        </w:rPr>
                      </w:rPrChange>
                    </w:rPr>
                  </w:pPr>
                  <w:ins w:id="743" w:author="Colonero Maxwell" w:date="2020-07-27T16:54:00Z">
                    <w:r w:rsidRPr="003F788F">
                      <w:rPr>
                        <w:rFonts w:ascii="Arial" w:hAnsi="Arial" w:cs="Arial"/>
                        <w:bCs/>
                        <w:iCs/>
                        <w:color w:val="000000"/>
                        <w:szCs w:val="22"/>
                        <w:rPrChange w:id="744" w:author="Colonero Maxwell" w:date="2020-07-27T16:54:00Z">
                          <w:rPr>
                            <w:rFonts w:ascii="Arial" w:hAnsi="Arial" w:cs="Arial"/>
                            <w:color w:val="333333"/>
                            <w:sz w:val="18"/>
                            <w:szCs w:val="18"/>
                            <w:lang w:eastAsia="en-US"/>
                          </w:rPr>
                        </w:rPrChange>
                      </w:rPr>
                      <w:t xml:space="preserve">Email: </w:t>
                    </w:r>
                    <w:r w:rsidRPr="003F788F">
                      <w:rPr>
                        <w:rFonts w:ascii="Arial" w:hAnsi="Arial" w:cs="Arial"/>
                        <w:bCs/>
                        <w:iCs/>
                        <w:color w:val="000000"/>
                        <w:szCs w:val="22"/>
                        <w:rPrChange w:id="745" w:author="Colonero Maxwell" w:date="2020-07-27T16:54:00Z">
                          <w:rPr>
                            <w:rFonts w:ascii="Arial" w:hAnsi="Arial" w:cs="Arial"/>
                            <w:color w:val="4472C4" w:themeColor="accent5"/>
                            <w:sz w:val="18"/>
                            <w:szCs w:val="18"/>
                            <w:lang w:eastAsia="en-US"/>
                          </w:rPr>
                        </w:rPrChange>
                      </w:rPr>
                      <w:t>@Reg_CSREmail@</w:t>
                    </w:r>
                  </w:ins>
                </w:p>
                <w:p w14:paraId="26353EBE" w14:textId="77777777" w:rsidR="00AE4D5D" w:rsidRPr="00332A6C" w:rsidDel="003F788F" w:rsidRDefault="00AE4D5D" w:rsidP="009A2E84">
                  <w:pPr>
                    <w:rPr>
                      <w:del w:id="746" w:author="Colonero Maxwell" w:date="2020-07-27T16:54:00Z"/>
                      <w:moveTo w:id="747" w:author="Colonero Maxwell" w:date="2020-07-27T16:48:00Z"/>
                      <w:rFonts w:ascii="Arial" w:hAnsi="Arial" w:cs="Arial"/>
                      <w:bCs/>
                      <w:iCs/>
                      <w:color w:val="000000"/>
                      <w:szCs w:val="22"/>
                    </w:rPr>
                  </w:pPr>
                </w:p>
                <w:p w14:paraId="63B4B51F" w14:textId="6659AE89" w:rsidR="00AE4D5D" w:rsidRPr="00332A6C" w:rsidRDefault="00AE4D5D" w:rsidP="009A2E84">
                  <w:pPr>
                    <w:rPr>
                      <w:moveTo w:id="748" w:author="Colonero Maxwell" w:date="2020-07-27T16:48:00Z"/>
                      <w:rFonts w:ascii="Arial" w:hAnsi="Arial" w:cs="Arial"/>
                      <w:bCs/>
                      <w:iCs/>
                      <w:color w:val="4472C4" w:themeColor="accent5"/>
                      <w:szCs w:val="22"/>
                    </w:rPr>
                  </w:pPr>
                  <w:moveTo w:id="749" w:author="Colonero Maxwell" w:date="2020-07-27T16:48:00Z">
                    <w:del w:id="750" w:author="Colonero Maxwell" w:date="2020-07-27T16:54:00Z">
                      <w:r w:rsidRPr="00332A6C" w:rsidDel="003F788F">
                        <w:rPr>
                          <w:rFonts w:ascii="Arial" w:hAnsi="Arial" w:cs="Arial"/>
                          <w:bCs/>
                          <w:iCs/>
                          <w:color w:val="4472C4" w:themeColor="accent5"/>
                          <w:szCs w:val="22"/>
                        </w:rPr>
                        <w:delText>&lt;@Reg_Live_CourseDetailURL@ or @Offering_Live_CourseDetailURL@ &gt;</w:delText>
                      </w:r>
                    </w:del>
                  </w:moveTo>
                </w:p>
              </w:tc>
            </w:tr>
            <w:tr w:rsidR="00AE4D5D" w14:paraId="19E271D1" w14:textId="77777777" w:rsidTr="009A2E84">
              <w:trPr>
                <w:trHeight w:val="150"/>
                <w:jc w:val="center"/>
              </w:trPr>
              <w:tc>
                <w:tcPr>
                  <w:tcW w:w="0" w:type="auto"/>
                  <w:shd w:val="clear" w:color="auto" w:fill="FFFFFF"/>
                  <w:tcMar>
                    <w:top w:w="0" w:type="dxa"/>
                    <w:left w:w="150" w:type="dxa"/>
                    <w:bottom w:w="150" w:type="dxa"/>
                    <w:right w:w="150" w:type="dxa"/>
                  </w:tcMar>
                  <w:vAlign w:val="center"/>
                </w:tcPr>
                <w:p w14:paraId="479DAD8C" w14:textId="186FA922" w:rsidR="00AE4D5D" w:rsidRPr="00332A6C" w:rsidDel="003F788F" w:rsidRDefault="00AE4D5D" w:rsidP="009A2E84">
                  <w:pPr>
                    <w:pStyle w:val="Heading5"/>
                    <w:numPr>
                      <w:ilvl w:val="0"/>
                      <w:numId w:val="0"/>
                    </w:numPr>
                    <w:spacing w:before="0" w:after="0"/>
                    <w:ind w:left="1418" w:hanging="1418"/>
                    <w:rPr>
                      <w:del w:id="751" w:author="Colonero Maxwell" w:date="2020-07-27T16:54:00Z"/>
                      <w:moveTo w:id="752" w:author="Colonero Maxwell" w:date="2020-07-27T16:48:00Z"/>
                      <w:rFonts w:ascii="Arial" w:hAnsi="Arial" w:cs="Arial"/>
                      <w:color w:val="000000"/>
                      <w:szCs w:val="22"/>
                    </w:rPr>
                  </w:pPr>
                  <w:moveTo w:id="753" w:author="Colonero Maxwell" w:date="2020-07-27T16:48:00Z">
                    <w:del w:id="754" w:author="Colonero Maxwell" w:date="2020-07-27T16:54:00Z">
                      <w:r w:rsidRPr="00332A6C" w:rsidDel="003F788F">
                        <w:rPr>
                          <w:rFonts w:ascii="Arial" w:hAnsi="Arial" w:cs="Arial"/>
                          <w:color w:val="000000"/>
                          <w:szCs w:val="22"/>
                        </w:rPr>
                        <w:delText>Please contact us if you have any questions.</w:delText>
                      </w:r>
                    </w:del>
                  </w:moveTo>
                </w:p>
                <w:p w14:paraId="0717AF33" w14:textId="0EB8346D" w:rsidR="00AE4D5D" w:rsidRPr="00332A6C" w:rsidDel="003F788F" w:rsidRDefault="00AE4D5D" w:rsidP="009A2E84">
                  <w:pPr>
                    <w:rPr>
                      <w:del w:id="755" w:author="Colonero Maxwell" w:date="2020-07-27T16:54:00Z"/>
                      <w:moveTo w:id="756" w:author="Colonero Maxwell" w:date="2020-07-27T16:48:00Z"/>
                      <w:rFonts w:ascii="Arial" w:eastAsiaTheme="minorHAnsi" w:hAnsi="Arial" w:cs="Arial"/>
                      <w:bCs/>
                      <w:sz w:val="24"/>
                    </w:rPr>
                  </w:pPr>
                </w:p>
                <w:p w14:paraId="32A8FB1D" w14:textId="1FDF4215" w:rsidR="00AE4D5D" w:rsidRPr="00332A6C" w:rsidDel="003F788F" w:rsidRDefault="00AE4D5D" w:rsidP="009A2E84">
                  <w:pPr>
                    <w:pStyle w:val="Heading5"/>
                    <w:numPr>
                      <w:ilvl w:val="0"/>
                      <w:numId w:val="0"/>
                    </w:numPr>
                    <w:spacing w:before="0" w:after="0"/>
                    <w:ind w:left="1418" w:hanging="1418"/>
                    <w:rPr>
                      <w:del w:id="757" w:author="Colonero Maxwell" w:date="2020-07-27T16:54:00Z"/>
                      <w:moveTo w:id="758" w:author="Colonero Maxwell" w:date="2020-07-27T16:48:00Z"/>
                      <w:rFonts w:ascii="Arial" w:hAnsi="Arial" w:cs="Arial"/>
                      <w:color w:val="000000"/>
                      <w:szCs w:val="22"/>
                    </w:rPr>
                  </w:pPr>
                  <w:moveTo w:id="759" w:author="Colonero Maxwell" w:date="2020-07-27T16:48:00Z">
                    <w:del w:id="760" w:author="Colonero Maxwell" w:date="2020-07-27T16:54:00Z">
                      <w:r w:rsidRPr="00332A6C" w:rsidDel="003F788F">
                        <w:rPr>
                          <w:rFonts w:ascii="Arial" w:hAnsi="Arial" w:cs="Arial"/>
                          <w:color w:val="000000"/>
                          <w:szCs w:val="22"/>
                        </w:rPr>
                        <w:delText xml:space="preserve">Kind regards, </w:delText>
                      </w:r>
                    </w:del>
                  </w:moveTo>
                </w:p>
                <w:p w14:paraId="17B65B3C" w14:textId="52F6D979" w:rsidR="00AE4D5D" w:rsidRPr="00332A6C" w:rsidDel="003F788F" w:rsidRDefault="00AE4D5D" w:rsidP="009A2E84">
                  <w:pPr>
                    <w:rPr>
                      <w:del w:id="761" w:author="Colonero Maxwell" w:date="2020-07-27T16:54:00Z"/>
                      <w:moveTo w:id="762" w:author="Colonero Maxwell" w:date="2020-07-27T16:48:00Z"/>
                      <w:rFonts w:ascii="Arial" w:eastAsiaTheme="minorHAnsi" w:hAnsi="Arial" w:cs="Arial"/>
                      <w:bCs/>
                      <w:sz w:val="24"/>
                    </w:rPr>
                  </w:pPr>
                </w:p>
                <w:p w14:paraId="49D6BC27" w14:textId="590164C7" w:rsidR="00AE4D5D" w:rsidRPr="00332A6C" w:rsidDel="003F788F" w:rsidRDefault="00AE4D5D" w:rsidP="009A2E84">
                  <w:pPr>
                    <w:shd w:val="clear" w:color="auto" w:fill="FFFFFF"/>
                    <w:rPr>
                      <w:del w:id="763" w:author="Colonero Maxwell" w:date="2020-07-27T16:54:00Z"/>
                      <w:moveTo w:id="764" w:author="Colonero Maxwell" w:date="2020-07-27T16:48:00Z"/>
                      <w:rFonts w:ascii="Arial" w:hAnsi="Arial" w:cs="Arial"/>
                      <w:color w:val="4472C4" w:themeColor="accent5"/>
                      <w:sz w:val="18"/>
                      <w:szCs w:val="18"/>
                      <w:lang w:eastAsia="en-US"/>
                    </w:rPr>
                  </w:pPr>
                  <w:moveTo w:id="765" w:author="Colonero Maxwell" w:date="2020-07-27T16:48:00Z">
                    <w:del w:id="766" w:author="Colonero Maxwell" w:date="2020-07-27T16:54:00Z">
                      <w:r w:rsidRPr="00332A6C" w:rsidDel="003F788F">
                        <w:rPr>
                          <w:rFonts w:ascii="Arial" w:hAnsi="Arial" w:cs="Arial"/>
                          <w:color w:val="4472C4" w:themeColor="accent5"/>
                          <w:sz w:val="18"/>
                          <w:szCs w:val="18"/>
                          <w:lang w:eastAsia="en-US"/>
                        </w:rPr>
                        <w:delText xml:space="preserve">@Reg_CSRName@ </w:delText>
                      </w:r>
                    </w:del>
                  </w:moveTo>
                </w:p>
                <w:p w14:paraId="4DFCF637" w14:textId="5033700C" w:rsidR="00AE4D5D" w:rsidRPr="00332A6C" w:rsidDel="003F788F" w:rsidRDefault="00AE4D5D" w:rsidP="009A2E84">
                  <w:pPr>
                    <w:shd w:val="clear" w:color="auto" w:fill="FFFFFF"/>
                    <w:jc w:val="both"/>
                    <w:rPr>
                      <w:del w:id="767" w:author="Colonero Maxwell" w:date="2020-07-27T16:54:00Z"/>
                      <w:moveTo w:id="768" w:author="Colonero Maxwell" w:date="2020-07-27T16:48:00Z"/>
                      <w:rFonts w:ascii="Arial" w:hAnsi="Arial" w:cs="Arial"/>
                      <w:color w:val="333333"/>
                      <w:sz w:val="18"/>
                      <w:szCs w:val="18"/>
                      <w:lang w:eastAsia="en-US"/>
                    </w:rPr>
                  </w:pPr>
                  <w:moveTo w:id="769" w:author="Colonero Maxwell" w:date="2020-07-27T16:48:00Z">
                    <w:del w:id="770" w:author="Colonero Maxwell" w:date="2020-07-27T16:54:00Z">
                      <w:r w:rsidRPr="00332A6C" w:rsidDel="003F788F">
                        <w:rPr>
                          <w:rFonts w:ascii="Arial" w:hAnsi="Arial" w:cs="Arial"/>
                          <w:color w:val="333333"/>
                          <w:sz w:val="18"/>
                          <w:szCs w:val="18"/>
                          <w:lang w:eastAsia="en-US"/>
                        </w:rPr>
                        <w:delText xml:space="preserve">Email: </w:delText>
                      </w:r>
                      <w:r w:rsidRPr="00332A6C" w:rsidDel="003F788F">
                        <w:rPr>
                          <w:rFonts w:ascii="Arial" w:hAnsi="Arial" w:cs="Arial"/>
                          <w:color w:val="4472C4" w:themeColor="accent5"/>
                          <w:sz w:val="18"/>
                          <w:szCs w:val="18"/>
                          <w:lang w:eastAsia="en-US"/>
                        </w:rPr>
                        <w:delText>@Reg_CSREmail@</w:delText>
                      </w:r>
                    </w:del>
                  </w:moveTo>
                </w:p>
                <w:p w14:paraId="7C7E71D8" w14:textId="77777777" w:rsidR="00AE4D5D" w:rsidRPr="00332A6C" w:rsidRDefault="00AE4D5D" w:rsidP="003F788F">
                  <w:pPr>
                    <w:shd w:val="clear" w:color="auto" w:fill="FFFFFF"/>
                    <w:jc w:val="both"/>
                    <w:rPr>
                      <w:moveTo w:id="771" w:author="Colonero Maxwell" w:date="2020-07-27T16:48:00Z"/>
                      <w:rFonts w:ascii="Arial" w:eastAsiaTheme="minorHAnsi" w:hAnsi="Arial" w:cs="Arial"/>
                      <w:bCs/>
                      <w:sz w:val="24"/>
                    </w:rPr>
                    <w:pPrChange w:id="772" w:author="Colonero Maxwell" w:date="2020-07-27T16:54:00Z">
                      <w:pPr/>
                    </w:pPrChange>
                  </w:pPr>
                </w:p>
              </w:tc>
            </w:tr>
          </w:tbl>
          <w:p w14:paraId="1F352CA1" w14:textId="77777777" w:rsidR="00AE4D5D" w:rsidRDefault="00AE4D5D" w:rsidP="009A2E84">
            <w:pPr>
              <w:shd w:val="clear" w:color="auto" w:fill="FFFFFF"/>
              <w:rPr>
                <w:moveTo w:id="773" w:author="Colonero Maxwell" w:date="2020-07-27T16:48:00Z"/>
                <w:rFonts w:ascii="Arial" w:hAnsi="Arial" w:cs="Arial"/>
                <w:color w:val="333333"/>
                <w:sz w:val="18"/>
                <w:szCs w:val="18"/>
                <w:lang w:eastAsia="en-US"/>
              </w:rPr>
            </w:pPr>
          </w:p>
        </w:tc>
      </w:tr>
      <w:moveToRangeEnd w:id="574"/>
    </w:tbl>
    <w:p w14:paraId="3063D1C0" w14:textId="5E36360E" w:rsidR="00AE4D5D" w:rsidRDefault="00AE4D5D">
      <w:pPr>
        <w:spacing w:after="160" w:line="259" w:lineRule="auto"/>
        <w:rPr>
          <w:ins w:id="774" w:author="Colonero Maxwell" w:date="2020-07-27T16:48:00Z"/>
        </w:rPr>
      </w:pPr>
    </w:p>
    <w:p w14:paraId="60C49BF0" w14:textId="77777777" w:rsidR="00AE4D5D" w:rsidRDefault="00AE4D5D">
      <w:pPr>
        <w:spacing w:after="160" w:line="259" w:lineRule="auto"/>
        <w:rPr>
          <w:ins w:id="775" w:author="Colonero Maxwell" w:date="2020-07-27T16:48:00Z"/>
        </w:rPr>
      </w:pPr>
      <w:ins w:id="776" w:author="Colonero Maxwell" w:date="2020-07-27T16:48:00Z">
        <w:r>
          <w:br w:type="page"/>
        </w:r>
      </w:ins>
    </w:p>
    <w:tbl>
      <w:tblPr>
        <w:tblStyle w:val="TableGrid"/>
        <w:tblW w:w="9792" w:type="dxa"/>
        <w:tblLook w:val="04A0" w:firstRow="1" w:lastRow="0" w:firstColumn="1" w:lastColumn="0" w:noHBand="0" w:noVBand="1"/>
      </w:tblPr>
      <w:tblGrid>
        <w:gridCol w:w="1615"/>
        <w:gridCol w:w="8177"/>
      </w:tblGrid>
      <w:tr w:rsidR="00AE4D5D" w:rsidRPr="005045CD" w14:paraId="71144E46" w14:textId="77777777" w:rsidTr="009A2E84">
        <w:trPr>
          <w:ins w:id="777" w:author="Colonero Maxwell" w:date="2020-07-27T16:41:00Z"/>
        </w:trPr>
        <w:tc>
          <w:tcPr>
            <w:tcW w:w="1615" w:type="dxa"/>
          </w:tcPr>
          <w:p w14:paraId="73167B76" w14:textId="77777777" w:rsidR="00AE4D5D" w:rsidRPr="005045CD" w:rsidRDefault="00AE4D5D" w:rsidP="009A2E84">
            <w:pPr>
              <w:rPr>
                <w:ins w:id="778" w:author="Colonero Maxwell" w:date="2020-07-27T16:41:00Z"/>
                <w:b/>
              </w:rPr>
            </w:pPr>
            <w:ins w:id="779" w:author="Colonero Maxwell" w:date="2020-07-27T16:41:00Z">
              <w:r w:rsidRPr="005045CD">
                <w:rPr>
                  <w:b/>
                </w:rPr>
                <w:lastRenderedPageBreak/>
                <w:t xml:space="preserve">CLOUD: </w:t>
              </w:r>
            </w:ins>
          </w:p>
        </w:tc>
        <w:tc>
          <w:tcPr>
            <w:tcW w:w="8177" w:type="dxa"/>
          </w:tcPr>
          <w:p w14:paraId="1C728991" w14:textId="0DE8CDEE" w:rsidR="00AE4D5D" w:rsidRPr="005045CD" w:rsidRDefault="00AE4D5D" w:rsidP="009A2E84">
            <w:pPr>
              <w:rPr>
                <w:ins w:id="780" w:author="Colonero Maxwell" w:date="2020-07-27T16:41:00Z"/>
              </w:rPr>
            </w:pPr>
            <w:ins w:id="781" w:author="Colonero Maxwell" w:date="2020-07-27T16:41:00Z">
              <w:r w:rsidRPr="009A2E84">
                <w:rPr>
                  <w:b/>
                  <w:bCs/>
                  <w:color w:val="7030A0"/>
                </w:rPr>
                <w:t>Blended</w:t>
              </w:r>
              <w:r>
                <w:t xml:space="preserve"> </w:t>
              </w:r>
            </w:ins>
            <w:ins w:id="782" w:author="Colonero Maxwell" w:date="2020-07-27T16:42:00Z">
              <w:r w:rsidRPr="00AE4D5D">
                <w:t>Waitlisted Registration Confirmed</w:t>
              </w:r>
            </w:ins>
          </w:p>
        </w:tc>
      </w:tr>
      <w:tr w:rsidR="00AE4D5D" w:rsidRPr="005045CD" w14:paraId="7A971CC3" w14:textId="77777777" w:rsidTr="009A2E84">
        <w:trPr>
          <w:ins w:id="783" w:author="Colonero Maxwell" w:date="2020-07-27T16:41:00Z"/>
        </w:trPr>
        <w:tc>
          <w:tcPr>
            <w:tcW w:w="1615" w:type="dxa"/>
          </w:tcPr>
          <w:p w14:paraId="330BC206" w14:textId="77777777" w:rsidR="00AE4D5D" w:rsidRPr="005045CD" w:rsidRDefault="00AE4D5D" w:rsidP="009A2E84">
            <w:pPr>
              <w:rPr>
                <w:ins w:id="784" w:author="Colonero Maxwell" w:date="2020-07-27T16:41:00Z"/>
                <w:b/>
              </w:rPr>
            </w:pPr>
            <w:ins w:id="785" w:author="Colonero Maxwell" w:date="2020-07-27T16:41:00Z">
              <w:r w:rsidRPr="005045CD">
                <w:rPr>
                  <w:b/>
                </w:rPr>
                <w:t xml:space="preserve">Domain: </w:t>
              </w:r>
            </w:ins>
          </w:p>
        </w:tc>
        <w:tc>
          <w:tcPr>
            <w:tcW w:w="8177" w:type="dxa"/>
          </w:tcPr>
          <w:p w14:paraId="651F3DEA" w14:textId="77777777" w:rsidR="00AE4D5D" w:rsidRPr="005045CD" w:rsidRDefault="00AE4D5D" w:rsidP="009A2E84">
            <w:pPr>
              <w:rPr>
                <w:ins w:id="786" w:author="Colonero Maxwell" w:date="2020-07-27T16:41:00Z"/>
              </w:rPr>
            </w:pPr>
            <w:ins w:id="787" w:author="Colonero Maxwell" w:date="2020-07-27T16:41:00Z">
              <w:r w:rsidRPr="00373249">
                <w:rPr>
                  <w:color w:val="00B050"/>
                </w:rPr>
                <w:t>Live</w:t>
              </w:r>
            </w:ins>
          </w:p>
        </w:tc>
      </w:tr>
      <w:tr w:rsidR="00AE4D5D" w:rsidRPr="005045CD" w14:paraId="52F94ED6" w14:textId="77777777" w:rsidTr="009A2E84">
        <w:trPr>
          <w:ins w:id="788" w:author="Colonero Maxwell" w:date="2020-07-27T16:41:00Z"/>
        </w:trPr>
        <w:tc>
          <w:tcPr>
            <w:tcW w:w="1615" w:type="dxa"/>
          </w:tcPr>
          <w:p w14:paraId="12374E1E" w14:textId="77777777" w:rsidR="00AE4D5D" w:rsidRPr="005045CD" w:rsidRDefault="00AE4D5D" w:rsidP="009A2E84">
            <w:pPr>
              <w:rPr>
                <w:ins w:id="789" w:author="Colonero Maxwell" w:date="2020-07-27T16:41:00Z"/>
                <w:b/>
              </w:rPr>
            </w:pPr>
            <w:ins w:id="790" w:author="Colonero Maxwell" w:date="2020-07-27T16:41:00Z">
              <w:r w:rsidRPr="005045CD">
                <w:rPr>
                  <w:b/>
                </w:rPr>
                <w:t xml:space="preserve">Action Name: </w:t>
              </w:r>
            </w:ins>
          </w:p>
        </w:tc>
        <w:tc>
          <w:tcPr>
            <w:tcW w:w="8177" w:type="dxa"/>
          </w:tcPr>
          <w:p w14:paraId="6EBC9050" w14:textId="3340AA16" w:rsidR="00AE4D5D" w:rsidRPr="005045CD" w:rsidRDefault="00AE4D5D" w:rsidP="009A2E84">
            <w:pPr>
              <w:rPr>
                <w:ins w:id="791" w:author="Colonero Maxwell" w:date="2020-07-27T16:41:00Z"/>
              </w:rPr>
            </w:pPr>
            <w:proofErr w:type="spellStart"/>
            <w:ins w:id="792" w:author="Colonero Maxwell" w:date="2020-07-27T16:42:00Z">
              <w:r>
                <w:t>Wailisted</w:t>
              </w:r>
            </w:ins>
            <w:proofErr w:type="spellEnd"/>
            <w:ins w:id="793" w:author="Colonero Maxwell" w:date="2020-07-27T16:44:00Z">
              <w:r>
                <w:t xml:space="preserve"> Registration is Confirmed (</w:t>
              </w:r>
            </w:ins>
            <w:ins w:id="794" w:author="Colonero Maxwell" w:date="2020-07-27T16:41:00Z">
              <w:r>
                <w:t>Formal Invitation/Confirmation</w:t>
              </w:r>
            </w:ins>
            <w:ins w:id="795" w:author="Colonero Maxwell" w:date="2020-07-27T16:44:00Z">
              <w:r>
                <w:t>)</w:t>
              </w:r>
            </w:ins>
          </w:p>
        </w:tc>
      </w:tr>
      <w:tr w:rsidR="00AE4D5D" w:rsidRPr="005045CD" w14:paraId="61A469F6" w14:textId="77777777" w:rsidTr="009A2E84">
        <w:trPr>
          <w:ins w:id="796" w:author="Colonero Maxwell" w:date="2020-07-27T16:41:00Z"/>
        </w:trPr>
        <w:tc>
          <w:tcPr>
            <w:tcW w:w="1615" w:type="dxa"/>
          </w:tcPr>
          <w:p w14:paraId="415258A9" w14:textId="77777777" w:rsidR="00AE4D5D" w:rsidRPr="005045CD" w:rsidRDefault="00AE4D5D" w:rsidP="009A2E84">
            <w:pPr>
              <w:rPr>
                <w:ins w:id="797" w:author="Colonero Maxwell" w:date="2020-07-27T16:41:00Z"/>
                <w:b/>
              </w:rPr>
            </w:pPr>
            <w:ins w:id="798" w:author="Colonero Maxwell" w:date="2020-07-27T16:41:00Z">
              <w:r w:rsidRPr="005045CD">
                <w:rPr>
                  <w:b/>
                </w:rPr>
                <w:t xml:space="preserve">Named Quires: </w:t>
              </w:r>
            </w:ins>
          </w:p>
        </w:tc>
        <w:tc>
          <w:tcPr>
            <w:tcW w:w="8177" w:type="dxa"/>
          </w:tcPr>
          <w:p w14:paraId="5DB7722F" w14:textId="2D8A0082" w:rsidR="00AE4D5D" w:rsidRPr="005045CD" w:rsidRDefault="00AE4D5D" w:rsidP="009A2E84">
            <w:pPr>
              <w:rPr>
                <w:ins w:id="799" w:author="Colonero Maxwell" w:date="2020-07-27T16:41:00Z"/>
              </w:rPr>
            </w:pPr>
            <w:ins w:id="800" w:author="Colonero Maxwell" w:date="2020-07-27T16:41:00Z">
              <w:r>
                <w:t xml:space="preserve">TO: </w:t>
              </w:r>
            </w:ins>
            <w:ins w:id="801" w:author="Colonero Maxwell" w:date="2020-07-27T16:42:00Z">
              <w:r w:rsidRPr="00AE4D5D">
                <w:t>Confirmed learner associated with this registration who is not pending approval or waitlisted</w:t>
              </w:r>
            </w:ins>
          </w:p>
        </w:tc>
      </w:tr>
      <w:tr w:rsidR="00AE4D5D" w:rsidRPr="005045CD" w14:paraId="4584AF85" w14:textId="77777777" w:rsidTr="009A2E84">
        <w:trPr>
          <w:ins w:id="802" w:author="Colonero Maxwell" w:date="2020-07-27T16:41:00Z"/>
        </w:trPr>
        <w:tc>
          <w:tcPr>
            <w:tcW w:w="1615" w:type="dxa"/>
          </w:tcPr>
          <w:p w14:paraId="7B81E9FD" w14:textId="77777777" w:rsidR="00AE4D5D" w:rsidRPr="005045CD" w:rsidRDefault="00AE4D5D" w:rsidP="009A2E84">
            <w:pPr>
              <w:rPr>
                <w:ins w:id="803" w:author="Colonero Maxwell" w:date="2020-07-27T16:41:00Z"/>
                <w:b/>
              </w:rPr>
            </w:pPr>
            <w:ins w:id="804" w:author="Colonero Maxwell" w:date="2020-07-27T16:41:00Z">
              <w:r>
                <w:rPr>
                  <w:b/>
                </w:rPr>
                <w:t>iCal</w:t>
              </w:r>
            </w:ins>
          </w:p>
        </w:tc>
        <w:tc>
          <w:tcPr>
            <w:tcW w:w="8177" w:type="dxa"/>
          </w:tcPr>
          <w:p w14:paraId="41FA9721" w14:textId="2931D756" w:rsidR="00AE4D5D" w:rsidRDefault="00AE4D5D" w:rsidP="009A2E84">
            <w:pPr>
              <w:rPr>
                <w:ins w:id="805" w:author="Colonero Maxwell" w:date="2020-07-27T16:41:00Z"/>
              </w:rPr>
            </w:pPr>
            <w:ins w:id="806" w:author="Colonero Maxwell" w:date="2020-07-27T16:42:00Z">
              <w:r>
                <w:t>Disabled</w:t>
              </w:r>
            </w:ins>
          </w:p>
        </w:tc>
      </w:tr>
      <w:tr w:rsidR="00AE4D5D" w:rsidRPr="005045CD" w14:paraId="5E67A3E0" w14:textId="77777777" w:rsidTr="009A2E84">
        <w:trPr>
          <w:ins w:id="807" w:author="Colonero Maxwell" w:date="2020-07-27T16:41:00Z"/>
        </w:trPr>
        <w:tc>
          <w:tcPr>
            <w:tcW w:w="1615" w:type="dxa"/>
          </w:tcPr>
          <w:p w14:paraId="0E4E55B0" w14:textId="77777777" w:rsidR="00AE4D5D" w:rsidRDefault="00AE4D5D" w:rsidP="009A2E84">
            <w:pPr>
              <w:rPr>
                <w:ins w:id="808" w:author="Colonero Maxwell" w:date="2020-07-27T16:41:00Z"/>
                <w:b/>
              </w:rPr>
            </w:pPr>
            <w:ins w:id="809" w:author="Colonero Maxwell" w:date="2020-07-27T16:41:00Z">
              <w:r>
                <w:rPr>
                  <w:b/>
                </w:rPr>
                <w:t xml:space="preserve">Attachments </w:t>
              </w:r>
            </w:ins>
          </w:p>
        </w:tc>
        <w:tc>
          <w:tcPr>
            <w:tcW w:w="8177" w:type="dxa"/>
          </w:tcPr>
          <w:p w14:paraId="1EDEA4DE" w14:textId="1374E832" w:rsidR="00AE4D5D" w:rsidRDefault="00AE4D5D" w:rsidP="009A2E84">
            <w:pPr>
              <w:rPr>
                <w:ins w:id="810" w:author="Colonero Maxwell" w:date="2020-07-27T16:41:00Z"/>
              </w:rPr>
            </w:pPr>
          </w:p>
        </w:tc>
      </w:tr>
    </w:tbl>
    <w:p w14:paraId="4906B04D" w14:textId="77777777" w:rsidR="00AE4D5D" w:rsidRDefault="00AE4D5D" w:rsidP="00AE4D5D">
      <w:pPr>
        <w:rPr>
          <w:ins w:id="811" w:author="Colonero Maxwell" w:date="2020-07-27T16:41:00Z"/>
          <w:b/>
        </w:rPr>
      </w:pPr>
    </w:p>
    <w:tbl>
      <w:tblPr>
        <w:tblStyle w:val="TableGrid"/>
        <w:tblW w:w="0" w:type="auto"/>
        <w:tblLook w:val="04A0" w:firstRow="1" w:lastRow="0" w:firstColumn="1" w:lastColumn="0" w:noHBand="0" w:noVBand="1"/>
      </w:tblPr>
      <w:tblGrid>
        <w:gridCol w:w="9350"/>
      </w:tblGrid>
      <w:tr w:rsidR="00AE4D5D" w14:paraId="278B4881" w14:textId="77777777" w:rsidTr="009A2E84">
        <w:trPr>
          <w:trHeight w:val="332"/>
          <w:ins w:id="812" w:author="Colonero Maxwell" w:date="2020-07-27T16:41:00Z"/>
        </w:trPr>
        <w:tc>
          <w:tcPr>
            <w:tcW w:w="9350" w:type="dxa"/>
          </w:tcPr>
          <w:p w14:paraId="20A65157" w14:textId="77777777" w:rsidR="00AE4D5D" w:rsidRDefault="00AE4D5D" w:rsidP="009A2E84">
            <w:pPr>
              <w:rPr>
                <w:ins w:id="813" w:author="Colonero Maxwell" w:date="2020-07-27T16:41:00Z"/>
                <w:rFonts w:ascii="Arial" w:hAnsi="Arial" w:cs="Arial"/>
                <w:color w:val="333333"/>
                <w:sz w:val="18"/>
                <w:szCs w:val="18"/>
                <w:lang w:eastAsia="en-US"/>
              </w:rPr>
            </w:pPr>
            <w:ins w:id="814" w:author="Colonero Maxwell" w:date="2020-07-27T16:41:00Z">
              <w:r w:rsidRPr="005045CD">
                <w:rPr>
                  <w:b/>
                </w:rPr>
                <w:t>Subject</w:t>
              </w:r>
              <w:r w:rsidRPr="005045CD">
                <w:t xml:space="preserve">: </w:t>
              </w:r>
              <w:r w:rsidRPr="00A70816">
                <w:rPr>
                  <w:rFonts w:ascii="Calibri" w:hAnsi="Calibri" w:cs="Calibri"/>
                  <w:sz w:val="22"/>
                  <w:szCs w:val="22"/>
                </w:rPr>
                <w:t>You are Registered to Attend @Reg_ClassTitle@ on @Reg_ClassStartDate@ - @Reg_ClassEndDateIntl@</w:t>
              </w:r>
            </w:ins>
          </w:p>
        </w:tc>
      </w:tr>
      <w:tr w:rsidR="00AE4D5D" w14:paraId="11E5699D" w14:textId="77777777" w:rsidTr="009A2E84">
        <w:trPr>
          <w:trHeight w:val="7280"/>
          <w:ins w:id="815" w:author="Colonero Maxwell" w:date="2020-07-27T16:41:00Z"/>
        </w:trPr>
        <w:tc>
          <w:tcPr>
            <w:tcW w:w="9350" w:type="dxa"/>
          </w:tcPr>
          <w:p w14:paraId="256944CC" w14:textId="77777777" w:rsidR="00AE4D5D" w:rsidRDefault="00AE4D5D" w:rsidP="009A2E84">
            <w:pPr>
              <w:shd w:val="clear" w:color="auto" w:fill="FFFFFF"/>
              <w:rPr>
                <w:ins w:id="816" w:author="Colonero Maxwell" w:date="2020-07-27T16:41:00Z"/>
                <w:rFonts w:ascii="Arial" w:hAnsi="Arial" w:cs="Arial"/>
                <w:color w:val="333333"/>
                <w:sz w:val="18"/>
                <w:szCs w:val="18"/>
                <w:lang w:eastAsia="en-US"/>
              </w:rPr>
            </w:pPr>
          </w:p>
          <w:p w14:paraId="528107F8" w14:textId="77777777" w:rsidR="00AE4D5D" w:rsidRDefault="00AE4D5D" w:rsidP="009A2E84">
            <w:pPr>
              <w:pStyle w:val="Heading1"/>
              <w:numPr>
                <w:ilvl w:val="0"/>
                <w:numId w:val="0"/>
              </w:numPr>
              <w:spacing w:before="150" w:after="150"/>
              <w:ind w:left="284" w:right="150" w:hanging="284"/>
              <w:jc w:val="left"/>
              <w:outlineLvl w:val="0"/>
              <w:rPr>
                <w:ins w:id="817" w:author="Colonero Maxwell" w:date="2020-07-27T16:41:00Z"/>
                <w:rFonts w:ascii="Trebuchet MS" w:hAnsi="Trebuchet MS"/>
                <w:color w:val="177B57"/>
                <w:sz w:val="28"/>
                <w:szCs w:val="28"/>
                <w:lang w:eastAsia="en-US"/>
              </w:rPr>
            </w:pPr>
            <w:ins w:id="818" w:author="Colonero Maxwell" w:date="2020-07-27T16:41:00Z">
              <w:r>
                <w:rPr>
                  <w:rFonts w:ascii="Trebuchet MS" w:hAnsi="Trebuchet MS"/>
                  <w:caps/>
                  <w:color w:val="177B57"/>
                  <w:sz w:val="27"/>
                  <w:szCs w:val="27"/>
                </w:rPr>
                <w:t>LEARNING UPDATE</w:t>
              </w:r>
            </w:ins>
          </w:p>
          <w:p w14:paraId="3B1BA856" w14:textId="77777777" w:rsidR="00AE4D5D" w:rsidRDefault="00AE4D5D" w:rsidP="009A2E84">
            <w:pPr>
              <w:jc w:val="left"/>
              <w:rPr>
                <w:ins w:id="819" w:author="Colonero Maxwell" w:date="2020-07-27T16:41:00Z"/>
                <w:rFonts w:ascii="Times New Roman" w:eastAsiaTheme="minorHAnsi" w:hAnsi="Times New Roman"/>
                <w:sz w:val="24"/>
              </w:rPr>
            </w:pPr>
          </w:p>
          <w:p w14:paraId="2F15ACA8" w14:textId="46800E3E" w:rsidR="00AE4D5D" w:rsidRPr="009A2E84" w:rsidRDefault="00AE4D5D" w:rsidP="009A2E84">
            <w:pPr>
              <w:shd w:val="clear" w:color="auto" w:fill="FFFFFF"/>
              <w:jc w:val="left"/>
              <w:rPr>
                <w:ins w:id="820" w:author="Colonero Maxwell" w:date="2020-07-27T16:41:00Z"/>
                <w:rFonts w:ascii="Arial" w:hAnsi="Arial" w:cs="Arial"/>
                <w:sz w:val="18"/>
                <w:szCs w:val="18"/>
                <w:lang w:eastAsia="en-US"/>
              </w:rPr>
            </w:pPr>
            <w:ins w:id="821" w:author="Colonero Maxwell" w:date="2020-07-27T16:41:00Z">
              <w:r w:rsidRPr="009A2E84">
                <w:rPr>
                  <w:rFonts w:ascii="Georgia" w:hAnsi="Georgia"/>
                  <w:sz w:val="40"/>
                  <w:szCs w:val="40"/>
                </w:rPr>
                <w:t>You</w:t>
              </w:r>
              <w:r>
                <w:rPr>
                  <w:rFonts w:ascii="Georgia" w:hAnsi="Georgia"/>
                  <w:sz w:val="40"/>
                  <w:szCs w:val="40"/>
                </w:rPr>
                <w:t xml:space="preserve"> are </w:t>
              </w:r>
              <w:r w:rsidRPr="009A2E84">
                <w:rPr>
                  <w:rFonts w:ascii="Georgia" w:hAnsi="Georgia"/>
                  <w:sz w:val="40"/>
                  <w:szCs w:val="40"/>
                </w:rPr>
                <w:t>Regist</w:t>
              </w:r>
              <w:r>
                <w:rPr>
                  <w:rFonts w:ascii="Georgia" w:hAnsi="Georgia"/>
                  <w:sz w:val="40"/>
                  <w:szCs w:val="40"/>
                </w:rPr>
                <w:t>ered to</w:t>
              </w:r>
              <w:r w:rsidRPr="009A2E84">
                <w:rPr>
                  <w:rFonts w:ascii="Georgia" w:hAnsi="Georgia"/>
                  <w:sz w:val="40"/>
                  <w:szCs w:val="40"/>
                </w:rPr>
                <w:t xml:space="preserve"> Attend @Reg_ClassTitle@</w:t>
              </w:r>
            </w:ins>
          </w:p>
          <w:p w14:paraId="6D8D7275" w14:textId="77777777" w:rsidR="00AE4D5D" w:rsidRPr="009A2E84" w:rsidRDefault="00AE4D5D" w:rsidP="009A2E84">
            <w:pPr>
              <w:shd w:val="clear" w:color="auto" w:fill="FFFFFF"/>
              <w:rPr>
                <w:ins w:id="822" w:author="Colonero Maxwell" w:date="2020-07-27T16:41:00Z"/>
                <w:rFonts w:ascii="Arial" w:hAnsi="Arial" w:cs="Arial"/>
                <w:sz w:val="18"/>
                <w:szCs w:val="18"/>
                <w:lang w:eastAsia="en-US"/>
              </w:rPr>
            </w:pPr>
          </w:p>
          <w:p w14:paraId="666CF301" w14:textId="77777777" w:rsidR="00AE4D5D" w:rsidRPr="009A2E84" w:rsidRDefault="00AE4D5D" w:rsidP="009A2E84">
            <w:pPr>
              <w:shd w:val="clear" w:color="auto" w:fill="FFFFFF"/>
              <w:rPr>
                <w:ins w:id="823" w:author="Colonero Maxwell" w:date="2020-07-27T16:41:00Z"/>
                <w:rFonts w:ascii="Arial" w:hAnsi="Arial" w:cs="Arial"/>
                <w:sz w:val="18"/>
                <w:szCs w:val="18"/>
                <w:lang w:eastAsia="en-US"/>
              </w:rPr>
            </w:pPr>
          </w:p>
          <w:p w14:paraId="7CB35AFB" w14:textId="77777777" w:rsidR="00AE4D5D" w:rsidRPr="009A2E84" w:rsidRDefault="00AE4D5D" w:rsidP="009A2E84">
            <w:pPr>
              <w:shd w:val="clear" w:color="auto" w:fill="FFFFFF"/>
              <w:rPr>
                <w:ins w:id="824" w:author="Colonero Maxwell" w:date="2020-07-27T16:41:00Z"/>
                <w:rFonts w:ascii="Arial" w:hAnsi="Arial" w:cs="Arial"/>
                <w:sz w:val="18"/>
                <w:szCs w:val="18"/>
                <w:lang w:eastAsia="en-US"/>
              </w:rPr>
            </w:pPr>
            <w:ins w:id="825" w:author="Colonero Maxwell" w:date="2020-07-27T16:41:00Z">
              <w:r w:rsidRPr="009A2E84">
                <w:rPr>
                  <w:rFonts w:ascii="Arial" w:hAnsi="Arial" w:cs="Arial"/>
                  <w:sz w:val="18"/>
                  <w:szCs w:val="18"/>
                  <w:lang w:eastAsia="en-US"/>
                </w:rPr>
                <w:t>Dear @</w:t>
              </w:r>
              <w:proofErr w:type="spellStart"/>
              <w:r w:rsidRPr="009A2E84">
                <w:rPr>
                  <w:rFonts w:ascii="Arial" w:hAnsi="Arial" w:cs="Arial"/>
                  <w:sz w:val="18"/>
                  <w:szCs w:val="18"/>
                  <w:lang w:eastAsia="en-US"/>
                </w:rPr>
                <w:t>Reg_StudentFirstName</w:t>
              </w:r>
              <w:proofErr w:type="spellEnd"/>
              <w:r w:rsidRPr="009A2E84">
                <w:rPr>
                  <w:rFonts w:ascii="Arial" w:hAnsi="Arial" w:cs="Arial"/>
                  <w:sz w:val="18"/>
                  <w:szCs w:val="18"/>
                  <w:lang w:eastAsia="en-US"/>
                </w:rPr>
                <w:t>@,</w:t>
              </w:r>
            </w:ins>
          </w:p>
          <w:p w14:paraId="07B6456D" w14:textId="77777777" w:rsidR="00AE4D5D" w:rsidRPr="009A2E84" w:rsidRDefault="00AE4D5D" w:rsidP="009A2E84">
            <w:pPr>
              <w:shd w:val="clear" w:color="auto" w:fill="FFFFFF"/>
              <w:rPr>
                <w:ins w:id="826" w:author="Colonero Maxwell" w:date="2020-07-27T16:41:00Z"/>
                <w:rFonts w:ascii="Arial" w:hAnsi="Arial" w:cs="Arial"/>
                <w:sz w:val="18"/>
                <w:szCs w:val="18"/>
                <w:lang w:eastAsia="en-US"/>
              </w:rPr>
            </w:pPr>
          </w:p>
          <w:p w14:paraId="76920BFC" w14:textId="1A9D2764" w:rsidR="00AE4D5D" w:rsidRPr="009A2E84" w:rsidRDefault="00AE4D5D" w:rsidP="009A2E84">
            <w:pPr>
              <w:shd w:val="clear" w:color="auto" w:fill="FFFFFF"/>
              <w:rPr>
                <w:ins w:id="827" w:author="Colonero Maxwell" w:date="2020-07-27T16:41:00Z"/>
                <w:rFonts w:ascii="Arial" w:hAnsi="Arial" w:cs="Arial"/>
                <w:sz w:val="18"/>
                <w:szCs w:val="18"/>
              </w:rPr>
            </w:pPr>
            <w:commentRangeStart w:id="828"/>
            <w:ins w:id="829" w:author="Colonero Maxwell" w:date="2020-07-27T16:41:00Z">
              <w:r w:rsidRPr="009A2E84">
                <w:rPr>
                  <w:rFonts w:ascii="Arial" w:hAnsi="Arial" w:cs="Arial"/>
                  <w:sz w:val="18"/>
                  <w:szCs w:val="18"/>
                  <w:lang w:eastAsia="en-US"/>
                </w:rPr>
                <w:t xml:space="preserve">Your registration </w:t>
              </w:r>
            </w:ins>
            <w:ins w:id="830" w:author="Colonero Maxwell" w:date="2020-07-27T16:45:00Z">
              <w:r>
                <w:rPr>
                  <w:rFonts w:ascii="Arial" w:hAnsi="Arial" w:cs="Arial"/>
                  <w:sz w:val="18"/>
                  <w:szCs w:val="18"/>
                  <w:lang w:eastAsia="en-US"/>
                </w:rPr>
                <w:t xml:space="preserve">was originally waitlisted but now a seat has become available. </w:t>
              </w:r>
            </w:ins>
            <w:commentRangeEnd w:id="828"/>
            <w:ins w:id="831" w:author="Colonero Maxwell" w:date="2020-07-27T16:46:00Z">
              <w:r>
                <w:rPr>
                  <w:rStyle w:val="CommentReference"/>
                </w:rPr>
                <w:commentReference w:id="828"/>
              </w:r>
            </w:ins>
            <w:ins w:id="832" w:author="Colonero Maxwell" w:date="2020-07-27T16:45:00Z">
              <w:r>
                <w:rPr>
                  <w:rFonts w:ascii="Arial" w:hAnsi="Arial" w:cs="Arial"/>
                  <w:sz w:val="18"/>
                  <w:szCs w:val="18"/>
                  <w:lang w:eastAsia="en-US"/>
                </w:rPr>
                <w:t xml:space="preserve">Your registration </w:t>
              </w:r>
            </w:ins>
            <w:ins w:id="833" w:author="Colonero Maxwell" w:date="2020-07-27T16:41:00Z">
              <w:r w:rsidRPr="009A2E84">
                <w:rPr>
                  <w:rFonts w:ascii="Arial" w:hAnsi="Arial" w:cs="Arial"/>
                  <w:sz w:val="18"/>
                  <w:szCs w:val="18"/>
                  <w:lang w:eastAsia="en-US"/>
                </w:rPr>
                <w:t xml:space="preserve">is </w:t>
              </w:r>
              <w:r w:rsidRPr="00597EBC">
                <w:rPr>
                  <w:rFonts w:ascii="Arial" w:hAnsi="Arial" w:cs="Arial"/>
                  <w:sz w:val="18"/>
                  <w:szCs w:val="18"/>
                  <w:lang w:eastAsia="en-US"/>
                </w:rPr>
                <w:t>confirmed,</w:t>
              </w:r>
              <w:r w:rsidRPr="009A2E84">
                <w:rPr>
                  <w:rFonts w:ascii="Arial" w:hAnsi="Arial" w:cs="Arial"/>
                  <w:sz w:val="18"/>
                  <w:szCs w:val="18"/>
                  <w:lang w:eastAsia="en-US"/>
                </w:rPr>
                <w:t xml:space="preserve"> and we are pleased to invite you to attend the upcoming </w:t>
              </w:r>
              <w:r w:rsidRPr="009A2E84">
                <w:rPr>
                  <w:rFonts w:ascii="Arial" w:hAnsi="Arial" w:cs="Arial"/>
                  <w:sz w:val="18"/>
                  <w:szCs w:val="18"/>
                </w:rPr>
                <w:t>@Reg_ClassTitle@</w:t>
              </w:r>
              <w:r w:rsidRPr="009A2E84">
                <w:rPr>
                  <w:rFonts w:ascii="Arial" w:hAnsi="Arial" w:cs="Arial"/>
                  <w:sz w:val="18"/>
                  <w:szCs w:val="18"/>
                  <w:lang w:eastAsia="en-US"/>
                </w:rPr>
                <w:t xml:space="preserve"> </w:t>
              </w:r>
              <w:r w:rsidRPr="009A2E84">
                <w:rPr>
                  <w:rFonts w:ascii="Arial" w:hAnsi="Arial" w:cs="Arial"/>
                  <w:sz w:val="18"/>
                  <w:szCs w:val="18"/>
                </w:rPr>
                <w:t>on @Reg_ClassStartDate@ - @Reg_ClassEndDateIntl@</w:t>
              </w:r>
            </w:ins>
          </w:p>
          <w:p w14:paraId="5BE2B4E3" w14:textId="77777777" w:rsidR="00AE4D5D" w:rsidRPr="009A2E84" w:rsidRDefault="00AE4D5D" w:rsidP="009A2E84">
            <w:pPr>
              <w:shd w:val="clear" w:color="auto" w:fill="FFFFFF"/>
              <w:rPr>
                <w:ins w:id="834" w:author="Colonero Maxwell" w:date="2020-07-27T16:41:00Z"/>
                <w:rFonts w:ascii="Arial" w:hAnsi="Arial" w:cs="Arial"/>
                <w:sz w:val="18"/>
                <w:szCs w:val="18"/>
                <w:lang w:eastAsia="en-US"/>
              </w:rPr>
            </w:pPr>
          </w:p>
          <w:p w14:paraId="23424980" w14:textId="77777777" w:rsidR="00AE4D5D" w:rsidRPr="009A2E84" w:rsidRDefault="00AE4D5D" w:rsidP="009A2E84">
            <w:pPr>
              <w:shd w:val="clear" w:color="auto" w:fill="FFFFFF"/>
              <w:rPr>
                <w:ins w:id="835" w:author="Colonero Maxwell" w:date="2020-07-27T16:41:00Z"/>
                <w:rFonts w:ascii="Arial" w:hAnsi="Arial" w:cs="Arial"/>
                <w:sz w:val="18"/>
                <w:szCs w:val="18"/>
                <w:lang w:val="fr-FR" w:eastAsia="en-US"/>
              </w:rPr>
            </w:pPr>
            <w:ins w:id="836" w:author="Colonero Maxwell" w:date="2020-07-27T16:41:00Z">
              <w:r w:rsidRPr="009A2E84">
                <w:rPr>
                  <w:rFonts w:ascii="Arial" w:hAnsi="Arial" w:cs="Arial"/>
                  <w:sz w:val="18"/>
                  <w:szCs w:val="18"/>
                  <w:lang w:val="fr-FR" w:eastAsia="en-US"/>
                </w:rPr>
                <w:t>Location: @Reg_ClassLocation@</w:t>
              </w:r>
            </w:ins>
          </w:p>
          <w:p w14:paraId="410A6F98" w14:textId="77777777" w:rsidR="00AE4D5D" w:rsidRPr="009A2E84" w:rsidRDefault="00AE4D5D" w:rsidP="009A2E84">
            <w:pPr>
              <w:shd w:val="clear" w:color="auto" w:fill="FFFFFF"/>
              <w:rPr>
                <w:ins w:id="837" w:author="Colonero Maxwell" w:date="2020-07-27T16:41:00Z"/>
                <w:rFonts w:ascii="Arial" w:hAnsi="Arial" w:cs="Arial"/>
                <w:sz w:val="18"/>
                <w:szCs w:val="18"/>
                <w:lang w:val="fr-FR" w:eastAsia="en-US"/>
              </w:rPr>
            </w:pPr>
            <w:ins w:id="838" w:author="Colonero Maxwell" w:date="2020-07-27T16:41:00Z">
              <w:r w:rsidRPr="009A2E84">
                <w:rPr>
                  <w:rFonts w:ascii="Arial" w:hAnsi="Arial" w:cs="Arial"/>
                  <w:sz w:val="18"/>
                  <w:szCs w:val="18"/>
                  <w:lang w:val="fr-FR" w:eastAsia="en-US"/>
                </w:rPr>
                <w:t>Facility: @</w:t>
              </w:r>
              <w:proofErr w:type="spellStart"/>
              <w:r w:rsidRPr="009A2E84">
                <w:rPr>
                  <w:rFonts w:ascii="Arial" w:hAnsi="Arial" w:cs="Arial"/>
                  <w:sz w:val="18"/>
                  <w:szCs w:val="18"/>
                  <w:lang w:val="fr-FR" w:eastAsia="en-US"/>
                </w:rPr>
                <w:t>Reg_ClassFacility</w:t>
              </w:r>
              <w:proofErr w:type="spellEnd"/>
              <w:r w:rsidRPr="009A2E84">
                <w:rPr>
                  <w:rFonts w:ascii="Arial" w:hAnsi="Arial" w:cs="Arial"/>
                  <w:sz w:val="18"/>
                  <w:szCs w:val="18"/>
                  <w:lang w:val="fr-FR" w:eastAsia="en-US"/>
                </w:rPr>
                <w:t>@</w:t>
              </w:r>
            </w:ins>
          </w:p>
          <w:p w14:paraId="4867E79F" w14:textId="77777777" w:rsidR="00AE4D5D" w:rsidRPr="009A2E84" w:rsidRDefault="00AE4D5D" w:rsidP="009A2E84">
            <w:pPr>
              <w:shd w:val="clear" w:color="auto" w:fill="FFFFFF"/>
              <w:rPr>
                <w:ins w:id="839" w:author="Colonero Maxwell" w:date="2020-07-27T16:41:00Z"/>
                <w:rFonts w:ascii="Arial" w:hAnsi="Arial" w:cs="Arial"/>
                <w:color w:val="333333"/>
                <w:sz w:val="18"/>
                <w:szCs w:val="18"/>
                <w:lang w:val="fr-FR" w:eastAsia="en-US"/>
              </w:rPr>
            </w:pPr>
          </w:p>
          <w:p w14:paraId="552D8A97" w14:textId="77777777" w:rsidR="00AE4D5D" w:rsidRDefault="00AE4D5D" w:rsidP="009A2E84">
            <w:pPr>
              <w:shd w:val="clear" w:color="auto" w:fill="FFFFFF"/>
              <w:rPr>
                <w:ins w:id="840" w:author="Colonero Maxwell" w:date="2020-07-27T16:41:00Z"/>
                <w:rFonts w:ascii="Arial" w:hAnsi="Arial" w:cs="Arial"/>
                <w:color w:val="333333"/>
                <w:sz w:val="18"/>
                <w:szCs w:val="18"/>
                <w:lang w:eastAsia="en-US"/>
              </w:rPr>
            </w:pPr>
            <w:ins w:id="841" w:author="Colonero Maxwell" w:date="2020-07-27T16:41:00Z">
              <w:r w:rsidRPr="00771750">
                <w:rPr>
                  <w:rFonts w:ascii="Arial" w:hAnsi="Arial" w:cs="Arial"/>
                  <w:color w:val="333333"/>
                  <w:sz w:val="18"/>
                  <w:szCs w:val="18"/>
                  <w:lang w:eastAsia="en-US"/>
                </w:rPr>
                <w:t>We strongly encourage you to protect this time in your calendar.</w:t>
              </w:r>
              <w:r>
                <w:rPr>
                  <w:rFonts w:ascii="Arial" w:hAnsi="Arial" w:cs="Arial"/>
                  <w:color w:val="333333"/>
                  <w:sz w:val="18"/>
                  <w:szCs w:val="18"/>
                  <w:lang w:eastAsia="en-US"/>
                </w:rPr>
                <w:t xml:space="preserve"> You will receive separate calendar invite(s) for each session of the event.</w:t>
              </w:r>
            </w:ins>
          </w:p>
          <w:p w14:paraId="4F2A95CD" w14:textId="77777777" w:rsidR="00AE4D5D" w:rsidRDefault="00AE4D5D" w:rsidP="009A2E84">
            <w:pPr>
              <w:shd w:val="clear" w:color="auto" w:fill="FFFFFF"/>
              <w:rPr>
                <w:ins w:id="842" w:author="Colonero Maxwell" w:date="2020-07-27T16:41:00Z"/>
                <w:rFonts w:ascii="Arial" w:hAnsi="Arial" w:cs="Arial"/>
                <w:color w:val="333333"/>
                <w:sz w:val="18"/>
                <w:szCs w:val="18"/>
                <w:lang w:eastAsia="en-US"/>
              </w:rPr>
            </w:pPr>
          </w:p>
          <w:p w14:paraId="2FC1B63C" w14:textId="77777777" w:rsidR="00AE4D5D" w:rsidRPr="009A2E84" w:rsidRDefault="00AE4D5D" w:rsidP="009A2E84">
            <w:pPr>
              <w:shd w:val="clear" w:color="auto" w:fill="FFFFFF"/>
              <w:rPr>
                <w:ins w:id="843" w:author="Colonero Maxwell" w:date="2020-07-27T16:41:00Z"/>
                <w:rFonts w:ascii="Arial" w:hAnsi="Arial" w:cs="Arial"/>
                <w:color w:val="333333"/>
                <w:sz w:val="18"/>
                <w:szCs w:val="18"/>
                <w:lang w:eastAsia="en-US"/>
              </w:rPr>
            </w:pPr>
            <w:ins w:id="844" w:author="Colonero Maxwell" w:date="2020-07-27T16:41:00Z">
              <w:r w:rsidRPr="00771750">
                <w:rPr>
                  <w:rFonts w:ascii="Arial" w:hAnsi="Arial" w:cs="Arial"/>
                  <w:color w:val="333333"/>
                  <w:sz w:val="18"/>
                  <w:szCs w:val="18"/>
                  <w:lang w:eastAsia="en-US"/>
                </w:rPr>
                <w:t xml:space="preserve">If you have not already done so, please ensure your team </w:t>
              </w:r>
              <w:r>
                <w:rPr>
                  <w:rFonts w:ascii="Arial" w:hAnsi="Arial" w:cs="Arial"/>
                  <w:color w:val="333333"/>
                  <w:sz w:val="18"/>
                  <w:szCs w:val="18"/>
                  <w:lang w:eastAsia="en-US"/>
                </w:rPr>
                <w:t>and</w:t>
              </w:r>
              <w:r w:rsidRPr="00771750">
                <w:rPr>
                  <w:rFonts w:ascii="Arial" w:hAnsi="Arial" w:cs="Arial"/>
                  <w:color w:val="333333"/>
                  <w:sz w:val="18"/>
                  <w:szCs w:val="18"/>
                  <w:lang w:eastAsia="en-US"/>
                </w:rPr>
                <w:t xml:space="preserve"> manager are aware</w:t>
              </w:r>
              <w:r>
                <w:rPr>
                  <w:rFonts w:ascii="Arial" w:hAnsi="Arial" w:cs="Arial"/>
                  <w:color w:val="333333"/>
                  <w:sz w:val="18"/>
                  <w:szCs w:val="18"/>
                  <w:lang w:eastAsia="en-US"/>
                </w:rPr>
                <w:t xml:space="preserve"> of the timings for this training.</w:t>
              </w:r>
              <w:r w:rsidRPr="00771750">
                <w:rPr>
                  <w:rFonts w:ascii="Arial" w:hAnsi="Arial" w:cs="Arial"/>
                  <w:color w:val="333333"/>
                  <w:sz w:val="18"/>
                  <w:szCs w:val="18"/>
                  <w:lang w:eastAsia="en-US"/>
                </w:rPr>
                <w:t xml:space="preserve"> </w:t>
              </w:r>
            </w:ins>
          </w:p>
          <w:p w14:paraId="3578F0B1" w14:textId="77777777" w:rsidR="00AE4D5D" w:rsidRPr="00A95A46" w:rsidRDefault="00AE4D5D" w:rsidP="009A2E84">
            <w:pPr>
              <w:shd w:val="clear" w:color="auto" w:fill="FFFFFF"/>
              <w:rPr>
                <w:ins w:id="845" w:author="Colonero Maxwell" w:date="2020-07-27T16:41:00Z"/>
                <w:rFonts w:ascii="Arial" w:hAnsi="Arial" w:cs="Arial"/>
                <w:sz w:val="18"/>
                <w:szCs w:val="18"/>
                <w:lang w:eastAsia="en-US"/>
              </w:rPr>
            </w:pPr>
          </w:p>
          <w:p w14:paraId="7BB6886B" w14:textId="77777777" w:rsidR="00AE4D5D" w:rsidRDefault="00AE4D5D" w:rsidP="009A2E84">
            <w:pPr>
              <w:pStyle w:val="Heading1"/>
              <w:numPr>
                <w:ilvl w:val="0"/>
                <w:numId w:val="0"/>
              </w:numPr>
              <w:spacing w:before="0" w:after="0"/>
              <w:ind w:left="284" w:hanging="284"/>
              <w:outlineLvl w:val="0"/>
              <w:rPr>
                <w:ins w:id="846" w:author="Colonero Maxwell" w:date="2020-07-27T16:41:00Z"/>
                <w:rFonts w:ascii="Trebuchet MS" w:hAnsi="Trebuchet MS"/>
                <w:color w:val="177B57"/>
                <w:lang w:eastAsia="en-US"/>
              </w:rPr>
            </w:pPr>
            <w:ins w:id="847" w:author="Colonero Maxwell" w:date="2020-07-27T16:41:00Z">
              <w:r>
                <w:rPr>
                  <w:rFonts w:ascii="Trebuchet MS" w:hAnsi="Trebuchet MS"/>
                  <w:caps/>
                  <w:color w:val="177B57"/>
                  <w:sz w:val="27"/>
                  <w:szCs w:val="27"/>
                </w:rPr>
                <w:t>NEXT STEPS</w:t>
              </w:r>
              <w:r>
                <w:rPr>
                  <w:rFonts w:ascii="Trebuchet MS" w:hAnsi="Trebuchet MS"/>
                  <w:color w:val="177B57"/>
                </w:rPr>
                <w:t xml:space="preserve"> </w:t>
              </w:r>
            </w:ins>
          </w:p>
          <w:p w14:paraId="249C7413" w14:textId="77777777" w:rsidR="00AE4D5D" w:rsidRPr="00EB0884" w:rsidRDefault="00AE4D5D" w:rsidP="009A2E84">
            <w:pPr>
              <w:shd w:val="clear" w:color="auto" w:fill="FFFFFF"/>
              <w:rPr>
                <w:ins w:id="848" w:author="Colonero Maxwell" w:date="2020-07-27T16:41:00Z"/>
                <w:rFonts w:ascii="Arial" w:hAnsi="Arial" w:cs="Arial"/>
                <w:color w:val="333333"/>
                <w:sz w:val="18"/>
                <w:szCs w:val="18"/>
                <w:lang w:eastAsia="en-US"/>
              </w:rPr>
            </w:pPr>
          </w:p>
          <w:p w14:paraId="211DB27A" w14:textId="77777777" w:rsidR="00AE4D5D" w:rsidRPr="009A2E84" w:rsidRDefault="00AE4D5D" w:rsidP="009A2E84">
            <w:pPr>
              <w:shd w:val="clear" w:color="auto" w:fill="FFFFFF"/>
              <w:rPr>
                <w:ins w:id="849" w:author="Colonero Maxwell" w:date="2020-07-27T16:41:00Z"/>
                <w:rFonts w:ascii="Arial" w:hAnsi="Arial" w:cs="Arial"/>
                <w:sz w:val="18"/>
                <w:szCs w:val="18"/>
                <w:lang w:eastAsia="en-US"/>
              </w:rPr>
            </w:pPr>
            <w:ins w:id="850" w:author="Colonero Maxwell" w:date="2020-07-27T16:41:00Z">
              <w:r w:rsidRPr="009A2E84">
                <w:rPr>
                  <w:rFonts w:ascii="Arial" w:hAnsi="Arial" w:cs="Arial"/>
                  <w:color w:val="333333"/>
                  <w:sz w:val="18"/>
                  <w:szCs w:val="18"/>
                  <w:lang w:eastAsia="en-US"/>
                </w:rPr>
                <w:t xml:space="preserve">Visit the </w:t>
              </w:r>
              <w:commentRangeStart w:id="851"/>
              <w:r w:rsidRPr="009A2E84">
                <w:rPr>
                  <w:rFonts w:ascii="Arial" w:hAnsi="Arial" w:cs="Arial"/>
                  <w:color w:val="333333"/>
                  <w:sz w:val="18"/>
                  <w:szCs w:val="18"/>
                  <w:lang w:eastAsia="en-US"/>
                </w:rPr>
                <w:t>Class Page</w:t>
              </w:r>
              <w:commentRangeEnd w:id="851"/>
              <w:r>
                <w:rPr>
                  <w:rStyle w:val="CommentReference"/>
                </w:rPr>
                <w:commentReference w:id="851"/>
              </w:r>
              <w:r w:rsidRPr="009A2E84">
                <w:rPr>
                  <w:rFonts w:ascii="Arial" w:hAnsi="Arial" w:cs="Arial"/>
                  <w:color w:val="333333"/>
                  <w:sz w:val="18"/>
                  <w:szCs w:val="18"/>
                  <w:lang w:eastAsia="en-US"/>
                </w:rPr>
                <w:t xml:space="preserve"> for more relevant details about this session </w:t>
              </w:r>
            </w:ins>
          </w:p>
          <w:p w14:paraId="0B54C74B" w14:textId="77777777" w:rsidR="00AE4D5D" w:rsidRPr="009A2E84" w:rsidRDefault="00AE4D5D" w:rsidP="009A2E84">
            <w:pPr>
              <w:shd w:val="clear" w:color="auto" w:fill="FFFFFF"/>
              <w:rPr>
                <w:ins w:id="852" w:author="Colonero Maxwell" w:date="2020-07-27T16:41:00Z"/>
                <w:rFonts w:ascii="Arial" w:hAnsi="Arial" w:cs="Arial"/>
                <w:sz w:val="18"/>
                <w:szCs w:val="18"/>
                <w:lang w:eastAsia="en-US"/>
              </w:rPr>
            </w:pPr>
          </w:p>
          <w:p w14:paraId="4E6E3AF9" w14:textId="77777777" w:rsidR="00AE4D5D" w:rsidRPr="009A2E84" w:rsidRDefault="00AE4D5D" w:rsidP="009A2E84">
            <w:pPr>
              <w:shd w:val="clear" w:color="auto" w:fill="FFFFFF"/>
              <w:rPr>
                <w:ins w:id="853" w:author="Colonero Maxwell" w:date="2020-07-27T16:41:00Z"/>
                <w:rFonts w:ascii="Arial" w:hAnsi="Arial" w:cs="Arial"/>
                <w:sz w:val="18"/>
                <w:szCs w:val="18"/>
                <w:lang w:eastAsia="en-US"/>
              </w:rPr>
            </w:pPr>
            <w:commentRangeStart w:id="854"/>
            <w:ins w:id="855" w:author="Colonero Maxwell" w:date="2020-07-27T16:41:00Z">
              <w:r w:rsidRPr="009A2E84">
                <w:rPr>
                  <w:rFonts w:ascii="Arial" w:hAnsi="Arial" w:cs="Arial"/>
                  <w:sz w:val="18"/>
                  <w:szCs w:val="18"/>
                  <w:lang w:eastAsia="en-US"/>
                </w:rPr>
                <w:t>@Offering_Description@</w:t>
              </w:r>
              <w:commentRangeEnd w:id="854"/>
              <w:r w:rsidRPr="00937E03">
                <w:rPr>
                  <w:rStyle w:val="CommentReference"/>
                </w:rPr>
                <w:commentReference w:id="854"/>
              </w:r>
            </w:ins>
          </w:p>
          <w:p w14:paraId="75D93B2B" w14:textId="77777777" w:rsidR="00AE4D5D" w:rsidRPr="009A2E84" w:rsidRDefault="00AE4D5D" w:rsidP="009A2E84">
            <w:pPr>
              <w:shd w:val="clear" w:color="auto" w:fill="FFFFFF"/>
              <w:rPr>
                <w:ins w:id="856" w:author="Colonero Maxwell" w:date="2020-07-27T16:41:00Z"/>
                <w:rFonts w:ascii="Arial" w:hAnsi="Arial" w:cs="Arial"/>
                <w:sz w:val="18"/>
                <w:szCs w:val="18"/>
                <w:lang w:eastAsia="en-US"/>
              </w:rPr>
            </w:pPr>
          </w:p>
          <w:p w14:paraId="29BFE339" w14:textId="77777777" w:rsidR="00AE4D5D" w:rsidRPr="009A2E84" w:rsidRDefault="00AE4D5D" w:rsidP="009A2E84">
            <w:pPr>
              <w:shd w:val="clear" w:color="auto" w:fill="FFFFFF"/>
              <w:rPr>
                <w:ins w:id="857" w:author="Colonero Maxwell" w:date="2020-07-27T16:41:00Z"/>
                <w:rFonts w:ascii="Arial" w:hAnsi="Arial" w:cs="Arial"/>
                <w:sz w:val="18"/>
                <w:szCs w:val="18"/>
                <w:lang w:eastAsia="en-US"/>
              </w:rPr>
            </w:pPr>
            <w:ins w:id="858" w:author="Colonero Maxwell" w:date="2020-07-27T16:41:00Z">
              <w:r w:rsidRPr="009A2E84">
                <w:rPr>
                  <w:rFonts w:ascii="Arial" w:hAnsi="Arial" w:cs="Arial"/>
                  <w:sz w:val="18"/>
                  <w:szCs w:val="18"/>
                  <w:lang w:eastAsia="en-US"/>
                </w:rPr>
                <w:t xml:space="preserve">Please do not hesitate to contact us with any questions. </w:t>
              </w:r>
            </w:ins>
          </w:p>
          <w:p w14:paraId="417CCC43" w14:textId="77777777" w:rsidR="00AE4D5D" w:rsidRPr="009A2E84" w:rsidRDefault="00AE4D5D" w:rsidP="009A2E84">
            <w:pPr>
              <w:shd w:val="clear" w:color="auto" w:fill="FFFFFF"/>
              <w:rPr>
                <w:ins w:id="859" w:author="Colonero Maxwell" w:date="2020-07-27T16:41:00Z"/>
                <w:rFonts w:ascii="Arial" w:hAnsi="Arial" w:cs="Arial"/>
                <w:sz w:val="18"/>
                <w:szCs w:val="18"/>
                <w:lang w:eastAsia="en-US"/>
              </w:rPr>
            </w:pPr>
          </w:p>
          <w:p w14:paraId="6BB4F5E9" w14:textId="77777777" w:rsidR="00AE4D5D" w:rsidRPr="009A2E84" w:rsidRDefault="00AE4D5D" w:rsidP="009A2E84">
            <w:pPr>
              <w:shd w:val="clear" w:color="auto" w:fill="FFFFFF"/>
              <w:rPr>
                <w:ins w:id="860" w:author="Colonero Maxwell" w:date="2020-07-27T16:41:00Z"/>
                <w:rFonts w:ascii="Arial" w:hAnsi="Arial" w:cs="Arial"/>
                <w:sz w:val="18"/>
                <w:szCs w:val="18"/>
                <w:lang w:eastAsia="en-US"/>
              </w:rPr>
            </w:pPr>
            <w:ins w:id="861" w:author="Colonero Maxwell" w:date="2020-07-27T16:41:00Z">
              <w:r w:rsidRPr="009A2E84">
                <w:rPr>
                  <w:rFonts w:ascii="Arial" w:hAnsi="Arial" w:cs="Arial"/>
                  <w:sz w:val="18"/>
                  <w:szCs w:val="18"/>
                  <w:lang w:eastAsia="en-US"/>
                </w:rPr>
                <w:t xml:space="preserve">Kind regards, </w:t>
              </w:r>
            </w:ins>
          </w:p>
          <w:p w14:paraId="184AE81A" w14:textId="77777777" w:rsidR="00AE4D5D" w:rsidRPr="009A2E84" w:rsidRDefault="00AE4D5D" w:rsidP="009A2E84">
            <w:pPr>
              <w:shd w:val="clear" w:color="auto" w:fill="FFFFFF"/>
              <w:rPr>
                <w:ins w:id="862" w:author="Colonero Maxwell" w:date="2020-07-27T16:41:00Z"/>
                <w:rFonts w:ascii="Arial" w:hAnsi="Arial" w:cs="Arial"/>
                <w:sz w:val="18"/>
                <w:szCs w:val="18"/>
                <w:lang w:eastAsia="en-US"/>
              </w:rPr>
            </w:pPr>
          </w:p>
          <w:p w14:paraId="0CB6FC0C" w14:textId="77777777" w:rsidR="00AE4D5D" w:rsidRPr="009A2E84" w:rsidRDefault="00AE4D5D" w:rsidP="009A2E84">
            <w:pPr>
              <w:shd w:val="clear" w:color="auto" w:fill="FFFFFF"/>
              <w:rPr>
                <w:ins w:id="863" w:author="Colonero Maxwell" w:date="2020-07-27T16:41:00Z"/>
                <w:rFonts w:ascii="Arial" w:hAnsi="Arial" w:cs="Arial"/>
                <w:sz w:val="18"/>
                <w:szCs w:val="18"/>
                <w:lang w:eastAsia="en-US"/>
              </w:rPr>
            </w:pPr>
            <w:ins w:id="864" w:author="Colonero Maxwell" w:date="2020-07-27T16:41:00Z">
              <w:r w:rsidRPr="009A2E84">
                <w:rPr>
                  <w:rFonts w:ascii="Arial" w:hAnsi="Arial" w:cs="Arial"/>
                  <w:sz w:val="18"/>
                  <w:szCs w:val="18"/>
                  <w:lang w:eastAsia="en-US"/>
                </w:rPr>
                <w:t xml:space="preserve">@Reg_CSRName@ </w:t>
              </w:r>
            </w:ins>
          </w:p>
          <w:p w14:paraId="62F02097" w14:textId="77777777" w:rsidR="00AE4D5D" w:rsidRPr="009A2E84" w:rsidRDefault="00AE4D5D" w:rsidP="009A2E84">
            <w:pPr>
              <w:shd w:val="clear" w:color="auto" w:fill="FFFFFF"/>
              <w:rPr>
                <w:ins w:id="865" w:author="Colonero Maxwell" w:date="2020-07-27T16:41:00Z"/>
                <w:rFonts w:ascii="Arial" w:hAnsi="Arial" w:cs="Arial"/>
                <w:sz w:val="18"/>
                <w:szCs w:val="18"/>
                <w:lang w:eastAsia="en-US"/>
              </w:rPr>
            </w:pPr>
            <w:ins w:id="866" w:author="Colonero Maxwell" w:date="2020-07-27T16:41:00Z">
              <w:r w:rsidRPr="009A2E84">
                <w:rPr>
                  <w:rFonts w:ascii="Arial" w:hAnsi="Arial" w:cs="Arial"/>
                  <w:sz w:val="18"/>
                  <w:szCs w:val="18"/>
                  <w:lang w:eastAsia="en-US"/>
                </w:rPr>
                <w:t>Email: @Reg_CSREmail@</w:t>
              </w:r>
            </w:ins>
          </w:p>
          <w:p w14:paraId="311F1E98" w14:textId="77777777" w:rsidR="00AE4D5D" w:rsidRDefault="00AE4D5D" w:rsidP="009A2E84">
            <w:pPr>
              <w:shd w:val="clear" w:color="auto" w:fill="FFFFFF"/>
              <w:rPr>
                <w:ins w:id="867" w:author="Colonero Maxwell" w:date="2020-07-27T16:41:00Z"/>
                <w:rFonts w:ascii="Arial" w:hAnsi="Arial" w:cs="Arial"/>
                <w:color w:val="333333"/>
                <w:sz w:val="18"/>
                <w:szCs w:val="18"/>
                <w:lang w:eastAsia="en-US"/>
              </w:rPr>
            </w:pPr>
          </w:p>
        </w:tc>
      </w:tr>
    </w:tbl>
    <w:p w14:paraId="501CF54B" w14:textId="00A8CAB0" w:rsidR="00AE4D5D" w:rsidRDefault="00AE4D5D">
      <w:pPr>
        <w:spacing w:after="160" w:line="259" w:lineRule="auto"/>
        <w:rPr>
          <w:ins w:id="868" w:author="Colonero Maxwell" w:date="2020-07-27T16:41:00Z"/>
        </w:rPr>
      </w:pPr>
    </w:p>
    <w:p w14:paraId="66746FCB" w14:textId="77777777" w:rsidR="00AE4D5D" w:rsidRDefault="00AE4D5D">
      <w:pPr>
        <w:spacing w:after="160" w:line="259" w:lineRule="auto"/>
        <w:rPr>
          <w:ins w:id="869" w:author="Colonero Maxwell" w:date="2020-07-27T16:41:00Z"/>
        </w:rPr>
      </w:pPr>
      <w:ins w:id="870" w:author="Colonero Maxwell" w:date="2020-07-27T16:41:00Z">
        <w:r>
          <w:br w:type="page"/>
        </w:r>
      </w:ins>
    </w:p>
    <w:p w14:paraId="3E91F675" w14:textId="77777777" w:rsidR="00A70816" w:rsidRDefault="00A70816">
      <w:pPr>
        <w:spacing w:after="160" w:line="259" w:lineRule="auto"/>
      </w:pPr>
    </w:p>
    <w:tbl>
      <w:tblPr>
        <w:tblStyle w:val="TableGrid"/>
        <w:tblW w:w="0" w:type="auto"/>
        <w:tblLook w:val="04A0" w:firstRow="1" w:lastRow="0" w:firstColumn="1" w:lastColumn="0" w:noHBand="0" w:noVBand="1"/>
      </w:tblPr>
      <w:tblGrid>
        <w:gridCol w:w="1705"/>
        <w:gridCol w:w="6570"/>
        <w:tblGridChange w:id="871">
          <w:tblGrid>
            <w:gridCol w:w="1705"/>
            <w:gridCol w:w="6570"/>
          </w:tblGrid>
        </w:tblGridChange>
      </w:tblGrid>
      <w:tr w:rsidR="00B832EC" w:rsidRPr="003335C0" w14:paraId="7D638CF9" w14:textId="77777777" w:rsidTr="002D1C00">
        <w:tc>
          <w:tcPr>
            <w:tcW w:w="1705" w:type="dxa"/>
          </w:tcPr>
          <w:p w14:paraId="647D75ED" w14:textId="77777777" w:rsidR="00B832EC" w:rsidRPr="003335C0" w:rsidRDefault="00B832EC" w:rsidP="00061A0D">
            <w:pPr>
              <w:rPr>
                <w:b/>
              </w:rPr>
            </w:pPr>
            <w:r w:rsidRPr="003335C0">
              <w:rPr>
                <w:b/>
              </w:rPr>
              <w:t xml:space="preserve">CLOUD: </w:t>
            </w:r>
          </w:p>
        </w:tc>
        <w:tc>
          <w:tcPr>
            <w:tcW w:w="6570" w:type="dxa"/>
          </w:tcPr>
          <w:p w14:paraId="0B294890" w14:textId="007B322F" w:rsidR="00A60628" w:rsidRDefault="00A60628" w:rsidP="00A60628">
            <w:r w:rsidRPr="00867848">
              <w:rPr>
                <w:color w:val="00B050"/>
              </w:rPr>
              <w:t>Instructor-Led Class Reminder (x days)</w:t>
            </w:r>
            <w:r>
              <w:t> </w:t>
            </w:r>
          </w:p>
          <w:p w14:paraId="49D17A48" w14:textId="77777777" w:rsidR="00A60628" w:rsidRPr="00867848" w:rsidRDefault="00A60628" w:rsidP="00A60628">
            <w:pPr>
              <w:rPr>
                <w:color w:val="FF0000"/>
              </w:rPr>
            </w:pPr>
            <w:r w:rsidRPr="00867848">
              <w:rPr>
                <w:color w:val="FF0000"/>
              </w:rPr>
              <w:t>Course due in X days </w:t>
            </w:r>
          </w:p>
          <w:p w14:paraId="044CEEF2" w14:textId="77777777" w:rsidR="00A60628" w:rsidRPr="00867848" w:rsidRDefault="00A60628" w:rsidP="00A60628">
            <w:pPr>
              <w:rPr>
                <w:color w:val="FF0000"/>
              </w:rPr>
            </w:pPr>
            <w:r w:rsidRPr="00867848">
              <w:rPr>
                <w:color w:val="FF0000"/>
              </w:rPr>
              <w:t>Course due today</w:t>
            </w:r>
          </w:p>
          <w:p w14:paraId="3C21F292" w14:textId="1140DCCA" w:rsidR="00B832EC" w:rsidRPr="003335C0" w:rsidRDefault="00A60628" w:rsidP="00A60628">
            <w:r w:rsidRPr="00867848">
              <w:rPr>
                <w:color w:val="00B050"/>
              </w:rPr>
              <w:t>Blended Class Reminder (x days) </w:t>
            </w:r>
          </w:p>
        </w:tc>
      </w:tr>
      <w:tr w:rsidR="00B832EC" w:rsidRPr="003335C0" w14:paraId="774D2B41" w14:textId="77777777" w:rsidTr="002D1C00">
        <w:tc>
          <w:tcPr>
            <w:tcW w:w="1705" w:type="dxa"/>
          </w:tcPr>
          <w:p w14:paraId="6F2426AA" w14:textId="77777777" w:rsidR="00B832EC" w:rsidRPr="003335C0" w:rsidRDefault="00B832EC" w:rsidP="00061A0D">
            <w:pPr>
              <w:rPr>
                <w:b/>
              </w:rPr>
            </w:pPr>
            <w:r w:rsidRPr="003335C0">
              <w:rPr>
                <w:b/>
              </w:rPr>
              <w:t xml:space="preserve">Domain: </w:t>
            </w:r>
          </w:p>
        </w:tc>
        <w:tc>
          <w:tcPr>
            <w:tcW w:w="6570" w:type="dxa"/>
          </w:tcPr>
          <w:p w14:paraId="58EC2B7C" w14:textId="40024500" w:rsidR="00B832EC" w:rsidRPr="003335C0" w:rsidRDefault="00867848" w:rsidP="00061A0D">
            <w:r w:rsidRPr="00867848">
              <w:rPr>
                <w:color w:val="00B050"/>
              </w:rPr>
              <w:t>Live</w:t>
            </w:r>
            <w:r>
              <w:t xml:space="preserve"> or </w:t>
            </w:r>
            <w:r w:rsidRPr="00867848">
              <w:rPr>
                <w:color w:val="FF0000"/>
              </w:rPr>
              <w:t>Complex Programs</w:t>
            </w:r>
          </w:p>
        </w:tc>
      </w:tr>
      <w:tr w:rsidR="00717E8F" w:rsidRPr="003335C0" w14:paraId="4BFA32BE" w14:textId="77777777" w:rsidTr="00A93F43">
        <w:tblPrEx>
          <w:tblW w:w="0" w:type="auto"/>
          <w:tblPrExChange w:id="872" w:author="Colonero Maxwell" w:date="2020-06-03T09:54:00Z">
            <w:tblPrEx>
              <w:tblW w:w="0" w:type="auto"/>
            </w:tblPrEx>
          </w:tblPrExChange>
        </w:tblPrEx>
        <w:trPr>
          <w:trHeight w:val="197"/>
        </w:trPr>
        <w:tc>
          <w:tcPr>
            <w:tcW w:w="1705" w:type="dxa"/>
            <w:tcPrChange w:id="873" w:author="Colonero Maxwell" w:date="2020-06-03T09:54:00Z">
              <w:tcPr>
                <w:tcW w:w="1705" w:type="dxa"/>
              </w:tcPr>
            </w:tcPrChange>
          </w:tcPr>
          <w:p w14:paraId="7FCD5B1A" w14:textId="4233CFC1" w:rsidR="00717E8F" w:rsidRPr="003335C0" w:rsidRDefault="00717E8F" w:rsidP="00061A0D">
            <w:pPr>
              <w:rPr>
                <w:b/>
              </w:rPr>
            </w:pPr>
            <w:r>
              <w:rPr>
                <w:b/>
              </w:rPr>
              <w:t>Action Name:</w:t>
            </w:r>
          </w:p>
        </w:tc>
        <w:tc>
          <w:tcPr>
            <w:tcW w:w="6570" w:type="dxa"/>
            <w:tcPrChange w:id="874" w:author="Colonero Maxwell" w:date="2020-06-03T09:54:00Z">
              <w:tcPr>
                <w:tcW w:w="6570" w:type="dxa"/>
              </w:tcPr>
            </w:tcPrChange>
          </w:tcPr>
          <w:p w14:paraId="042CF686" w14:textId="227A03D5" w:rsidR="00717E8F" w:rsidRPr="003335C0" w:rsidRDefault="00717E8F" w:rsidP="00061A0D">
            <w:r>
              <w:t>Reminder to Complete Tasks</w:t>
            </w:r>
          </w:p>
        </w:tc>
      </w:tr>
      <w:tr w:rsidR="002D1C00" w:rsidRPr="003335C0" w14:paraId="6EADD486" w14:textId="77777777" w:rsidTr="002D1C00">
        <w:tc>
          <w:tcPr>
            <w:tcW w:w="1705" w:type="dxa"/>
          </w:tcPr>
          <w:p w14:paraId="1361215C" w14:textId="7C391E62" w:rsidR="002D1C00" w:rsidRPr="003335C0" w:rsidRDefault="002D1C00" w:rsidP="00061A0D">
            <w:pPr>
              <w:rPr>
                <w:b/>
              </w:rPr>
            </w:pPr>
            <w:r>
              <w:rPr>
                <w:b/>
              </w:rPr>
              <w:t>Name Queries:</w:t>
            </w:r>
          </w:p>
        </w:tc>
        <w:tc>
          <w:tcPr>
            <w:tcW w:w="6570" w:type="dxa"/>
          </w:tcPr>
          <w:p w14:paraId="10497F85" w14:textId="4C99CDF8" w:rsidR="002D1C00" w:rsidRPr="00867848" w:rsidRDefault="00867848" w:rsidP="00061A0D">
            <w:commentRangeStart w:id="875"/>
            <w:r w:rsidRPr="00867848">
              <w:t>List all confirmed internal registered learner managers for this class</w:t>
            </w:r>
            <w:commentRangeEnd w:id="875"/>
            <w:r w:rsidR="00A93F43">
              <w:rPr>
                <w:rStyle w:val="CommentReference"/>
              </w:rPr>
              <w:commentReference w:id="875"/>
            </w:r>
          </w:p>
        </w:tc>
      </w:tr>
      <w:tr w:rsidR="00867848" w:rsidRPr="003335C0" w14:paraId="6FDE1A54" w14:textId="77777777" w:rsidTr="002D1C00">
        <w:tc>
          <w:tcPr>
            <w:tcW w:w="1705" w:type="dxa"/>
          </w:tcPr>
          <w:p w14:paraId="29B1AC6A" w14:textId="79F921E7" w:rsidR="00867848" w:rsidRDefault="00867848" w:rsidP="00061A0D">
            <w:pPr>
              <w:rPr>
                <w:b/>
              </w:rPr>
            </w:pPr>
            <w:r>
              <w:rPr>
                <w:b/>
              </w:rPr>
              <w:t>iCal</w:t>
            </w:r>
          </w:p>
        </w:tc>
        <w:tc>
          <w:tcPr>
            <w:tcW w:w="6570" w:type="dxa"/>
          </w:tcPr>
          <w:p w14:paraId="2030168E" w14:textId="7ACC4AC5" w:rsidR="00867848" w:rsidRPr="00867848" w:rsidRDefault="00867848" w:rsidP="00061A0D">
            <w:r w:rsidRPr="00867848">
              <w:t>D</w:t>
            </w:r>
            <w:r>
              <w:t>isabled</w:t>
            </w:r>
          </w:p>
        </w:tc>
      </w:tr>
      <w:tr w:rsidR="00A93F43" w:rsidRPr="003335C0" w14:paraId="66664B3B" w14:textId="77777777" w:rsidTr="002D1C00">
        <w:trPr>
          <w:ins w:id="876" w:author="Colonero Maxwell" w:date="2020-06-03T09:51:00Z"/>
        </w:trPr>
        <w:tc>
          <w:tcPr>
            <w:tcW w:w="1705" w:type="dxa"/>
          </w:tcPr>
          <w:p w14:paraId="34C5DD1E" w14:textId="4AE308DA" w:rsidR="00A93F43" w:rsidRDefault="00A93F43" w:rsidP="00061A0D">
            <w:pPr>
              <w:rPr>
                <w:ins w:id="877" w:author="Colonero Maxwell" w:date="2020-06-03T09:51:00Z"/>
                <w:b/>
              </w:rPr>
            </w:pPr>
            <w:ins w:id="878" w:author="Colonero Maxwell" w:date="2020-06-03T09:51:00Z">
              <w:r>
                <w:rPr>
                  <w:b/>
                </w:rPr>
                <w:t>Attachments</w:t>
              </w:r>
            </w:ins>
          </w:p>
        </w:tc>
        <w:tc>
          <w:tcPr>
            <w:tcW w:w="6570" w:type="dxa"/>
          </w:tcPr>
          <w:p w14:paraId="25C08976" w14:textId="6F6E0FFF" w:rsidR="00A93F43" w:rsidRPr="00867848" w:rsidRDefault="00A93F43" w:rsidP="00061A0D">
            <w:pPr>
              <w:rPr>
                <w:ins w:id="879" w:author="Colonero Maxwell" w:date="2020-06-03T09:51:00Z"/>
              </w:rPr>
            </w:pPr>
            <w:ins w:id="880" w:author="Colonero Maxwell" w:date="2020-06-03T09:51:00Z">
              <w:r>
                <w:t>Possibly use attachments</w:t>
              </w:r>
            </w:ins>
            <w:ins w:id="881" w:author="Colonero Maxwell" w:date="2020-06-03T09:52:00Z">
              <w:r>
                <w:t xml:space="preserve"> but how to differentiate </w:t>
              </w:r>
            </w:ins>
          </w:p>
        </w:tc>
      </w:tr>
    </w:tbl>
    <w:p w14:paraId="7F899672" w14:textId="77777777" w:rsidR="00B832EC" w:rsidRDefault="00B832EC" w:rsidP="00B832EC"/>
    <w:p w14:paraId="5C5D97E3" w14:textId="77777777" w:rsidR="00B832EC" w:rsidRPr="00FD243D" w:rsidRDefault="00B832EC" w:rsidP="00B832EC"/>
    <w:tbl>
      <w:tblPr>
        <w:tblStyle w:val="TableGrid"/>
        <w:tblW w:w="0" w:type="auto"/>
        <w:tblLook w:val="04A0" w:firstRow="1" w:lastRow="0" w:firstColumn="1" w:lastColumn="0" w:noHBand="0" w:noVBand="1"/>
      </w:tblPr>
      <w:tblGrid>
        <w:gridCol w:w="8275"/>
      </w:tblGrid>
      <w:tr w:rsidR="00B832EC" w14:paraId="399359C8" w14:textId="77777777" w:rsidTr="002D1C00">
        <w:trPr>
          <w:trHeight w:val="377"/>
        </w:trPr>
        <w:tc>
          <w:tcPr>
            <w:tcW w:w="8275" w:type="dxa"/>
          </w:tcPr>
          <w:p w14:paraId="0D98CA3E" w14:textId="1D8D89DC" w:rsidR="00B832EC" w:rsidRPr="00717E8F" w:rsidRDefault="00B832EC" w:rsidP="00061A0D">
            <w:pPr>
              <w:rPr>
                <w:b/>
                <w:bCs/>
              </w:rPr>
            </w:pPr>
            <w:r w:rsidRPr="00717E8F">
              <w:rPr>
                <w:b/>
                <w:bCs/>
              </w:rPr>
              <w:t xml:space="preserve">Subject: </w:t>
            </w:r>
            <w:r w:rsidR="00717E8F" w:rsidRPr="00717E8F">
              <w:rPr>
                <w:b/>
                <w:bCs/>
              </w:rPr>
              <w:t>Reminder – Complete your Next Steps for</w:t>
            </w:r>
            <w:r w:rsidR="00717E8F">
              <w:rPr>
                <w:b/>
                <w:bCs/>
              </w:rPr>
              <w:t xml:space="preserve"> </w:t>
            </w:r>
            <w:r w:rsidR="00867848" w:rsidRPr="00867848">
              <w:rPr>
                <w:b/>
                <w:bCs/>
              </w:rPr>
              <w:t>@Offering_Title@</w:t>
            </w:r>
            <w:r w:rsidR="00717E8F">
              <w:rPr>
                <w:b/>
                <w:bCs/>
              </w:rPr>
              <w:t xml:space="preserve"> on </w:t>
            </w:r>
            <w:r w:rsidR="00867848" w:rsidRPr="00867848">
              <w:rPr>
                <w:b/>
                <w:bCs/>
              </w:rPr>
              <w:t>@Offering_ClassStartDate</w:t>
            </w:r>
            <w:proofErr w:type="gramStart"/>
            <w:r w:rsidR="00867848" w:rsidRPr="00867848">
              <w:rPr>
                <w:b/>
                <w:bCs/>
              </w:rPr>
              <w:t>@</w:t>
            </w:r>
            <w:r w:rsidR="00867848">
              <w:rPr>
                <w:b/>
                <w:bCs/>
              </w:rPr>
              <w:t xml:space="preserve"> </w:t>
            </w:r>
            <w:r w:rsidR="00717E8F">
              <w:rPr>
                <w:b/>
                <w:bCs/>
              </w:rPr>
              <w:t xml:space="preserve"> -</w:t>
            </w:r>
            <w:proofErr w:type="gramEnd"/>
            <w:r w:rsidR="00717E8F">
              <w:rPr>
                <w:b/>
                <w:bCs/>
              </w:rPr>
              <w:t xml:space="preserve"> </w:t>
            </w:r>
            <w:r w:rsidR="00867848" w:rsidRPr="00867848">
              <w:rPr>
                <w:b/>
                <w:bCs/>
              </w:rPr>
              <w:t>@Offering_ClassEndDate@</w:t>
            </w:r>
          </w:p>
        </w:tc>
      </w:tr>
      <w:tr w:rsidR="00B832EC" w14:paraId="2C2423C6" w14:textId="77777777" w:rsidTr="002D1C00">
        <w:trPr>
          <w:trHeight w:val="4607"/>
        </w:trPr>
        <w:tc>
          <w:tcPr>
            <w:tcW w:w="8275" w:type="dxa"/>
          </w:tcPr>
          <w:p w14:paraId="26AC6CCF" w14:textId="77777777" w:rsidR="00717E8F" w:rsidRDefault="00717E8F" w:rsidP="00717E8F">
            <w:pPr>
              <w:pStyle w:val="Heading1"/>
              <w:numPr>
                <w:ilvl w:val="0"/>
                <w:numId w:val="0"/>
              </w:numPr>
              <w:spacing w:before="150" w:after="150"/>
              <w:ind w:left="284" w:right="150" w:hanging="284"/>
              <w:outlineLvl w:val="0"/>
              <w:rPr>
                <w:rFonts w:ascii="Trebuchet MS" w:hAnsi="Trebuchet MS"/>
                <w:color w:val="177B57"/>
                <w:sz w:val="28"/>
                <w:szCs w:val="28"/>
                <w:lang w:eastAsia="en-US"/>
              </w:rPr>
            </w:pPr>
            <w:r>
              <w:rPr>
                <w:rFonts w:ascii="Trebuchet MS" w:hAnsi="Trebuchet MS"/>
                <w:caps/>
                <w:color w:val="177B57"/>
                <w:sz w:val="27"/>
                <w:szCs w:val="27"/>
              </w:rPr>
              <w:t>LIVE LEARNING PROGRAM UPDATE</w:t>
            </w:r>
          </w:p>
          <w:p w14:paraId="3FD71B30" w14:textId="77777777" w:rsidR="00717E8F" w:rsidRDefault="00717E8F" w:rsidP="00717E8F">
            <w:pPr>
              <w:rPr>
                <w:rFonts w:ascii="Times New Roman" w:eastAsiaTheme="minorHAnsi" w:hAnsi="Times New Roman"/>
                <w:sz w:val="24"/>
              </w:rPr>
            </w:pPr>
          </w:p>
          <w:p w14:paraId="6B1D46D8" w14:textId="2875D98C" w:rsidR="00717E8F" w:rsidRDefault="00717E8F" w:rsidP="00717E8F">
            <w:r>
              <w:rPr>
                <w:rFonts w:ascii="Georgia" w:hAnsi="Georgia"/>
                <w:b/>
                <w:bCs/>
                <w:color w:val="333333"/>
                <w:sz w:val="40"/>
                <w:szCs w:val="40"/>
              </w:rPr>
              <w:t xml:space="preserve">Reminder - Complete your Next Steps for </w:t>
            </w:r>
            <w:r w:rsidR="00867848" w:rsidRPr="00867848">
              <w:rPr>
                <w:rFonts w:ascii="Georgia" w:hAnsi="Georgia"/>
                <w:b/>
                <w:bCs/>
                <w:color w:val="333333"/>
                <w:sz w:val="40"/>
                <w:szCs w:val="40"/>
              </w:rPr>
              <w:t>@Offering_Title@</w:t>
            </w:r>
          </w:p>
          <w:p w14:paraId="29F8EAE6" w14:textId="77777777" w:rsidR="00717E8F" w:rsidRDefault="00717E8F" w:rsidP="00717E8F"/>
          <w:p w14:paraId="25CFC4C9" w14:textId="77777777" w:rsidR="00717E8F" w:rsidRDefault="00717E8F" w:rsidP="00717E8F"/>
          <w:p w14:paraId="125DB70C" w14:textId="0C21E6E9" w:rsidR="00717E8F" w:rsidRDefault="005F176F" w:rsidP="00717E8F">
            <w:commentRangeStart w:id="882"/>
            <w:r>
              <w:t>Hello</w:t>
            </w:r>
            <w:r w:rsidR="00717E8F">
              <w:t xml:space="preserve">, </w:t>
            </w:r>
            <w:commentRangeEnd w:id="882"/>
            <w:r>
              <w:rPr>
                <w:rStyle w:val="CommentReference"/>
              </w:rPr>
              <w:commentReference w:id="882"/>
            </w:r>
          </w:p>
          <w:p w14:paraId="3044045A" w14:textId="77777777" w:rsidR="00717E8F" w:rsidRDefault="00717E8F" w:rsidP="00E86C1A">
            <w:pPr>
              <w:jc w:val="left"/>
            </w:pPr>
          </w:p>
          <w:p w14:paraId="3C67C4FD" w14:textId="3368C38F" w:rsidR="00717E8F" w:rsidRDefault="00717E8F" w:rsidP="00E86C1A">
            <w:pPr>
              <w:jc w:val="left"/>
            </w:pPr>
            <w:r>
              <w:t xml:space="preserve">In order to prepare for the </w:t>
            </w:r>
            <w:r w:rsidR="00E86C1A" w:rsidRPr="00E86C1A">
              <w:rPr>
                <w:color w:val="4472C4" w:themeColor="accent5"/>
              </w:rPr>
              <w:t>@Offering_Title@</w:t>
            </w:r>
            <w:r w:rsidR="00E86C1A">
              <w:t xml:space="preserve"> on </w:t>
            </w:r>
            <w:r w:rsidR="00E86C1A" w:rsidRPr="00E86C1A">
              <w:rPr>
                <w:b/>
                <w:bCs/>
                <w:color w:val="4472C4" w:themeColor="accent5"/>
              </w:rPr>
              <w:t>@Offering_ClassStartDate@ (@</w:t>
            </w:r>
            <w:proofErr w:type="spellStart"/>
            <w:r w:rsidR="00E86C1A" w:rsidRPr="00E86C1A">
              <w:rPr>
                <w:b/>
                <w:bCs/>
                <w:color w:val="4472C4" w:themeColor="accent5"/>
              </w:rPr>
              <w:t>Offering_Session_Start_Time</w:t>
            </w:r>
            <w:proofErr w:type="spellEnd"/>
            <w:r w:rsidR="00E86C1A" w:rsidRPr="00E86C1A">
              <w:rPr>
                <w:b/>
                <w:bCs/>
                <w:color w:val="4472C4" w:themeColor="accent5"/>
              </w:rPr>
              <w:t>_#@) - @Offering_ClassEndDate@ (@</w:t>
            </w:r>
            <w:proofErr w:type="spellStart"/>
            <w:r w:rsidR="00E86C1A" w:rsidRPr="00E86C1A">
              <w:rPr>
                <w:b/>
                <w:bCs/>
                <w:color w:val="4472C4" w:themeColor="accent5"/>
              </w:rPr>
              <w:t>Offering_Session_End_Time</w:t>
            </w:r>
            <w:proofErr w:type="spellEnd"/>
            <w:r w:rsidR="00E86C1A" w:rsidRPr="00E86C1A">
              <w:rPr>
                <w:b/>
                <w:bCs/>
                <w:color w:val="4472C4" w:themeColor="accent5"/>
              </w:rPr>
              <w:t xml:space="preserve">_#@), </w:t>
            </w:r>
            <w:r>
              <w:t xml:space="preserve">please ensure you complete the next steps by the </w:t>
            </w:r>
            <w:r w:rsidR="00E86C1A">
              <w:t>start of the event</w:t>
            </w:r>
            <w:r>
              <w:t xml:space="preserve">, if you have not already done so. </w:t>
            </w:r>
          </w:p>
          <w:p w14:paraId="54B0693F" w14:textId="77777777" w:rsidR="00717E8F" w:rsidRDefault="00717E8F" w:rsidP="00717E8F"/>
          <w:p w14:paraId="73FD0502" w14:textId="77777777" w:rsidR="00717E8F" w:rsidRPr="00E86C1A" w:rsidRDefault="00717E8F" w:rsidP="00717E8F">
            <w:pPr>
              <w:rPr>
                <w:b/>
                <w:bCs/>
              </w:rPr>
            </w:pPr>
            <w:r w:rsidRPr="00E86C1A">
              <w:rPr>
                <w:b/>
                <w:bCs/>
              </w:rPr>
              <w:t xml:space="preserve">NEXT STEPS </w:t>
            </w:r>
          </w:p>
          <w:p w14:paraId="4CB61B88" w14:textId="77777777" w:rsidR="00717E8F" w:rsidRDefault="00717E8F" w:rsidP="00717E8F"/>
          <w:p w14:paraId="38F4CE42" w14:textId="77777777" w:rsidR="00A93F43" w:rsidRDefault="00A93F43" w:rsidP="00A93F43">
            <w:pPr>
              <w:pStyle w:val="ListParagraph"/>
              <w:numPr>
                <w:ilvl w:val="0"/>
                <w:numId w:val="31"/>
              </w:numPr>
              <w:shd w:val="clear" w:color="auto" w:fill="FFFFFF"/>
              <w:rPr>
                <w:ins w:id="883" w:author="Colonero Maxwell" w:date="2020-06-03T09:49:00Z"/>
                <w:rFonts w:ascii="Arial" w:hAnsi="Arial" w:cs="Arial"/>
                <w:color w:val="333333"/>
                <w:sz w:val="18"/>
                <w:szCs w:val="18"/>
                <w:lang w:eastAsia="en-US"/>
              </w:rPr>
            </w:pPr>
            <w:ins w:id="884" w:author="Colonero Maxwell" w:date="2020-06-03T09:49:00Z">
              <w:r>
                <w:rPr>
                  <w:rFonts w:ascii="Arial" w:hAnsi="Arial" w:cs="Arial"/>
                  <w:color w:val="333333"/>
                  <w:sz w:val="18"/>
                  <w:szCs w:val="18"/>
                  <w:lang w:eastAsia="en-US"/>
                </w:rPr>
                <w:t xml:space="preserve">Visit the </w:t>
              </w:r>
              <w:r w:rsidRPr="00FB2AF5">
                <w:rPr>
                  <w:rFonts w:ascii="Arial" w:hAnsi="Arial" w:cs="Arial"/>
                  <w:color w:val="4472C4" w:themeColor="accent5"/>
                  <w:sz w:val="18"/>
                  <w:szCs w:val="18"/>
                  <w:lang w:eastAsia="en-US"/>
                </w:rPr>
                <w:t xml:space="preserve">&lt;Class Page&gt; </w:t>
              </w:r>
              <w:r>
                <w:rPr>
                  <w:rFonts w:ascii="Arial" w:hAnsi="Arial" w:cs="Arial"/>
                  <w:color w:val="333333"/>
                  <w:sz w:val="18"/>
                  <w:szCs w:val="18"/>
                  <w:lang w:eastAsia="en-US"/>
                </w:rPr>
                <w:t>for more relevant details about this session</w:t>
              </w:r>
            </w:ins>
          </w:p>
          <w:p w14:paraId="229980DC" w14:textId="77777777" w:rsidR="00A93F43" w:rsidRPr="00FB2AF5" w:rsidRDefault="00A93F43" w:rsidP="00A93F43">
            <w:pPr>
              <w:shd w:val="clear" w:color="auto" w:fill="FFFFFF"/>
              <w:rPr>
                <w:ins w:id="885" w:author="Colonero Maxwell" w:date="2020-06-03T09:49:00Z"/>
                <w:rFonts w:ascii="Arial" w:hAnsi="Arial" w:cs="Arial"/>
                <w:sz w:val="18"/>
                <w:szCs w:val="18"/>
                <w:lang w:eastAsia="en-US"/>
              </w:rPr>
            </w:pPr>
          </w:p>
          <w:p w14:paraId="75F14B50" w14:textId="77777777" w:rsidR="00A93F43" w:rsidRPr="00FB2AF5" w:rsidRDefault="00A93F43" w:rsidP="00A93F43">
            <w:pPr>
              <w:shd w:val="clear" w:color="auto" w:fill="FFFFFF"/>
              <w:rPr>
                <w:ins w:id="886" w:author="Colonero Maxwell" w:date="2020-06-03T09:49:00Z"/>
                <w:rFonts w:ascii="Arial" w:hAnsi="Arial" w:cs="Arial"/>
                <w:color w:val="4472C4" w:themeColor="accent5"/>
                <w:sz w:val="18"/>
                <w:szCs w:val="18"/>
                <w:lang w:eastAsia="en-US"/>
              </w:rPr>
            </w:pPr>
            <w:commentRangeStart w:id="887"/>
            <w:ins w:id="888" w:author="Colonero Maxwell" w:date="2020-06-03T09:49:00Z">
              <w:r w:rsidRPr="00FB2AF5">
                <w:rPr>
                  <w:rFonts w:ascii="Arial" w:hAnsi="Arial" w:cs="Arial"/>
                  <w:color w:val="4472C4" w:themeColor="accent5"/>
                  <w:sz w:val="18"/>
                  <w:szCs w:val="18"/>
                  <w:lang w:eastAsia="en-US"/>
                </w:rPr>
                <w:t>@Offering_Description@</w:t>
              </w:r>
              <w:commentRangeEnd w:id="887"/>
              <w:r>
                <w:rPr>
                  <w:rStyle w:val="CommentReference"/>
                </w:rPr>
                <w:commentReference w:id="887"/>
              </w:r>
            </w:ins>
          </w:p>
          <w:p w14:paraId="6733B1DD" w14:textId="60A5DA98" w:rsidR="00E86C1A" w:rsidDel="00A93F43" w:rsidRDefault="00E86C1A" w:rsidP="00E86C1A">
            <w:pPr>
              <w:pStyle w:val="ListParagraph"/>
              <w:numPr>
                <w:ilvl w:val="0"/>
                <w:numId w:val="31"/>
              </w:numPr>
              <w:shd w:val="clear" w:color="auto" w:fill="FFFFFF"/>
              <w:rPr>
                <w:del w:id="889" w:author="Colonero Maxwell" w:date="2020-06-03T09:49:00Z"/>
                <w:rFonts w:ascii="Arial" w:hAnsi="Arial" w:cs="Arial"/>
                <w:color w:val="333333"/>
                <w:sz w:val="18"/>
                <w:szCs w:val="18"/>
                <w:lang w:eastAsia="en-US"/>
              </w:rPr>
            </w:pPr>
            <w:del w:id="890" w:author="Colonero Maxwell" w:date="2020-06-03T09:49:00Z">
              <w:r w:rsidDel="00A93F43">
                <w:rPr>
                  <w:rFonts w:ascii="Arial" w:hAnsi="Arial" w:cs="Arial"/>
                  <w:color w:val="333333"/>
                  <w:sz w:val="18"/>
                  <w:szCs w:val="18"/>
                  <w:lang w:eastAsia="en-US"/>
                </w:rPr>
                <w:delText xml:space="preserve">Check the check list on the </w:delText>
              </w:r>
              <w:r w:rsidRPr="00373249" w:rsidDel="00A93F43">
                <w:rPr>
                  <w:rFonts w:ascii="Arial" w:hAnsi="Arial" w:cs="Arial"/>
                  <w:color w:val="4472C4" w:themeColor="accent5"/>
                  <w:sz w:val="18"/>
                  <w:szCs w:val="18"/>
                  <w:lang w:eastAsia="en-US"/>
                </w:rPr>
                <w:delText>&lt;</w:delText>
              </w:r>
              <w:commentRangeStart w:id="891"/>
              <w:r w:rsidRPr="00373249" w:rsidDel="00A93F43">
                <w:rPr>
                  <w:rFonts w:ascii="Arial" w:hAnsi="Arial" w:cs="Arial"/>
                  <w:color w:val="4472C4" w:themeColor="accent5"/>
                  <w:sz w:val="18"/>
                  <w:szCs w:val="18"/>
                  <w:lang w:eastAsia="en-US"/>
                </w:rPr>
                <w:delText>Course Page</w:delText>
              </w:r>
              <w:commentRangeEnd w:id="891"/>
              <w:r w:rsidRPr="00373249" w:rsidDel="00A93F43">
                <w:rPr>
                  <w:rStyle w:val="CommentReference"/>
                  <w:color w:val="4472C4" w:themeColor="accent5"/>
                </w:rPr>
                <w:commentReference w:id="891"/>
              </w:r>
              <w:r w:rsidRPr="00373249" w:rsidDel="00A93F43">
                <w:rPr>
                  <w:rFonts w:ascii="Arial" w:hAnsi="Arial" w:cs="Arial"/>
                  <w:color w:val="4472C4" w:themeColor="accent5"/>
                  <w:sz w:val="18"/>
                  <w:szCs w:val="18"/>
                  <w:lang w:eastAsia="en-US"/>
                </w:rPr>
                <w:delText>&gt;</w:delText>
              </w:r>
            </w:del>
          </w:p>
          <w:p w14:paraId="453B4A98" w14:textId="402C9D47" w:rsidR="00E86C1A" w:rsidDel="00A93F43" w:rsidRDefault="00E86C1A" w:rsidP="00E86C1A">
            <w:pPr>
              <w:pStyle w:val="ListParagraph"/>
              <w:numPr>
                <w:ilvl w:val="1"/>
                <w:numId w:val="31"/>
              </w:numPr>
              <w:shd w:val="clear" w:color="auto" w:fill="FFFFFF"/>
              <w:rPr>
                <w:del w:id="892" w:author="Colonero Maxwell" w:date="2020-06-03T09:49:00Z"/>
                <w:rFonts w:ascii="Arial" w:hAnsi="Arial" w:cs="Arial"/>
                <w:color w:val="333333"/>
                <w:sz w:val="18"/>
                <w:szCs w:val="18"/>
                <w:lang w:eastAsia="en-US"/>
              </w:rPr>
            </w:pPr>
            <w:del w:id="893" w:author="Colonero Maxwell" w:date="2020-06-03T09:49:00Z">
              <w:r w:rsidRPr="00EB0884" w:rsidDel="00A93F43">
                <w:rPr>
                  <w:rFonts w:ascii="Arial" w:hAnsi="Arial" w:cs="Arial"/>
                  <w:color w:val="333333"/>
                  <w:sz w:val="18"/>
                  <w:szCs w:val="18"/>
                  <w:lang w:eastAsia="en-US"/>
                </w:rPr>
                <w:delText>Book Your Travel according to program travel guidelines</w:delText>
              </w:r>
            </w:del>
          </w:p>
          <w:p w14:paraId="0EA984DC" w14:textId="0FE44853" w:rsidR="00E86C1A" w:rsidDel="00A93F43" w:rsidRDefault="00E86C1A" w:rsidP="00E86C1A">
            <w:pPr>
              <w:pStyle w:val="ListParagraph"/>
              <w:numPr>
                <w:ilvl w:val="1"/>
                <w:numId w:val="31"/>
              </w:numPr>
              <w:shd w:val="clear" w:color="auto" w:fill="FFFFFF"/>
              <w:rPr>
                <w:del w:id="894" w:author="Colonero Maxwell" w:date="2020-06-03T09:49:00Z"/>
                <w:rFonts w:ascii="Arial" w:hAnsi="Arial" w:cs="Arial"/>
                <w:color w:val="333333"/>
                <w:sz w:val="18"/>
                <w:szCs w:val="18"/>
                <w:lang w:eastAsia="en-US"/>
              </w:rPr>
            </w:pPr>
            <w:del w:id="895" w:author="Colonero Maxwell" w:date="2020-06-03T09:49:00Z">
              <w:r w:rsidDel="00A93F43">
                <w:rPr>
                  <w:rFonts w:ascii="Arial" w:hAnsi="Arial" w:cs="Arial"/>
                  <w:color w:val="333333"/>
                  <w:sz w:val="18"/>
                  <w:szCs w:val="18"/>
                  <w:lang w:eastAsia="en-US"/>
                </w:rPr>
                <w:delText>E</w:delText>
              </w:r>
              <w:r w:rsidRPr="00EB0884" w:rsidDel="00A93F43">
                <w:rPr>
                  <w:rFonts w:ascii="Arial" w:hAnsi="Arial" w:cs="Arial"/>
                  <w:color w:val="333333"/>
                  <w:sz w:val="18"/>
                  <w:szCs w:val="18"/>
                  <w:lang w:eastAsia="en-US"/>
                </w:rPr>
                <w:delText xml:space="preserve">nter your travel </w:delText>
              </w:r>
              <w:r w:rsidRPr="00771750" w:rsidDel="00A93F43">
                <w:rPr>
                  <w:rFonts w:ascii="Arial" w:hAnsi="Arial" w:cs="Arial"/>
                  <w:color w:val="333333"/>
                  <w:sz w:val="18"/>
                  <w:szCs w:val="18"/>
                  <w:lang w:eastAsia="en-US"/>
                </w:rPr>
                <w:delText xml:space="preserve">details </w:delText>
              </w:r>
            </w:del>
          </w:p>
          <w:p w14:paraId="185AA505" w14:textId="6C2A76A5" w:rsidR="00E86C1A" w:rsidRPr="00771750" w:rsidDel="00A93F43" w:rsidRDefault="00E86C1A" w:rsidP="00E86C1A">
            <w:pPr>
              <w:pStyle w:val="ListParagraph"/>
              <w:numPr>
                <w:ilvl w:val="1"/>
                <w:numId w:val="31"/>
              </w:numPr>
              <w:shd w:val="clear" w:color="auto" w:fill="FFFFFF"/>
              <w:rPr>
                <w:del w:id="896" w:author="Colonero Maxwell" w:date="2020-06-03T09:49:00Z"/>
                <w:rFonts w:ascii="Arial" w:hAnsi="Arial" w:cs="Arial"/>
                <w:color w:val="333333"/>
                <w:sz w:val="18"/>
                <w:szCs w:val="18"/>
                <w:lang w:eastAsia="en-US"/>
              </w:rPr>
            </w:pPr>
            <w:del w:id="897" w:author="Colonero Maxwell" w:date="2020-06-03T09:49:00Z">
              <w:r w:rsidDel="00A93F43">
                <w:rPr>
                  <w:rFonts w:ascii="Arial" w:hAnsi="Arial" w:cs="Arial"/>
                  <w:color w:val="333333"/>
                  <w:sz w:val="18"/>
                  <w:szCs w:val="18"/>
                  <w:lang w:eastAsia="en-US"/>
                </w:rPr>
                <w:delText>Review Session</w:delText>
              </w:r>
            </w:del>
          </w:p>
          <w:p w14:paraId="68797406" w14:textId="53D90A86" w:rsidR="00E86C1A" w:rsidRPr="00EB0884" w:rsidDel="00A93F43" w:rsidRDefault="00E86C1A" w:rsidP="00E86C1A">
            <w:pPr>
              <w:pStyle w:val="ListParagraph"/>
              <w:numPr>
                <w:ilvl w:val="0"/>
                <w:numId w:val="31"/>
              </w:numPr>
              <w:shd w:val="clear" w:color="auto" w:fill="FFFFFF"/>
              <w:rPr>
                <w:del w:id="898" w:author="Colonero Maxwell" w:date="2020-06-03T09:49:00Z"/>
                <w:rFonts w:ascii="Arial" w:hAnsi="Arial" w:cs="Arial"/>
                <w:color w:val="333333"/>
                <w:sz w:val="18"/>
                <w:szCs w:val="18"/>
                <w:lang w:eastAsia="en-US"/>
              </w:rPr>
            </w:pPr>
            <w:del w:id="899" w:author="Colonero Maxwell" w:date="2020-06-03T09:49:00Z">
              <w:r w:rsidRPr="00EB0884" w:rsidDel="00A93F43">
                <w:rPr>
                  <w:rFonts w:ascii="Arial" w:hAnsi="Arial" w:cs="Arial"/>
                  <w:color w:val="333333"/>
                  <w:sz w:val="18"/>
                  <w:szCs w:val="18"/>
                  <w:lang w:eastAsia="en-US"/>
                </w:rPr>
                <w:delText xml:space="preserve">Review cancellation policy details </w:delText>
              </w:r>
              <w:r w:rsidDel="00A93F43">
                <w:rPr>
                  <w:rFonts w:ascii="Arial" w:hAnsi="Arial" w:cs="Arial"/>
                  <w:color w:val="333333"/>
                  <w:sz w:val="18"/>
                  <w:szCs w:val="18"/>
                  <w:lang w:eastAsia="en-US"/>
                </w:rPr>
                <w:delText>below</w:delText>
              </w:r>
            </w:del>
          </w:p>
          <w:p w14:paraId="166507C3" w14:textId="1870C2FB" w:rsidR="00E86C1A" w:rsidRPr="00EB0884" w:rsidDel="00A93F43" w:rsidRDefault="00E86C1A" w:rsidP="00E86C1A">
            <w:pPr>
              <w:pStyle w:val="ListParagraph"/>
              <w:numPr>
                <w:ilvl w:val="0"/>
                <w:numId w:val="31"/>
              </w:numPr>
              <w:shd w:val="clear" w:color="auto" w:fill="FFFFFF"/>
              <w:rPr>
                <w:del w:id="900" w:author="Colonero Maxwell" w:date="2020-06-03T09:49:00Z"/>
                <w:rFonts w:ascii="Arial" w:hAnsi="Arial" w:cs="Arial"/>
                <w:color w:val="333333"/>
                <w:sz w:val="18"/>
                <w:szCs w:val="18"/>
                <w:lang w:eastAsia="en-US"/>
              </w:rPr>
            </w:pPr>
            <w:del w:id="901" w:author="Colonero Maxwell" w:date="2020-06-03T09:49:00Z">
              <w:r w:rsidRPr="00EB0884" w:rsidDel="00A93F43">
                <w:rPr>
                  <w:rFonts w:ascii="Arial" w:hAnsi="Arial" w:cs="Arial"/>
                  <w:color w:val="333333"/>
                  <w:sz w:val="18"/>
                  <w:szCs w:val="18"/>
                  <w:lang w:eastAsia="en-US"/>
                </w:rPr>
                <w:delText xml:space="preserve">Complete the pre-work for this program </w:delText>
              </w:r>
              <w:r w:rsidDel="00A93F43">
                <w:rPr>
                  <w:rFonts w:ascii="Arial" w:hAnsi="Arial" w:cs="Arial"/>
                  <w:color w:val="333333"/>
                  <w:sz w:val="18"/>
                  <w:szCs w:val="18"/>
                  <w:lang w:eastAsia="en-US"/>
                </w:rPr>
                <w:delText xml:space="preserve">which can be found on the </w:delText>
              </w:r>
              <w:r w:rsidRPr="00373249" w:rsidDel="00A93F43">
                <w:rPr>
                  <w:rFonts w:ascii="Arial" w:hAnsi="Arial" w:cs="Arial"/>
                  <w:color w:val="4472C4" w:themeColor="accent5"/>
                  <w:sz w:val="18"/>
                  <w:szCs w:val="18"/>
                  <w:lang w:eastAsia="en-US"/>
                </w:rPr>
                <w:delText>&lt;</w:delText>
              </w:r>
              <w:commentRangeStart w:id="902"/>
              <w:r w:rsidRPr="00373249" w:rsidDel="00A93F43">
                <w:rPr>
                  <w:rFonts w:ascii="Arial" w:hAnsi="Arial" w:cs="Arial"/>
                  <w:color w:val="4472C4" w:themeColor="accent5"/>
                  <w:sz w:val="18"/>
                  <w:szCs w:val="18"/>
                  <w:lang w:eastAsia="en-US"/>
                </w:rPr>
                <w:delText>Course Page</w:delText>
              </w:r>
              <w:commentRangeEnd w:id="902"/>
              <w:r w:rsidRPr="00373249" w:rsidDel="00A93F43">
                <w:rPr>
                  <w:rStyle w:val="CommentReference"/>
                  <w:color w:val="4472C4" w:themeColor="accent5"/>
                </w:rPr>
                <w:commentReference w:id="902"/>
              </w:r>
              <w:r w:rsidRPr="00373249" w:rsidDel="00A93F43">
                <w:rPr>
                  <w:rFonts w:ascii="Arial" w:hAnsi="Arial" w:cs="Arial"/>
                  <w:color w:val="4472C4" w:themeColor="accent5"/>
                  <w:sz w:val="18"/>
                  <w:szCs w:val="18"/>
                  <w:lang w:eastAsia="en-US"/>
                </w:rPr>
                <w:delText>&gt;</w:delText>
              </w:r>
            </w:del>
          </w:p>
          <w:p w14:paraId="6D1E8F75" w14:textId="77777777" w:rsidR="00717E8F" w:rsidRDefault="00717E8F" w:rsidP="00717E8F"/>
          <w:p w14:paraId="672C6CAC" w14:textId="4EC298C0" w:rsidR="00717E8F" w:rsidRDefault="00717E8F" w:rsidP="00717E8F">
            <w:r>
              <w:t xml:space="preserve">Please view the program details on LAB for further information. </w:t>
            </w:r>
          </w:p>
          <w:p w14:paraId="2E520204" w14:textId="77777777" w:rsidR="00717E8F" w:rsidRDefault="00717E8F" w:rsidP="00717E8F">
            <w:r>
              <w:t xml:space="preserve"> </w:t>
            </w:r>
          </w:p>
          <w:p w14:paraId="1B240CC7" w14:textId="77777777" w:rsidR="00717E8F" w:rsidRDefault="00717E8F" w:rsidP="00717E8F">
            <w:r>
              <w:t xml:space="preserve">Please do not hesitate to contact us with any questions. </w:t>
            </w:r>
          </w:p>
          <w:p w14:paraId="510AE00B" w14:textId="77777777" w:rsidR="00717E8F" w:rsidRDefault="00717E8F" w:rsidP="00717E8F"/>
          <w:p w14:paraId="2941F737" w14:textId="77777777" w:rsidR="00717E8F" w:rsidRDefault="00717E8F" w:rsidP="00717E8F">
            <w:r>
              <w:t xml:space="preserve">Kind regards, </w:t>
            </w:r>
          </w:p>
          <w:p w14:paraId="62B5BE10" w14:textId="77777777" w:rsidR="00717E8F" w:rsidRDefault="00717E8F" w:rsidP="00717E8F"/>
          <w:p w14:paraId="7C2B85B4" w14:textId="77777777" w:rsidR="00867848" w:rsidRPr="00867848" w:rsidRDefault="00867848" w:rsidP="00867848">
            <w:pPr>
              <w:rPr>
                <w:color w:val="4472C4" w:themeColor="accent5"/>
              </w:rPr>
            </w:pPr>
            <w:r w:rsidRPr="00867848">
              <w:rPr>
                <w:color w:val="4472C4" w:themeColor="accent5"/>
              </w:rPr>
              <w:t>@</w:t>
            </w:r>
            <w:proofErr w:type="spellStart"/>
            <w:r w:rsidRPr="00867848">
              <w:rPr>
                <w:color w:val="4472C4" w:themeColor="accent5"/>
              </w:rPr>
              <w:t>Offering_CSRName</w:t>
            </w:r>
            <w:proofErr w:type="spellEnd"/>
            <w:r w:rsidRPr="00867848">
              <w:rPr>
                <w:color w:val="4472C4" w:themeColor="accent5"/>
              </w:rPr>
              <w:t>@</w:t>
            </w:r>
          </w:p>
          <w:p w14:paraId="1885AF33" w14:textId="596BE511" w:rsidR="00867848" w:rsidRPr="00771750" w:rsidRDefault="00867848" w:rsidP="00867848">
            <w:pPr>
              <w:shd w:val="clear" w:color="auto" w:fill="FFFFFF"/>
              <w:rPr>
                <w:rFonts w:ascii="Arial" w:hAnsi="Arial" w:cs="Arial"/>
                <w:color w:val="333333"/>
                <w:sz w:val="18"/>
                <w:szCs w:val="18"/>
                <w:lang w:eastAsia="en-US"/>
              </w:rPr>
            </w:pPr>
            <w:r>
              <w:rPr>
                <w:rFonts w:ascii="Arial" w:hAnsi="Arial" w:cs="Arial"/>
                <w:color w:val="333333"/>
                <w:sz w:val="18"/>
                <w:szCs w:val="18"/>
                <w:lang w:eastAsia="en-US"/>
              </w:rPr>
              <w:t xml:space="preserve">Email: </w:t>
            </w:r>
            <w:r w:rsidRPr="00771750">
              <w:rPr>
                <w:rFonts w:ascii="Arial" w:hAnsi="Arial" w:cs="Arial"/>
                <w:color w:val="4472C4" w:themeColor="accent5"/>
                <w:sz w:val="18"/>
                <w:szCs w:val="18"/>
                <w:lang w:eastAsia="en-US"/>
              </w:rPr>
              <w:t>@</w:t>
            </w:r>
            <w:proofErr w:type="spellStart"/>
            <w:r>
              <w:rPr>
                <w:rFonts w:ascii="Arial" w:hAnsi="Arial" w:cs="Arial"/>
                <w:color w:val="4472C4" w:themeColor="accent5"/>
                <w:sz w:val="18"/>
                <w:szCs w:val="18"/>
                <w:lang w:eastAsia="en-US"/>
              </w:rPr>
              <w:t>Offering</w:t>
            </w:r>
            <w:r w:rsidRPr="00771750">
              <w:rPr>
                <w:rFonts w:ascii="Arial" w:hAnsi="Arial" w:cs="Arial"/>
                <w:color w:val="4472C4" w:themeColor="accent5"/>
                <w:sz w:val="18"/>
                <w:szCs w:val="18"/>
                <w:lang w:eastAsia="en-US"/>
              </w:rPr>
              <w:t>_CSREmail</w:t>
            </w:r>
            <w:proofErr w:type="spellEnd"/>
            <w:r w:rsidRPr="00771750">
              <w:rPr>
                <w:rFonts w:ascii="Arial" w:hAnsi="Arial" w:cs="Arial"/>
                <w:color w:val="4472C4" w:themeColor="accent5"/>
                <w:sz w:val="18"/>
                <w:szCs w:val="18"/>
                <w:lang w:eastAsia="en-US"/>
              </w:rPr>
              <w:t>@</w:t>
            </w:r>
          </w:p>
          <w:p w14:paraId="6C52F021" w14:textId="77777777" w:rsidR="00867848" w:rsidDel="00A93F43" w:rsidRDefault="00867848" w:rsidP="00717E8F">
            <w:pPr>
              <w:rPr>
                <w:del w:id="903" w:author="Colonero Maxwell" w:date="2020-06-03T09:50:00Z"/>
              </w:rPr>
            </w:pPr>
          </w:p>
          <w:p w14:paraId="12468932" w14:textId="08FF6095" w:rsidR="00717E8F" w:rsidDel="00A93F43" w:rsidRDefault="00717E8F" w:rsidP="00717E8F">
            <w:pPr>
              <w:rPr>
                <w:del w:id="904" w:author="Colonero Maxwell" w:date="2020-06-03T09:50:00Z"/>
              </w:rPr>
            </w:pPr>
            <w:del w:id="905" w:author="Colonero Maxwell" w:date="2020-06-03T09:50:00Z">
              <w:r w:rsidDel="00A93F43">
                <w:delText>________________________________________</w:delText>
              </w:r>
            </w:del>
          </w:p>
          <w:p w14:paraId="0C97F457" w14:textId="6432F803" w:rsidR="00717E8F" w:rsidDel="00A93F43" w:rsidRDefault="00717E8F" w:rsidP="00717E8F">
            <w:pPr>
              <w:rPr>
                <w:del w:id="906" w:author="Colonero Maxwell" w:date="2020-06-03T09:50:00Z"/>
              </w:rPr>
            </w:pPr>
            <w:del w:id="907" w:author="Colonero Maxwell" w:date="2020-06-03T09:50:00Z">
              <w:r w:rsidDel="00A93F43">
                <w:delText xml:space="preserve">CANCELLATION DETAILS </w:delText>
              </w:r>
            </w:del>
          </w:p>
          <w:p w14:paraId="3C8553F8" w14:textId="12618573" w:rsidR="00717E8F" w:rsidDel="00A93F43" w:rsidRDefault="00717E8F" w:rsidP="00717E8F">
            <w:pPr>
              <w:rPr>
                <w:del w:id="908" w:author="Colonero Maxwell" w:date="2020-06-03T09:50:00Z"/>
              </w:rPr>
            </w:pPr>
          </w:p>
          <w:p w14:paraId="61F32AEE" w14:textId="12C2064B" w:rsidR="00717E8F" w:rsidDel="00A93F43" w:rsidRDefault="00717E8F" w:rsidP="00717E8F">
            <w:pPr>
              <w:rPr>
                <w:del w:id="909" w:author="Colonero Maxwell" w:date="2020-06-03T09:50:00Z"/>
              </w:rPr>
            </w:pPr>
            <w:del w:id="910" w:author="Colonero Maxwell" w:date="2020-06-03T09:50:00Z">
              <w:r w:rsidDel="00A93F43">
                <w:delText xml:space="preserve">If you are unable to attend, please request a cancellation using the link below. </w:delText>
              </w:r>
            </w:del>
          </w:p>
          <w:p w14:paraId="48C2E47F" w14:textId="38781C40" w:rsidR="00717E8F" w:rsidDel="00A93F43" w:rsidRDefault="00717E8F" w:rsidP="00717E8F">
            <w:pPr>
              <w:rPr>
                <w:del w:id="911" w:author="Colonero Maxwell" w:date="2020-06-03T09:50:00Z"/>
              </w:rPr>
            </w:pPr>
          </w:p>
          <w:p w14:paraId="77C4B586" w14:textId="2CC69ABD" w:rsidR="00717E8F" w:rsidDel="00A93F43" w:rsidRDefault="00717E8F" w:rsidP="00717E8F">
            <w:pPr>
              <w:rPr>
                <w:del w:id="912" w:author="Colonero Maxwell" w:date="2020-06-03T09:50:00Z"/>
              </w:rPr>
            </w:pPr>
            <w:del w:id="913" w:author="Colonero Maxwell" w:date="2020-06-03T09:50:00Z">
              <w:r w:rsidDel="00A93F43">
                <w:delText xml:space="preserve">Please note that a cancellation fee is associated with this program for work related requests. Further information can be found on the LAB page. </w:delText>
              </w:r>
            </w:del>
          </w:p>
          <w:p w14:paraId="131845FD" w14:textId="5A2B0685" w:rsidR="00E86C1A" w:rsidDel="00A93F43" w:rsidRDefault="00E86C1A" w:rsidP="00717E8F">
            <w:pPr>
              <w:rPr>
                <w:del w:id="914" w:author="Colonero Maxwell" w:date="2020-06-03T09:50:00Z"/>
              </w:rPr>
            </w:pPr>
          </w:p>
          <w:p w14:paraId="511A67D1" w14:textId="4CF49337" w:rsidR="00E86C1A" w:rsidRPr="00EB0884" w:rsidDel="00A93F43" w:rsidRDefault="00E86C1A" w:rsidP="00E86C1A">
            <w:pPr>
              <w:shd w:val="clear" w:color="auto" w:fill="FFFFFF"/>
              <w:jc w:val="left"/>
              <w:rPr>
                <w:del w:id="915" w:author="Colonero Maxwell" w:date="2020-06-03T09:50:00Z"/>
                <w:rFonts w:ascii="Arial" w:hAnsi="Arial" w:cs="Arial"/>
                <w:color w:val="333333"/>
                <w:sz w:val="18"/>
                <w:szCs w:val="18"/>
                <w:lang w:eastAsia="en-US"/>
              </w:rPr>
            </w:pPr>
            <w:commentRangeStart w:id="916"/>
            <w:del w:id="917" w:author="Colonero Maxwell" w:date="2020-06-03T09:50:00Z">
              <w:r w:rsidRPr="00867848" w:rsidDel="00A93F43">
                <w:rPr>
                  <w:rFonts w:ascii="Arial" w:hAnsi="Arial" w:cs="Arial"/>
                  <w:color w:val="333333"/>
                  <w:sz w:val="18"/>
                  <w:szCs w:val="18"/>
                  <w:highlight w:val="yellow"/>
                  <w:lang w:eastAsia="en-US"/>
                </w:rPr>
                <w:delText>&lt;Link to cancellation workspace&gt;</w:delText>
              </w:r>
              <w:commentRangeEnd w:id="916"/>
              <w:r w:rsidRPr="00867848" w:rsidDel="00A93F43">
                <w:rPr>
                  <w:rStyle w:val="CommentReference"/>
                  <w:highlight w:val="yellow"/>
                </w:rPr>
                <w:commentReference w:id="916"/>
              </w:r>
            </w:del>
          </w:p>
          <w:p w14:paraId="471FDB12" w14:textId="29D13A6B" w:rsidR="00B832EC" w:rsidRDefault="00B832EC">
            <w:pPr>
              <w:shd w:val="clear" w:color="auto" w:fill="FFFFFF"/>
              <w:pPrChange w:id="918" w:author="Colonero Maxwell" w:date="2020-06-03T09:50:00Z">
                <w:pPr>
                  <w:jc w:val="left"/>
                </w:pPr>
              </w:pPrChange>
            </w:pPr>
          </w:p>
        </w:tc>
      </w:tr>
    </w:tbl>
    <w:p w14:paraId="3791FCCA" w14:textId="77777777" w:rsidR="00B832EC" w:rsidRDefault="00B832EC" w:rsidP="00B832EC">
      <w:pPr>
        <w:spacing w:after="160" w:line="259" w:lineRule="auto"/>
      </w:pPr>
      <w:r>
        <w:br w:type="page"/>
      </w:r>
    </w:p>
    <w:tbl>
      <w:tblPr>
        <w:tblStyle w:val="TableGrid"/>
        <w:tblW w:w="0" w:type="auto"/>
        <w:tblLook w:val="04A0" w:firstRow="1" w:lastRow="0" w:firstColumn="1" w:lastColumn="0" w:noHBand="0" w:noVBand="1"/>
      </w:tblPr>
      <w:tblGrid>
        <w:gridCol w:w="1665"/>
        <w:gridCol w:w="7685"/>
      </w:tblGrid>
      <w:tr w:rsidR="00B832EC" w:rsidRPr="005045CD" w14:paraId="0A58153F" w14:textId="77777777" w:rsidTr="001E591F">
        <w:tc>
          <w:tcPr>
            <w:tcW w:w="1665" w:type="dxa"/>
          </w:tcPr>
          <w:p w14:paraId="1826DF4B" w14:textId="77777777" w:rsidR="00B832EC" w:rsidRPr="005045CD" w:rsidRDefault="00B832EC" w:rsidP="00061A0D">
            <w:pPr>
              <w:jc w:val="left"/>
              <w:rPr>
                <w:b/>
              </w:rPr>
            </w:pPr>
            <w:r w:rsidRPr="005045CD">
              <w:rPr>
                <w:b/>
              </w:rPr>
              <w:lastRenderedPageBreak/>
              <w:t xml:space="preserve">CLOUD: </w:t>
            </w:r>
          </w:p>
        </w:tc>
        <w:tc>
          <w:tcPr>
            <w:tcW w:w="7685" w:type="dxa"/>
          </w:tcPr>
          <w:p w14:paraId="2650F1C7" w14:textId="3D0D8F01" w:rsidR="00B832EC" w:rsidRPr="005045CD" w:rsidRDefault="00A60628" w:rsidP="00A60628">
            <w:pPr>
              <w:rPr>
                <w:b/>
              </w:rPr>
            </w:pPr>
            <w:r w:rsidRPr="00A60628">
              <w:rPr>
                <w:b/>
              </w:rPr>
              <w:t>Complete Evaluation</w:t>
            </w:r>
          </w:p>
        </w:tc>
      </w:tr>
      <w:tr w:rsidR="00B832EC" w:rsidRPr="005045CD" w14:paraId="79C4D849" w14:textId="77777777" w:rsidTr="001E591F">
        <w:tc>
          <w:tcPr>
            <w:tcW w:w="1665" w:type="dxa"/>
          </w:tcPr>
          <w:p w14:paraId="7033BCF8" w14:textId="77777777" w:rsidR="00B832EC" w:rsidRPr="005045CD" w:rsidRDefault="00B832EC" w:rsidP="00061A0D">
            <w:pPr>
              <w:jc w:val="left"/>
              <w:rPr>
                <w:b/>
              </w:rPr>
            </w:pPr>
            <w:r w:rsidRPr="005045CD">
              <w:rPr>
                <w:b/>
              </w:rPr>
              <w:t xml:space="preserve">Domain: </w:t>
            </w:r>
          </w:p>
        </w:tc>
        <w:tc>
          <w:tcPr>
            <w:tcW w:w="7685" w:type="dxa"/>
          </w:tcPr>
          <w:p w14:paraId="0BE560F2" w14:textId="5E306A31" w:rsidR="00B832EC" w:rsidRPr="005045CD" w:rsidRDefault="00E70941" w:rsidP="00061A0D">
            <w:pPr>
              <w:jc w:val="left"/>
              <w:rPr>
                <w:b/>
              </w:rPr>
            </w:pPr>
            <w:r w:rsidRPr="00867848">
              <w:rPr>
                <w:color w:val="00B050"/>
              </w:rPr>
              <w:t>Live</w:t>
            </w:r>
            <w:r>
              <w:t xml:space="preserve"> or </w:t>
            </w:r>
            <w:r w:rsidRPr="00867848">
              <w:rPr>
                <w:color w:val="FF0000"/>
              </w:rPr>
              <w:t>Complex Programs</w:t>
            </w:r>
          </w:p>
        </w:tc>
      </w:tr>
      <w:tr w:rsidR="00B832EC" w:rsidRPr="005045CD" w14:paraId="5E5112BA" w14:textId="77777777" w:rsidTr="001E591F">
        <w:tc>
          <w:tcPr>
            <w:tcW w:w="1665" w:type="dxa"/>
          </w:tcPr>
          <w:p w14:paraId="0FAA6774" w14:textId="77777777" w:rsidR="00B832EC" w:rsidRPr="005045CD" w:rsidRDefault="00B832EC" w:rsidP="00061A0D">
            <w:pPr>
              <w:jc w:val="left"/>
              <w:rPr>
                <w:b/>
              </w:rPr>
            </w:pPr>
            <w:r w:rsidRPr="005045CD">
              <w:rPr>
                <w:b/>
              </w:rPr>
              <w:t xml:space="preserve">Action Name: </w:t>
            </w:r>
          </w:p>
        </w:tc>
        <w:tc>
          <w:tcPr>
            <w:tcW w:w="7685" w:type="dxa"/>
          </w:tcPr>
          <w:p w14:paraId="174F753B" w14:textId="45EC171E" w:rsidR="00B832EC" w:rsidRPr="005045CD" w:rsidRDefault="00DB2736" w:rsidP="00061A0D">
            <w:pPr>
              <w:jc w:val="left"/>
              <w:rPr>
                <w:b/>
              </w:rPr>
            </w:pPr>
            <w:r>
              <w:rPr>
                <w:b/>
              </w:rPr>
              <w:t>1</w:t>
            </w:r>
            <w:r w:rsidRPr="00DB2736">
              <w:rPr>
                <w:b/>
                <w:vertAlign w:val="superscript"/>
              </w:rPr>
              <w:t>st</w:t>
            </w:r>
            <w:r>
              <w:rPr>
                <w:b/>
              </w:rPr>
              <w:t xml:space="preserve"> Request for Feedback</w:t>
            </w:r>
          </w:p>
        </w:tc>
      </w:tr>
      <w:tr w:rsidR="00B832EC" w:rsidRPr="005045CD" w14:paraId="0D558686" w14:textId="77777777" w:rsidTr="001E591F">
        <w:tc>
          <w:tcPr>
            <w:tcW w:w="1665" w:type="dxa"/>
          </w:tcPr>
          <w:p w14:paraId="6116557F" w14:textId="77777777" w:rsidR="00B832EC" w:rsidRPr="005045CD" w:rsidRDefault="00B832EC" w:rsidP="00061A0D">
            <w:pPr>
              <w:jc w:val="left"/>
              <w:rPr>
                <w:rFonts w:ascii="Arial" w:hAnsi="Arial" w:cs="Arial"/>
                <w:color w:val="333333"/>
                <w:sz w:val="18"/>
                <w:szCs w:val="18"/>
                <w:lang w:eastAsia="en-US"/>
              </w:rPr>
            </w:pPr>
            <w:r w:rsidRPr="005045CD">
              <w:rPr>
                <w:b/>
              </w:rPr>
              <w:t xml:space="preserve">Named Quires: </w:t>
            </w:r>
          </w:p>
        </w:tc>
        <w:tc>
          <w:tcPr>
            <w:tcW w:w="7685" w:type="dxa"/>
          </w:tcPr>
          <w:p w14:paraId="57D7D00E" w14:textId="56247249" w:rsidR="00B832EC" w:rsidRPr="005045CD" w:rsidRDefault="00CC57FC" w:rsidP="00061A0D">
            <w:pPr>
              <w:jc w:val="left"/>
              <w:rPr>
                <w:b/>
              </w:rPr>
            </w:pPr>
            <w:r w:rsidRPr="00CC57FC">
              <w:rPr>
                <w:b/>
              </w:rPr>
              <w:t>Confirmed Learner with Evaluation</w:t>
            </w:r>
          </w:p>
        </w:tc>
      </w:tr>
      <w:tr w:rsidR="00DB2736" w:rsidRPr="005045CD" w14:paraId="458D45DC" w14:textId="77777777" w:rsidTr="001E591F">
        <w:tc>
          <w:tcPr>
            <w:tcW w:w="1665" w:type="dxa"/>
          </w:tcPr>
          <w:p w14:paraId="0FC50232" w14:textId="4628AFA2" w:rsidR="00DB2736" w:rsidRPr="005045CD" w:rsidRDefault="00DB2736" w:rsidP="00061A0D">
            <w:pPr>
              <w:rPr>
                <w:b/>
              </w:rPr>
            </w:pPr>
            <w:r>
              <w:rPr>
                <w:b/>
              </w:rPr>
              <w:t>Notes</w:t>
            </w:r>
          </w:p>
        </w:tc>
        <w:tc>
          <w:tcPr>
            <w:tcW w:w="7685" w:type="dxa"/>
          </w:tcPr>
          <w:p w14:paraId="13F1FD40" w14:textId="246C6251" w:rsidR="00DB2736" w:rsidRPr="005045CD" w:rsidRDefault="00DB2736" w:rsidP="00061A0D">
            <w:pPr>
              <w:rPr>
                <w:b/>
              </w:rPr>
            </w:pPr>
            <w:r>
              <w:rPr>
                <w:b/>
              </w:rPr>
              <w:t>Sent on last day of Event</w:t>
            </w:r>
          </w:p>
        </w:tc>
      </w:tr>
      <w:tr w:rsidR="005D15BD" w:rsidRPr="005045CD" w14:paraId="6864C98B" w14:textId="77777777" w:rsidTr="001E591F">
        <w:tc>
          <w:tcPr>
            <w:tcW w:w="1665" w:type="dxa"/>
          </w:tcPr>
          <w:p w14:paraId="4BDA881F" w14:textId="1E54680B" w:rsidR="005D15BD" w:rsidRDefault="005D15BD" w:rsidP="00061A0D">
            <w:pPr>
              <w:rPr>
                <w:b/>
              </w:rPr>
            </w:pPr>
            <w:r>
              <w:rPr>
                <w:b/>
              </w:rPr>
              <w:t>iCal</w:t>
            </w:r>
          </w:p>
        </w:tc>
        <w:tc>
          <w:tcPr>
            <w:tcW w:w="7685" w:type="dxa"/>
          </w:tcPr>
          <w:p w14:paraId="19A4F557" w14:textId="0A899A07" w:rsidR="005D15BD" w:rsidRDefault="005D15BD" w:rsidP="00061A0D">
            <w:pPr>
              <w:rPr>
                <w:b/>
              </w:rPr>
            </w:pPr>
            <w:r>
              <w:rPr>
                <w:b/>
              </w:rPr>
              <w:t>Disable</w:t>
            </w:r>
          </w:p>
        </w:tc>
      </w:tr>
    </w:tbl>
    <w:p w14:paraId="25168990" w14:textId="77777777" w:rsidR="00B832EC" w:rsidRDefault="00B832EC" w:rsidP="00B832EC">
      <w:pPr>
        <w:rPr>
          <w:rFonts w:ascii="Arial" w:hAnsi="Arial" w:cs="Arial"/>
          <w:color w:val="333333"/>
          <w:sz w:val="18"/>
          <w:szCs w:val="18"/>
          <w:lang w:eastAsia="en-US"/>
        </w:rPr>
      </w:pPr>
    </w:p>
    <w:p w14:paraId="6CA82CB5" w14:textId="77777777" w:rsidR="00B832EC" w:rsidRDefault="00B832EC" w:rsidP="00B832E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B832EC" w14:paraId="3519EEE6" w14:textId="77777777" w:rsidTr="00061A0D">
        <w:trPr>
          <w:trHeight w:val="323"/>
        </w:trPr>
        <w:tc>
          <w:tcPr>
            <w:tcW w:w="9792" w:type="dxa"/>
          </w:tcPr>
          <w:p w14:paraId="0AC7FBF7" w14:textId="4CBB089B" w:rsidR="00B832EC" w:rsidRDefault="00B832EC" w:rsidP="00061A0D">
            <w:pPr>
              <w:jc w:val="left"/>
              <w:rPr>
                <w:rFonts w:ascii="Arial" w:hAnsi="Arial" w:cs="Arial"/>
                <w:color w:val="333333"/>
                <w:sz w:val="18"/>
                <w:szCs w:val="18"/>
                <w:lang w:eastAsia="en-US"/>
              </w:rPr>
            </w:pPr>
            <w:r w:rsidRPr="005045CD">
              <w:rPr>
                <w:b/>
                <w:sz w:val="22"/>
              </w:rPr>
              <w:t>Subject</w:t>
            </w:r>
            <w:r w:rsidRPr="005045CD">
              <w:rPr>
                <w:sz w:val="22"/>
              </w:rPr>
              <w:t xml:space="preserve">: </w:t>
            </w:r>
            <w:r w:rsidR="00DB2736">
              <w:rPr>
                <w:rFonts w:ascii="Calibri" w:hAnsi="Calibri" w:cs="Calibri"/>
                <w:sz w:val="22"/>
                <w:szCs w:val="22"/>
              </w:rPr>
              <w:t xml:space="preserve">Feedback Request for </w:t>
            </w:r>
            <w:r w:rsidR="00AC6F06" w:rsidRPr="00AC6F06">
              <w:rPr>
                <w:rFonts w:ascii="Calibri" w:hAnsi="Calibri" w:cs="Calibri"/>
                <w:color w:val="4472C4" w:themeColor="accent5"/>
                <w:sz w:val="22"/>
                <w:szCs w:val="22"/>
              </w:rPr>
              <w:t>@</w:t>
            </w:r>
            <w:proofErr w:type="spellStart"/>
            <w:r w:rsidR="00AC6F06" w:rsidRPr="00AC6F06">
              <w:rPr>
                <w:rFonts w:ascii="Calibri" w:hAnsi="Calibri" w:cs="Calibri"/>
                <w:color w:val="4472C4" w:themeColor="accent5"/>
                <w:sz w:val="22"/>
                <w:szCs w:val="22"/>
              </w:rPr>
              <w:t>Eval_ClassTitle</w:t>
            </w:r>
            <w:proofErr w:type="spellEnd"/>
            <w:r w:rsidR="00AC6F06" w:rsidRPr="00AC6F06">
              <w:rPr>
                <w:rFonts w:ascii="Calibri" w:hAnsi="Calibri" w:cs="Calibri"/>
                <w:color w:val="4472C4" w:themeColor="accent5"/>
                <w:sz w:val="22"/>
                <w:szCs w:val="22"/>
              </w:rPr>
              <w:t>@</w:t>
            </w:r>
          </w:p>
        </w:tc>
      </w:tr>
      <w:tr w:rsidR="00B832EC" w14:paraId="43FB52D0" w14:textId="77777777" w:rsidTr="00061A0D">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C01FD3" w14:paraId="0E8178F2" w14:textId="77777777" w:rsidTr="00C01FD3">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C01FD3" w14:paraId="1A6289CB" w14:textId="77777777">
                    <w:tc>
                      <w:tcPr>
                        <w:tcW w:w="750" w:type="dxa"/>
                        <w:hideMark/>
                      </w:tcPr>
                      <w:p w14:paraId="7B148C77" w14:textId="0A8DA935" w:rsidR="00C01FD3" w:rsidRDefault="00C01FD3" w:rsidP="00C01FD3">
                        <w:pPr>
                          <w:rPr>
                            <w:rFonts w:ascii="Times New Roman" w:hAnsi="Times New Roman"/>
                            <w:lang w:eastAsia="en-US"/>
                          </w:rPr>
                        </w:pPr>
                      </w:p>
                    </w:tc>
                    <w:tc>
                      <w:tcPr>
                        <w:tcW w:w="7125" w:type="dxa"/>
                        <w:shd w:val="clear" w:color="auto" w:fill="FFFFFF"/>
                        <w:vAlign w:val="center"/>
                      </w:tcPr>
                      <w:p w14:paraId="4A502DCD" w14:textId="33316F75" w:rsidR="00C01FD3" w:rsidRPr="00C01FD3" w:rsidRDefault="00C01FD3" w:rsidP="00C01FD3">
                        <w:pPr>
                          <w:pStyle w:val="Heading1"/>
                          <w:numPr>
                            <w:ilvl w:val="0"/>
                            <w:numId w:val="0"/>
                          </w:numPr>
                          <w:spacing w:before="150" w:after="150"/>
                          <w:ind w:left="284" w:right="150" w:hanging="284"/>
                          <w:rPr>
                            <w:rFonts w:ascii="Trebuchet MS" w:hAnsi="Trebuchet MS"/>
                            <w:color w:val="177B57"/>
                            <w:sz w:val="28"/>
                            <w:szCs w:val="28"/>
                          </w:rPr>
                        </w:pPr>
                        <w:r>
                          <w:rPr>
                            <w:rFonts w:ascii="Trebuchet MS" w:hAnsi="Trebuchet MS"/>
                            <w:caps/>
                            <w:color w:val="177B57"/>
                            <w:sz w:val="27"/>
                            <w:szCs w:val="27"/>
                          </w:rPr>
                          <w:t>LIVE LEARNING PROGRAM UPDATE</w:t>
                        </w:r>
                      </w:p>
                      <w:p w14:paraId="00F9DCDB" w14:textId="1E15E122" w:rsidR="00C01FD3" w:rsidRDefault="00C01FD3" w:rsidP="00C01FD3">
                        <w:pPr>
                          <w:pStyle w:val="Heading5"/>
                          <w:spacing w:before="150" w:after="150"/>
                          <w:ind w:left="150" w:right="150"/>
                          <w:rPr>
                            <w:rFonts w:ascii="Georgia" w:hAnsi="Georgia"/>
                            <w:bCs w:val="0"/>
                            <w:color w:val="000000"/>
                            <w:sz w:val="32"/>
                            <w:szCs w:val="32"/>
                          </w:rPr>
                        </w:pPr>
                        <w:r>
                          <w:rPr>
                            <w:rFonts w:ascii="Georgia" w:hAnsi="Georgia"/>
                            <w:b/>
                            <w:bCs w:val="0"/>
                            <w:color w:val="333333"/>
                            <w:sz w:val="40"/>
                            <w:szCs w:val="40"/>
                          </w:rPr>
                          <w:t xml:space="preserve">Please Provide Feedback for </w:t>
                        </w:r>
                        <w:r w:rsidR="00AC6F06" w:rsidRPr="00AC6F06">
                          <w:rPr>
                            <w:rFonts w:ascii="Georgia" w:hAnsi="Georgia"/>
                            <w:b/>
                            <w:bCs w:val="0"/>
                            <w:color w:val="4472C4" w:themeColor="accent5"/>
                            <w:sz w:val="40"/>
                            <w:szCs w:val="40"/>
                          </w:rPr>
                          <w:t>@</w:t>
                        </w:r>
                        <w:proofErr w:type="spellStart"/>
                        <w:r w:rsidR="00AC6F06" w:rsidRPr="00AC6F06">
                          <w:rPr>
                            <w:rFonts w:ascii="Georgia" w:hAnsi="Georgia"/>
                            <w:b/>
                            <w:bCs w:val="0"/>
                            <w:color w:val="4472C4" w:themeColor="accent5"/>
                            <w:sz w:val="40"/>
                            <w:szCs w:val="40"/>
                          </w:rPr>
                          <w:t>Eval_ClassTitle</w:t>
                        </w:r>
                        <w:proofErr w:type="spellEnd"/>
                        <w:r w:rsidR="00AC6F06" w:rsidRPr="00AC6F06">
                          <w:rPr>
                            <w:rFonts w:ascii="Georgia" w:hAnsi="Georgia"/>
                            <w:b/>
                            <w:bCs w:val="0"/>
                            <w:color w:val="4472C4" w:themeColor="accent5"/>
                            <w:sz w:val="40"/>
                            <w:szCs w:val="40"/>
                          </w:rPr>
                          <w:t>@</w:t>
                        </w:r>
                      </w:p>
                    </w:tc>
                    <w:tc>
                      <w:tcPr>
                        <w:tcW w:w="1125" w:type="dxa"/>
                        <w:shd w:val="clear" w:color="auto" w:fill="FFFFFF"/>
                        <w:hideMark/>
                      </w:tcPr>
                      <w:p w14:paraId="0C9A66B3" w14:textId="77777777" w:rsidR="00C01FD3" w:rsidRDefault="00C01FD3" w:rsidP="00C01FD3">
                        <w:pPr>
                          <w:rPr>
                            <w:rFonts w:ascii="Georgia" w:hAnsi="Georgia"/>
                            <w:b/>
                            <w:bCs/>
                            <w:color w:val="000000"/>
                            <w:sz w:val="32"/>
                            <w:szCs w:val="32"/>
                          </w:rPr>
                        </w:pPr>
                      </w:p>
                    </w:tc>
                  </w:tr>
                </w:tbl>
                <w:p w14:paraId="514CE888" w14:textId="77777777" w:rsidR="00C01FD3" w:rsidRDefault="00C01FD3" w:rsidP="00C01FD3">
                  <w:pPr>
                    <w:rPr>
                      <w:sz w:val="20"/>
                      <w:szCs w:val="20"/>
                    </w:rPr>
                  </w:pPr>
                </w:p>
              </w:tc>
            </w:tr>
            <w:tr w:rsidR="00C01FD3" w14:paraId="4397CC70" w14:textId="77777777" w:rsidTr="00C01FD3">
              <w:trPr>
                <w:trHeight w:val="300"/>
                <w:jc w:val="center"/>
              </w:trPr>
              <w:tc>
                <w:tcPr>
                  <w:tcW w:w="0" w:type="auto"/>
                  <w:vAlign w:val="center"/>
                  <w:hideMark/>
                </w:tcPr>
                <w:p w14:paraId="18099B4E" w14:textId="77777777" w:rsidR="00C01FD3" w:rsidRDefault="00C01FD3" w:rsidP="00C01FD3">
                  <w:pPr>
                    <w:rPr>
                      <w:rFonts w:eastAsiaTheme="minorHAnsi"/>
                      <w:sz w:val="24"/>
                    </w:rPr>
                  </w:pPr>
                  <w:r>
                    <w:t xml:space="preserve">  </w:t>
                  </w:r>
                </w:p>
              </w:tc>
            </w:tr>
            <w:tr w:rsidR="00C01FD3" w14:paraId="3234F8CB" w14:textId="77777777" w:rsidTr="00C01FD3">
              <w:trPr>
                <w:jc w:val="center"/>
              </w:trPr>
              <w:tc>
                <w:tcPr>
                  <w:tcW w:w="0" w:type="auto"/>
                  <w:shd w:val="clear" w:color="auto" w:fill="FFFFFF"/>
                  <w:tcMar>
                    <w:top w:w="0" w:type="dxa"/>
                    <w:left w:w="150" w:type="dxa"/>
                    <w:bottom w:w="150" w:type="dxa"/>
                    <w:right w:w="150" w:type="dxa"/>
                  </w:tcMar>
                  <w:vAlign w:val="center"/>
                  <w:hideMark/>
                </w:tcPr>
                <w:p w14:paraId="318ABB02" w14:textId="5203C9A1" w:rsidR="00C01FD3" w:rsidRPr="00AE0C58" w:rsidRDefault="00E70941" w:rsidP="00C01FD3">
                  <w:pPr>
                    <w:pStyle w:val="Heading5"/>
                    <w:numPr>
                      <w:ilvl w:val="0"/>
                      <w:numId w:val="0"/>
                    </w:numPr>
                    <w:spacing w:before="0" w:after="240"/>
                    <w:rPr>
                      <w:rFonts w:ascii="Trebuchet MS" w:hAnsi="Trebuchet MS"/>
                      <w:color w:val="000000"/>
                      <w:szCs w:val="22"/>
                    </w:rPr>
                  </w:pPr>
                  <w:r>
                    <w:rPr>
                      <w:rFonts w:ascii="Trebuchet MS" w:hAnsi="Trebuchet MS"/>
                      <w:color w:val="000000"/>
                      <w:szCs w:val="22"/>
                    </w:rPr>
                    <w:t>H</w:t>
                  </w:r>
                  <w:r w:rsidR="00AC6F06">
                    <w:rPr>
                      <w:rFonts w:ascii="Trebuchet MS" w:hAnsi="Trebuchet MS"/>
                      <w:color w:val="000000"/>
                      <w:szCs w:val="22"/>
                    </w:rPr>
                    <w:t>ello</w:t>
                  </w:r>
                  <w:r w:rsidR="00CC57FC">
                    <w:rPr>
                      <w:rFonts w:ascii="Trebuchet MS" w:hAnsi="Trebuchet MS"/>
                      <w:color w:val="000000"/>
                      <w:szCs w:val="22"/>
                    </w:rPr>
                    <w:t xml:space="preserve"> </w:t>
                  </w:r>
                  <w:r w:rsidR="00CC57FC" w:rsidRPr="00CC57FC">
                    <w:rPr>
                      <w:rFonts w:ascii="Trebuchet MS" w:hAnsi="Trebuchet MS"/>
                      <w:color w:val="000000"/>
                      <w:szCs w:val="22"/>
                    </w:rPr>
                    <w:t>@</w:t>
                  </w:r>
                  <w:proofErr w:type="spellStart"/>
                  <w:r w:rsidR="00CC57FC" w:rsidRPr="00CC57FC">
                    <w:rPr>
                      <w:rFonts w:ascii="Trebuchet MS" w:hAnsi="Trebuchet MS"/>
                      <w:color w:val="000000"/>
                      <w:szCs w:val="22"/>
                    </w:rPr>
                    <w:t>Eval_Evaluator_First_Name</w:t>
                  </w:r>
                  <w:proofErr w:type="spellEnd"/>
                  <w:r w:rsidR="00CC57FC" w:rsidRPr="00CC57FC">
                    <w:rPr>
                      <w:rFonts w:ascii="Trebuchet MS" w:hAnsi="Trebuchet MS"/>
                      <w:color w:val="000000"/>
                      <w:szCs w:val="22"/>
                    </w:rPr>
                    <w:t>@</w:t>
                  </w:r>
                  <w:r w:rsidR="00AC6F06">
                    <w:rPr>
                      <w:rFonts w:ascii="Trebuchet MS" w:hAnsi="Trebuchet MS"/>
                      <w:color w:val="000000"/>
                      <w:szCs w:val="22"/>
                    </w:rPr>
                    <w:t>,</w:t>
                  </w:r>
                  <w:r w:rsidR="00C01FD3" w:rsidRPr="00AE0C58">
                    <w:rPr>
                      <w:rFonts w:ascii="Trebuchet MS" w:hAnsi="Trebuchet MS"/>
                      <w:color w:val="000000"/>
                      <w:szCs w:val="22"/>
                    </w:rPr>
                    <w:br/>
                  </w:r>
                  <w:r w:rsidR="00C01FD3" w:rsidRPr="00AE0C58">
                    <w:rPr>
                      <w:rFonts w:ascii="Trebuchet MS" w:hAnsi="Trebuchet MS"/>
                      <w:color w:val="000000"/>
                      <w:szCs w:val="22"/>
                    </w:rPr>
                    <w:br/>
                    <w:t xml:space="preserve">We hope you found </w:t>
                  </w:r>
                  <w:r w:rsidR="00AC6F06" w:rsidRPr="00AC6F06">
                    <w:rPr>
                      <w:rFonts w:ascii="Calibri" w:hAnsi="Calibri" w:cs="Calibri"/>
                      <w:color w:val="4472C4" w:themeColor="accent5"/>
                      <w:szCs w:val="22"/>
                    </w:rPr>
                    <w:t>@</w:t>
                  </w:r>
                  <w:proofErr w:type="spellStart"/>
                  <w:r w:rsidR="00AC6F06" w:rsidRPr="00AC6F06">
                    <w:rPr>
                      <w:rFonts w:ascii="Calibri" w:hAnsi="Calibri" w:cs="Calibri"/>
                      <w:color w:val="4472C4" w:themeColor="accent5"/>
                      <w:szCs w:val="22"/>
                    </w:rPr>
                    <w:t>Eval_ClassTitle</w:t>
                  </w:r>
                  <w:proofErr w:type="spellEnd"/>
                  <w:r w:rsidR="00AC6F06" w:rsidRPr="00AC6F06">
                    <w:rPr>
                      <w:rFonts w:ascii="Calibri" w:hAnsi="Calibri" w:cs="Calibri"/>
                      <w:color w:val="4472C4" w:themeColor="accent5"/>
                      <w:szCs w:val="22"/>
                    </w:rPr>
                    <w:t>@</w:t>
                  </w:r>
                  <w:r w:rsidR="00AC6F06">
                    <w:rPr>
                      <w:rFonts w:ascii="Calibri" w:hAnsi="Calibri" w:cs="Calibri"/>
                      <w:color w:val="4472C4" w:themeColor="accent5"/>
                      <w:szCs w:val="22"/>
                    </w:rPr>
                    <w:t xml:space="preserve"> </w:t>
                  </w:r>
                  <w:r w:rsidR="00C01FD3" w:rsidRPr="00AE0C58">
                    <w:rPr>
                      <w:rFonts w:ascii="Trebuchet MS" w:hAnsi="Trebuchet MS"/>
                      <w:color w:val="000000"/>
                      <w:szCs w:val="22"/>
                    </w:rPr>
                    <w:t xml:space="preserve">useful, learned new skills, and enjoyed your time! </w:t>
                  </w:r>
                  <w:r w:rsidR="00C01FD3" w:rsidRPr="00AE0C58">
                    <w:rPr>
                      <w:rFonts w:ascii="Trebuchet MS" w:hAnsi="Trebuchet MS"/>
                      <w:color w:val="000000"/>
                      <w:szCs w:val="22"/>
                    </w:rPr>
                    <w:br/>
                  </w:r>
                  <w:r w:rsidR="00C01FD3" w:rsidRPr="00AE0C58">
                    <w:rPr>
                      <w:rFonts w:ascii="Trebuchet MS" w:hAnsi="Trebuchet MS"/>
                      <w:color w:val="000000"/>
                      <w:szCs w:val="22"/>
                    </w:rPr>
                    <w:br/>
                    <w:t xml:space="preserve">Your opinions are greatly appreciated and play an important role in helping us to improve our training offerings. We ask that you please take a few minutes to reflect and share your thoughts via the feedback survey linked below. </w:t>
                  </w:r>
                  <w:r w:rsidR="00C01FD3" w:rsidRPr="00AE0C58">
                    <w:rPr>
                      <w:rFonts w:ascii="Trebuchet MS" w:hAnsi="Trebuchet MS"/>
                      <w:color w:val="000000"/>
                      <w:szCs w:val="22"/>
                    </w:rPr>
                    <w:br/>
                  </w:r>
                  <w:r w:rsidR="00C01FD3" w:rsidRPr="00AE0C58">
                    <w:rPr>
                      <w:rFonts w:ascii="Trebuchet MS" w:hAnsi="Trebuchet MS"/>
                      <w:color w:val="000000"/>
                      <w:szCs w:val="22"/>
                    </w:rPr>
                    <w:br/>
                  </w:r>
                  <w:commentRangeStart w:id="919"/>
                  <w:r w:rsidR="00C01FD3" w:rsidRPr="00AE0C58">
                    <w:rPr>
                      <w:rFonts w:ascii="Trebuchet MS" w:hAnsi="Trebuchet MS"/>
                      <w:color w:val="000000"/>
                      <w:szCs w:val="22"/>
                    </w:rPr>
                    <w:t xml:space="preserve">The survey will remain open until 9 April 2020. Please kindly submit your feedback by this date. </w:t>
                  </w:r>
                  <w:commentRangeEnd w:id="919"/>
                  <w:r w:rsidR="00AC6F06">
                    <w:rPr>
                      <w:rStyle w:val="CommentReference"/>
                      <w:bCs w:val="0"/>
                      <w:iCs w:val="0"/>
                    </w:rPr>
                    <w:commentReference w:id="919"/>
                  </w:r>
                </w:p>
              </w:tc>
            </w:tr>
            <w:tr w:rsidR="00C01FD3" w14:paraId="74FEB2B4" w14:textId="77777777" w:rsidTr="00C01FD3">
              <w:trPr>
                <w:trHeight w:val="375"/>
                <w:jc w:val="center"/>
              </w:trPr>
              <w:tc>
                <w:tcPr>
                  <w:tcW w:w="0" w:type="auto"/>
                  <w:shd w:val="clear" w:color="auto" w:fill="FFFFFF"/>
                  <w:tcMar>
                    <w:top w:w="0" w:type="dxa"/>
                    <w:left w:w="375" w:type="dxa"/>
                    <w:bottom w:w="375" w:type="dxa"/>
                    <w:right w:w="375" w:type="dxa"/>
                  </w:tcMar>
                  <w:vAlign w:val="center"/>
                  <w:hideMark/>
                </w:tcPr>
                <w:p w14:paraId="35395F02" w14:textId="38808407" w:rsidR="00C01FD3" w:rsidRPr="005F176F" w:rsidRDefault="005F176F" w:rsidP="00C01FD3">
                  <w:pPr>
                    <w:rPr>
                      <w:rFonts w:ascii="Times New Roman" w:eastAsiaTheme="minorHAnsi" w:hAnsi="Times New Roman"/>
                      <w:bCs/>
                      <w:color w:val="4472C4" w:themeColor="accent5"/>
                      <w:sz w:val="24"/>
                    </w:rPr>
                  </w:pPr>
                  <w:r w:rsidRPr="005F176F">
                    <w:rPr>
                      <w:rFonts w:ascii="Trebuchet MS" w:hAnsi="Trebuchet MS"/>
                      <w:bCs/>
                      <w:color w:val="4472C4" w:themeColor="accent5"/>
                      <w:szCs w:val="22"/>
                    </w:rPr>
                    <w:t>@</w:t>
                  </w:r>
                  <w:proofErr w:type="spellStart"/>
                  <w:r w:rsidRPr="005F176F">
                    <w:rPr>
                      <w:rFonts w:ascii="Trebuchet MS" w:hAnsi="Trebuchet MS"/>
                      <w:bCs/>
                      <w:color w:val="4472C4" w:themeColor="accent5"/>
                      <w:szCs w:val="22"/>
                    </w:rPr>
                    <w:t>Eval_Learner_LaunchIn_ClassPage</w:t>
                  </w:r>
                  <w:proofErr w:type="spellEnd"/>
                  <w:r w:rsidRPr="005F176F">
                    <w:rPr>
                      <w:rFonts w:ascii="Trebuchet MS" w:hAnsi="Trebuchet MS"/>
                      <w:bCs/>
                      <w:color w:val="4472C4" w:themeColor="accent5"/>
                      <w:szCs w:val="22"/>
                    </w:rPr>
                    <w:t>@</w:t>
                  </w:r>
                </w:p>
              </w:tc>
            </w:tr>
            <w:tr w:rsidR="00C01FD3" w14:paraId="1AB53363" w14:textId="77777777" w:rsidTr="00C01FD3">
              <w:trPr>
                <w:trHeight w:val="150"/>
                <w:jc w:val="center"/>
              </w:trPr>
              <w:tc>
                <w:tcPr>
                  <w:tcW w:w="0" w:type="auto"/>
                  <w:shd w:val="clear" w:color="auto" w:fill="FFFFFF"/>
                  <w:tcMar>
                    <w:top w:w="0" w:type="dxa"/>
                    <w:left w:w="150" w:type="dxa"/>
                    <w:bottom w:w="150" w:type="dxa"/>
                    <w:right w:w="150" w:type="dxa"/>
                  </w:tcMar>
                  <w:vAlign w:val="center"/>
                  <w:hideMark/>
                </w:tcPr>
                <w:p w14:paraId="4650E0BC" w14:textId="77777777" w:rsidR="00AE0C58"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If you would like to go back and refer to program-related details and materials, you</w:t>
                  </w:r>
                </w:p>
                <w:p w14:paraId="6A1AA191" w14:textId="6FC0D224" w:rsidR="00C01FD3"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can access this information at any point in LAB on the </w:t>
                  </w:r>
                  <w:commentRangeStart w:id="920"/>
                  <w:r w:rsidR="00061A0D">
                    <w:fldChar w:fldCharType="begin"/>
                  </w:r>
                  <w:r w:rsidR="00D82FED">
                    <w:instrText>HYPERLINK "https://bcgsb.sabacloud.com/Saba/Web_spf/NA3T1SNB0195/app/me/plans"</w:instrText>
                  </w:r>
                  <w:r w:rsidR="00061A0D">
                    <w:fldChar w:fldCharType="separate"/>
                  </w:r>
                  <w:r w:rsidR="00D82FED">
                    <w:rPr>
                      <w:rStyle w:val="Hyperlink"/>
                      <w:rFonts w:ascii="Trebuchet MS" w:hAnsi="Trebuchet MS"/>
                      <w:color w:val="25A175"/>
                      <w:szCs w:val="22"/>
                    </w:rPr>
                    <w:t>My Plan</w:t>
                  </w:r>
                  <w:r w:rsidR="00061A0D">
                    <w:rPr>
                      <w:rStyle w:val="Hyperlink"/>
                      <w:rFonts w:ascii="Trebuchet MS" w:hAnsi="Trebuchet MS"/>
                      <w:color w:val="25A175"/>
                      <w:szCs w:val="22"/>
                    </w:rPr>
                    <w:fldChar w:fldCharType="end"/>
                  </w:r>
                  <w:commentRangeEnd w:id="920"/>
                  <w:r w:rsidR="00D82FED">
                    <w:rPr>
                      <w:rStyle w:val="CommentReference"/>
                      <w:bCs w:val="0"/>
                      <w:iCs w:val="0"/>
                    </w:rPr>
                    <w:commentReference w:id="920"/>
                  </w:r>
                  <w:r w:rsidRPr="00AE0C58">
                    <w:rPr>
                      <w:rFonts w:ascii="Trebuchet MS" w:hAnsi="Trebuchet MS"/>
                      <w:color w:val="000000"/>
                      <w:szCs w:val="22"/>
                    </w:rPr>
                    <w:t xml:space="preserve"> page. </w:t>
                  </w:r>
                </w:p>
              </w:tc>
            </w:tr>
            <w:tr w:rsidR="00C01FD3" w14:paraId="55BCB818" w14:textId="77777777" w:rsidTr="00AE0C58">
              <w:trPr>
                <w:trHeight w:val="68"/>
                <w:jc w:val="center"/>
              </w:trPr>
              <w:tc>
                <w:tcPr>
                  <w:tcW w:w="0" w:type="auto"/>
                  <w:shd w:val="clear" w:color="auto" w:fill="FFFFFF"/>
                  <w:tcMar>
                    <w:top w:w="0" w:type="dxa"/>
                    <w:left w:w="150" w:type="dxa"/>
                    <w:bottom w:w="150" w:type="dxa"/>
                    <w:right w:w="150" w:type="dxa"/>
                  </w:tcMar>
                  <w:vAlign w:val="center"/>
                  <w:hideMark/>
                </w:tcPr>
                <w:p w14:paraId="34810C2C" w14:textId="77777777" w:rsidR="00C01FD3"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Thank you in advance, </w:t>
                  </w:r>
                </w:p>
              </w:tc>
            </w:tr>
            <w:tr w:rsidR="00C01FD3" w14:paraId="4EAFFA40" w14:textId="77777777" w:rsidTr="00C01FD3">
              <w:trPr>
                <w:trHeight w:val="150"/>
                <w:jc w:val="center"/>
              </w:trPr>
              <w:tc>
                <w:tcPr>
                  <w:tcW w:w="0" w:type="auto"/>
                  <w:shd w:val="clear" w:color="auto" w:fill="FFFFFF"/>
                  <w:tcMar>
                    <w:top w:w="0" w:type="dxa"/>
                    <w:left w:w="150" w:type="dxa"/>
                    <w:bottom w:w="150" w:type="dxa"/>
                    <w:right w:w="150" w:type="dxa"/>
                  </w:tcMar>
                  <w:vAlign w:val="center"/>
                  <w:hideMark/>
                </w:tcPr>
                <w:p w14:paraId="43EF4ED4" w14:textId="609DF1CB" w:rsidR="00C01FD3" w:rsidRPr="00AE0C58" w:rsidRDefault="00D82FED" w:rsidP="00AE0C58">
                  <w:pPr>
                    <w:pStyle w:val="Heading5"/>
                    <w:numPr>
                      <w:ilvl w:val="0"/>
                      <w:numId w:val="0"/>
                    </w:numPr>
                    <w:spacing w:before="0" w:after="0"/>
                    <w:ind w:left="1418" w:hanging="1418"/>
                    <w:rPr>
                      <w:rFonts w:ascii="Trebuchet MS" w:hAnsi="Trebuchet MS"/>
                      <w:color w:val="000000"/>
                      <w:szCs w:val="22"/>
                    </w:rPr>
                  </w:pPr>
                  <w:commentRangeStart w:id="921"/>
                  <w:r>
                    <w:rPr>
                      <w:rFonts w:ascii="Trebuchet MS" w:hAnsi="Trebuchet MS"/>
                      <w:color w:val="000000"/>
                      <w:szCs w:val="22"/>
                    </w:rPr>
                    <w:t>Learning and Development @ BCG</w:t>
                  </w:r>
                  <w:r w:rsidR="00C01FD3" w:rsidRPr="00AE0C58">
                    <w:rPr>
                      <w:rFonts w:ascii="Trebuchet MS" w:hAnsi="Trebuchet MS"/>
                      <w:color w:val="000000"/>
                      <w:szCs w:val="22"/>
                    </w:rPr>
                    <w:t xml:space="preserve"> </w:t>
                  </w:r>
                  <w:commentRangeEnd w:id="921"/>
                  <w:r>
                    <w:rPr>
                      <w:rStyle w:val="CommentReference"/>
                      <w:bCs w:val="0"/>
                      <w:iCs w:val="0"/>
                    </w:rPr>
                    <w:commentReference w:id="921"/>
                  </w:r>
                </w:p>
              </w:tc>
            </w:tr>
          </w:tbl>
          <w:p w14:paraId="2540DA16" w14:textId="7C96C694" w:rsidR="00B832EC" w:rsidRDefault="00B832EC" w:rsidP="00C01FD3">
            <w:pPr>
              <w:shd w:val="clear" w:color="auto" w:fill="FFFFFF"/>
              <w:rPr>
                <w:rFonts w:ascii="Arial" w:hAnsi="Arial" w:cs="Arial"/>
                <w:color w:val="333333"/>
                <w:sz w:val="18"/>
                <w:szCs w:val="18"/>
                <w:lang w:eastAsia="en-US"/>
              </w:rPr>
            </w:pPr>
          </w:p>
        </w:tc>
      </w:tr>
    </w:tbl>
    <w:p w14:paraId="355A417C" w14:textId="2DE0FE31" w:rsidR="00DB2736" w:rsidRDefault="00DB2736" w:rsidP="0001411C">
      <w:pPr>
        <w:spacing w:after="160" w:line="259" w:lineRule="auto"/>
      </w:pPr>
    </w:p>
    <w:p w14:paraId="2B84722C"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665"/>
        <w:gridCol w:w="7685"/>
      </w:tblGrid>
      <w:tr w:rsidR="00DB2736" w:rsidRPr="005045CD" w14:paraId="08A4D301" w14:textId="77777777" w:rsidTr="001E591F">
        <w:tc>
          <w:tcPr>
            <w:tcW w:w="1665" w:type="dxa"/>
          </w:tcPr>
          <w:p w14:paraId="131CC9B2" w14:textId="77777777" w:rsidR="00DB2736" w:rsidRPr="005045CD" w:rsidRDefault="00DB2736" w:rsidP="00061A0D">
            <w:pPr>
              <w:jc w:val="left"/>
              <w:rPr>
                <w:b/>
              </w:rPr>
            </w:pPr>
            <w:r w:rsidRPr="005045CD">
              <w:rPr>
                <w:b/>
              </w:rPr>
              <w:lastRenderedPageBreak/>
              <w:t xml:space="preserve">CLOUD: </w:t>
            </w:r>
          </w:p>
        </w:tc>
        <w:tc>
          <w:tcPr>
            <w:tcW w:w="7685" w:type="dxa"/>
          </w:tcPr>
          <w:p w14:paraId="52725E9F" w14:textId="4C33F36D" w:rsidR="00DB2736" w:rsidRPr="005045CD" w:rsidRDefault="00A60628" w:rsidP="00061A0D">
            <w:pPr>
              <w:jc w:val="left"/>
              <w:rPr>
                <w:b/>
              </w:rPr>
            </w:pPr>
            <w:r w:rsidRPr="00A60628">
              <w:rPr>
                <w:b/>
              </w:rPr>
              <w:t>Evaluation Expires in X days</w:t>
            </w:r>
          </w:p>
        </w:tc>
      </w:tr>
      <w:tr w:rsidR="00DB2736" w:rsidRPr="005045CD" w14:paraId="4C412BFC" w14:textId="77777777" w:rsidTr="001E591F">
        <w:tc>
          <w:tcPr>
            <w:tcW w:w="1665" w:type="dxa"/>
          </w:tcPr>
          <w:p w14:paraId="363F8DA7" w14:textId="77777777" w:rsidR="00DB2736" w:rsidRPr="005045CD" w:rsidRDefault="00DB2736" w:rsidP="00061A0D">
            <w:pPr>
              <w:jc w:val="left"/>
              <w:rPr>
                <w:b/>
              </w:rPr>
            </w:pPr>
            <w:r w:rsidRPr="005045CD">
              <w:rPr>
                <w:b/>
              </w:rPr>
              <w:t xml:space="preserve">Domain: </w:t>
            </w:r>
          </w:p>
        </w:tc>
        <w:tc>
          <w:tcPr>
            <w:tcW w:w="7685" w:type="dxa"/>
          </w:tcPr>
          <w:p w14:paraId="3F2A13AA" w14:textId="0266BD4F" w:rsidR="00DB2736" w:rsidRPr="005045CD" w:rsidRDefault="00E70941" w:rsidP="00061A0D">
            <w:pPr>
              <w:jc w:val="left"/>
              <w:rPr>
                <w:b/>
              </w:rPr>
            </w:pPr>
            <w:r w:rsidRPr="00867848">
              <w:rPr>
                <w:color w:val="00B050"/>
              </w:rPr>
              <w:t>Live</w:t>
            </w:r>
            <w:r>
              <w:t xml:space="preserve"> or </w:t>
            </w:r>
            <w:r w:rsidRPr="00867848">
              <w:rPr>
                <w:color w:val="FF0000"/>
              </w:rPr>
              <w:t>Complex Programs</w:t>
            </w:r>
          </w:p>
        </w:tc>
      </w:tr>
      <w:tr w:rsidR="00DB2736" w:rsidRPr="005045CD" w14:paraId="3E34D133" w14:textId="77777777" w:rsidTr="001E591F">
        <w:tc>
          <w:tcPr>
            <w:tcW w:w="1665" w:type="dxa"/>
          </w:tcPr>
          <w:p w14:paraId="7B414A78" w14:textId="77777777" w:rsidR="00DB2736" w:rsidRPr="005045CD" w:rsidRDefault="00DB2736" w:rsidP="00061A0D">
            <w:pPr>
              <w:jc w:val="left"/>
              <w:rPr>
                <w:b/>
              </w:rPr>
            </w:pPr>
            <w:r w:rsidRPr="005045CD">
              <w:rPr>
                <w:b/>
              </w:rPr>
              <w:t xml:space="preserve">Action Name: </w:t>
            </w:r>
          </w:p>
        </w:tc>
        <w:tc>
          <w:tcPr>
            <w:tcW w:w="7685" w:type="dxa"/>
          </w:tcPr>
          <w:p w14:paraId="12D2DB54" w14:textId="425D0189" w:rsidR="00DB2736" w:rsidRPr="005045CD" w:rsidRDefault="00DB2736" w:rsidP="00061A0D">
            <w:pPr>
              <w:jc w:val="left"/>
              <w:rPr>
                <w:b/>
              </w:rPr>
            </w:pPr>
            <w:r>
              <w:rPr>
                <w:b/>
              </w:rPr>
              <w:t>2</w:t>
            </w:r>
            <w:r w:rsidRPr="00DB2736">
              <w:rPr>
                <w:b/>
                <w:vertAlign w:val="superscript"/>
              </w:rPr>
              <w:t>nd</w:t>
            </w:r>
            <w:r>
              <w:rPr>
                <w:b/>
              </w:rPr>
              <w:t xml:space="preserve"> reminder to submit feedback</w:t>
            </w:r>
          </w:p>
        </w:tc>
      </w:tr>
      <w:tr w:rsidR="00DB2736" w:rsidRPr="005045CD" w14:paraId="52D288FC" w14:textId="77777777" w:rsidTr="00CC57FC">
        <w:trPr>
          <w:trHeight w:val="278"/>
        </w:trPr>
        <w:tc>
          <w:tcPr>
            <w:tcW w:w="1665" w:type="dxa"/>
          </w:tcPr>
          <w:p w14:paraId="6A3029B0"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7685" w:type="dxa"/>
          </w:tcPr>
          <w:p w14:paraId="54BC31E2" w14:textId="01AD06A3" w:rsidR="00DB2736" w:rsidRPr="005045CD" w:rsidRDefault="00CC57FC" w:rsidP="00061A0D">
            <w:pPr>
              <w:jc w:val="left"/>
              <w:rPr>
                <w:b/>
              </w:rPr>
            </w:pPr>
            <w:r w:rsidRPr="00CC57FC">
              <w:rPr>
                <w:b/>
              </w:rPr>
              <w:t>Confirmed Learner with Evaluation</w:t>
            </w:r>
          </w:p>
        </w:tc>
      </w:tr>
      <w:tr w:rsidR="00DB2736" w:rsidRPr="005045CD" w14:paraId="3E2EECBA" w14:textId="77777777" w:rsidTr="001E591F">
        <w:tc>
          <w:tcPr>
            <w:tcW w:w="1665" w:type="dxa"/>
          </w:tcPr>
          <w:p w14:paraId="1D634E3B" w14:textId="24E387D7" w:rsidR="00DB2736" w:rsidRPr="005045CD" w:rsidRDefault="00DB2736" w:rsidP="00061A0D">
            <w:pPr>
              <w:rPr>
                <w:b/>
              </w:rPr>
            </w:pPr>
            <w:r>
              <w:rPr>
                <w:b/>
              </w:rPr>
              <w:t>NOTES</w:t>
            </w:r>
          </w:p>
        </w:tc>
        <w:tc>
          <w:tcPr>
            <w:tcW w:w="7685" w:type="dxa"/>
          </w:tcPr>
          <w:p w14:paraId="05BCFC7D" w14:textId="5D72E388" w:rsidR="00DB2736" w:rsidRPr="00DB2736" w:rsidRDefault="00DB2736" w:rsidP="00061A0D">
            <w:pPr>
              <w:rPr>
                <w:bCs/>
              </w:rPr>
            </w:pPr>
            <w:r w:rsidRPr="00DB2736">
              <w:rPr>
                <w:bCs/>
              </w:rPr>
              <w:t>Sent 5 days after the event ends, if the learner has not already submitted feedback</w:t>
            </w:r>
          </w:p>
        </w:tc>
      </w:tr>
    </w:tbl>
    <w:p w14:paraId="71DE1C3C" w14:textId="77777777" w:rsidR="00DB2736" w:rsidRDefault="00DB2736" w:rsidP="00DB2736">
      <w:pPr>
        <w:rPr>
          <w:rFonts w:ascii="Arial" w:hAnsi="Arial" w:cs="Arial"/>
          <w:color w:val="333333"/>
          <w:sz w:val="18"/>
          <w:szCs w:val="18"/>
          <w:lang w:eastAsia="en-US"/>
        </w:rPr>
      </w:pPr>
    </w:p>
    <w:p w14:paraId="70EE3131"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E70941" w14:paraId="64AA57BF" w14:textId="77777777" w:rsidTr="00061A0D">
        <w:tc>
          <w:tcPr>
            <w:tcW w:w="9792" w:type="dxa"/>
          </w:tcPr>
          <w:p w14:paraId="65FAE183" w14:textId="4A0A15CD" w:rsidR="00E70941" w:rsidRDefault="00E70941" w:rsidP="00E70941">
            <w:pPr>
              <w:shd w:val="clear" w:color="auto" w:fill="FFFFFF"/>
              <w:rPr>
                <w:rFonts w:ascii="Arial" w:hAnsi="Arial" w:cs="Arial"/>
                <w:color w:val="333333"/>
                <w:sz w:val="18"/>
                <w:szCs w:val="18"/>
                <w:lang w:eastAsia="en-US"/>
              </w:rPr>
            </w:pPr>
            <w:r w:rsidRPr="005045CD">
              <w:rPr>
                <w:b/>
                <w:sz w:val="22"/>
              </w:rPr>
              <w:t>Subject</w:t>
            </w:r>
            <w:r w:rsidRPr="005045CD">
              <w:rPr>
                <w:sz w:val="22"/>
              </w:rPr>
              <w:t xml:space="preserve">: </w:t>
            </w:r>
            <w:r>
              <w:rPr>
                <w:rFonts w:ascii="Calibri" w:hAnsi="Calibri" w:cs="Calibri"/>
                <w:sz w:val="22"/>
                <w:szCs w:val="22"/>
              </w:rPr>
              <w:t xml:space="preserve">Reminder to Complete Your Feedback for </w:t>
            </w:r>
            <w:r w:rsidRPr="00AC6F06">
              <w:rPr>
                <w:rFonts w:ascii="Calibri" w:hAnsi="Calibri" w:cs="Calibri"/>
                <w:color w:val="4472C4" w:themeColor="accent5"/>
                <w:sz w:val="22"/>
                <w:szCs w:val="22"/>
              </w:rPr>
              <w:t>@</w:t>
            </w:r>
            <w:proofErr w:type="spellStart"/>
            <w:r w:rsidRPr="00AC6F06">
              <w:rPr>
                <w:rFonts w:ascii="Calibri" w:hAnsi="Calibri" w:cs="Calibri"/>
                <w:color w:val="4472C4" w:themeColor="accent5"/>
                <w:sz w:val="22"/>
                <w:szCs w:val="22"/>
              </w:rPr>
              <w:t>Eval_ClassTitle</w:t>
            </w:r>
            <w:proofErr w:type="spellEnd"/>
            <w:r w:rsidRPr="00AC6F06">
              <w:rPr>
                <w:rFonts w:ascii="Calibri" w:hAnsi="Calibri" w:cs="Calibri"/>
                <w:color w:val="4472C4" w:themeColor="accent5"/>
                <w:sz w:val="22"/>
                <w:szCs w:val="22"/>
              </w:rPr>
              <w:t>@</w:t>
            </w:r>
          </w:p>
        </w:tc>
      </w:tr>
      <w:tr w:rsidR="00E70941" w14:paraId="38CFF041" w14:textId="77777777" w:rsidTr="00061A0D">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E70941" w14:paraId="3B101FC1" w14:textId="77777777" w:rsidTr="00061A0D">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E70941" w14:paraId="5886A3D9" w14:textId="77777777" w:rsidTr="00061A0D">
                    <w:tc>
                      <w:tcPr>
                        <w:tcW w:w="750" w:type="dxa"/>
                        <w:hideMark/>
                      </w:tcPr>
                      <w:p w14:paraId="7C1F3F96" w14:textId="77777777" w:rsidR="00E70941" w:rsidRDefault="00E70941" w:rsidP="00E70941">
                        <w:pPr>
                          <w:rPr>
                            <w:rFonts w:ascii="Times New Roman" w:hAnsi="Times New Roman"/>
                            <w:lang w:eastAsia="en-US"/>
                          </w:rPr>
                        </w:pPr>
                      </w:p>
                    </w:tc>
                    <w:tc>
                      <w:tcPr>
                        <w:tcW w:w="7125" w:type="dxa"/>
                        <w:shd w:val="clear" w:color="auto" w:fill="FFFFFF"/>
                        <w:vAlign w:val="center"/>
                      </w:tcPr>
                      <w:p w14:paraId="55D74F9B" w14:textId="77777777" w:rsidR="00E70941" w:rsidRPr="00C01FD3" w:rsidRDefault="00E70941" w:rsidP="00E70941">
                        <w:pPr>
                          <w:pStyle w:val="Heading1"/>
                          <w:numPr>
                            <w:ilvl w:val="0"/>
                            <w:numId w:val="0"/>
                          </w:numPr>
                          <w:spacing w:before="150" w:after="150"/>
                          <w:ind w:left="284" w:right="150" w:hanging="284"/>
                          <w:rPr>
                            <w:rFonts w:ascii="Trebuchet MS" w:hAnsi="Trebuchet MS"/>
                            <w:color w:val="177B57"/>
                            <w:sz w:val="28"/>
                            <w:szCs w:val="28"/>
                          </w:rPr>
                        </w:pPr>
                        <w:r>
                          <w:rPr>
                            <w:rFonts w:ascii="Trebuchet MS" w:hAnsi="Trebuchet MS"/>
                            <w:caps/>
                            <w:color w:val="177B57"/>
                            <w:sz w:val="27"/>
                            <w:szCs w:val="27"/>
                          </w:rPr>
                          <w:t>LIVE LEARNING PROGRAM UPDATE</w:t>
                        </w:r>
                      </w:p>
                      <w:p w14:paraId="4015DFB9" w14:textId="77777777" w:rsidR="00E70941" w:rsidRDefault="00E70941" w:rsidP="00E70941">
                        <w:pPr>
                          <w:pStyle w:val="Heading5"/>
                          <w:spacing w:before="150" w:after="150"/>
                          <w:ind w:left="150" w:right="150"/>
                          <w:rPr>
                            <w:rFonts w:ascii="Georgia" w:hAnsi="Georgia"/>
                            <w:bCs w:val="0"/>
                            <w:color w:val="000000"/>
                            <w:sz w:val="32"/>
                            <w:szCs w:val="32"/>
                          </w:rPr>
                        </w:pPr>
                        <w:r>
                          <w:rPr>
                            <w:rFonts w:ascii="Georgia" w:hAnsi="Georgia"/>
                            <w:b/>
                            <w:bCs w:val="0"/>
                            <w:color w:val="333333"/>
                            <w:sz w:val="40"/>
                            <w:szCs w:val="40"/>
                          </w:rPr>
                          <w:t xml:space="preserve">Please Provide Feedback for </w:t>
                        </w:r>
                        <w:r w:rsidRPr="00AC6F06">
                          <w:rPr>
                            <w:rFonts w:ascii="Georgia" w:hAnsi="Georgia"/>
                            <w:b/>
                            <w:bCs w:val="0"/>
                            <w:color w:val="4472C4" w:themeColor="accent5"/>
                            <w:sz w:val="40"/>
                            <w:szCs w:val="40"/>
                          </w:rPr>
                          <w:t>@</w:t>
                        </w:r>
                        <w:proofErr w:type="spellStart"/>
                        <w:r w:rsidRPr="00AC6F06">
                          <w:rPr>
                            <w:rFonts w:ascii="Georgia" w:hAnsi="Georgia"/>
                            <w:b/>
                            <w:bCs w:val="0"/>
                            <w:color w:val="4472C4" w:themeColor="accent5"/>
                            <w:sz w:val="40"/>
                            <w:szCs w:val="40"/>
                          </w:rPr>
                          <w:t>Eval_ClassTitle</w:t>
                        </w:r>
                        <w:proofErr w:type="spellEnd"/>
                        <w:r w:rsidRPr="00AC6F06">
                          <w:rPr>
                            <w:rFonts w:ascii="Georgia" w:hAnsi="Georgia"/>
                            <w:b/>
                            <w:bCs w:val="0"/>
                            <w:color w:val="4472C4" w:themeColor="accent5"/>
                            <w:sz w:val="40"/>
                            <w:szCs w:val="40"/>
                          </w:rPr>
                          <w:t>@</w:t>
                        </w:r>
                      </w:p>
                    </w:tc>
                    <w:tc>
                      <w:tcPr>
                        <w:tcW w:w="1125" w:type="dxa"/>
                        <w:shd w:val="clear" w:color="auto" w:fill="FFFFFF"/>
                        <w:hideMark/>
                      </w:tcPr>
                      <w:p w14:paraId="2234A40F" w14:textId="77777777" w:rsidR="00E70941" w:rsidRDefault="00E70941" w:rsidP="00E70941">
                        <w:pPr>
                          <w:rPr>
                            <w:rFonts w:ascii="Georgia" w:hAnsi="Georgia"/>
                            <w:b/>
                            <w:bCs/>
                            <w:color w:val="000000"/>
                            <w:sz w:val="32"/>
                            <w:szCs w:val="32"/>
                          </w:rPr>
                        </w:pPr>
                      </w:p>
                    </w:tc>
                  </w:tr>
                </w:tbl>
                <w:p w14:paraId="404891DA" w14:textId="77777777" w:rsidR="00E70941" w:rsidRDefault="00E70941" w:rsidP="00E70941">
                  <w:pPr>
                    <w:rPr>
                      <w:sz w:val="20"/>
                      <w:szCs w:val="20"/>
                    </w:rPr>
                  </w:pPr>
                </w:p>
              </w:tc>
            </w:tr>
            <w:tr w:rsidR="00E70941" w14:paraId="11168D9F" w14:textId="77777777" w:rsidTr="00061A0D">
              <w:trPr>
                <w:trHeight w:val="300"/>
                <w:jc w:val="center"/>
              </w:trPr>
              <w:tc>
                <w:tcPr>
                  <w:tcW w:w="0" w:type="auto"/>
                  <w:vAlign w:val="center"/>
                  <w:hideMark/>
                </w:tcPr>
                <w:p w14:paraId="749EF47E" w14:textId="77777777" w:rsidR="00E70941" w:rsidRDefault="00E70941" w:rsidP="00E70941">
                  <w:pPr>
                    <w:rPr>
                      <w:rFonts w:eastAsiaTheme="minorHAnsi"/>
                      <w:sz w:val="24"/>
                    </w:rPr>
                  </w:pPr>
                  <w:r>
                    <w:t xml:space="preserve">  </w:t>
                  </w:r>
                </w:p>
              </w:tc>
            </w:tr>
            <w:tr w:rsidR="00E70941" w14:paraId="290460E2" w14:textId="77777777" w:rsidTr="00061A0D">
              <w:trPr>
                <w:jc w:val="center"/>
              </w:trPr>
              <w:tc>
                <w:tcPr>
                  <w:tcW w:w="0" w:type="auto"/>
                  <w:shd w:val="clear" w:color="auto" w:fill="FFFFFF"/>
                  <w:tcMar>
                    <w:top w:w="0" w:type="dxa"/>
                    <w:left w:w="150" w:type="dxa"/>
                    <w:bottom w:w="150" w:type="dxa"/>
                    <w:right w:w="150" w:type="dxa"/>
                  </w:tcMar>
                  <w:vAlign w:val="center"/>
                  <w:hideMark/>
                </w:tcPr>
                <w:p w14:paraId="2943CC61" w14:textId="77777777" w:rsidR="00E70941" w:rsidRPr="00AE0C58" w:rsidRDefault="00E70941" w:rsidP="00E70941">
                  <w:pPr>
                    <w:pStyle w:val="Heading5"/>
                    <w:numPr>
                      <w:ilvl w:val="0"/>
                      <w:numId w:val="0"/>
                    </w:numPr>
                    <w:spacing w:before="0" w:after="240"/>
                    <w:rPr>
                      <w:rFonts w:ascii="Trebuchet MS" w:hAnsi="Trebuchet MS"/>
                      <w:color w:val="000000"/>
                      <w:szCs w:val="22"/>
                    </w:rPr>
                  </w:pPr>
                  <w:r>
                    <w:rPr>
                      <w:rFonts w:ascii="Trebuchet MS" w:hAnsi="Trebuchet MS"/>
                      <w:color w:val="000000"/>
                      <w:szCs w:val="22"/>
                    </w:rPr>
                    <w:t>H</w:t>
                  </w:r>
                  <w:commentRangeStart w:id="922"/>
                  <w:r>
                    <w:rPr>
                      <w:rFonts w:ascii="Trebuchet MS" w:hAnsi="Trebuchet MS"/>
                      <w:color w:val="000000"/>
                      <w:szCs w:val="22"/>
                    </w:rPr>
                    <w:t>ello,</w:t>
                  </w:r>
                  <w:commentRangeEnd w:id="922"/>
                  <w:r>
                    <w:rPr>
                      <w:rStyle w:val="CommentReference"/>
                      <w:bCs w:val="0"/>
                      <w:iCs w:val="0"/>
                    </w:rPr>
                    <w:commentReference w:id="922"/>
                  </w:r>
                  <w:r w:rsidRPr="00AE0C58">
                    <w:rPr>
                      <w:rFonts w:ascii="Trebuchet MS" w:hAnsi="Trebuchet MS"/>
                      <w:color w:val="000000"/>
                      <w:szCs w:val="22"/>
                    </w:rPr>
                    <w:br/>
                  </w:r>
                  <w:r w:rsidRPr="00AE0C58">
                    <w:rPr>
                      <w:rFonts w:ascii="Trebuchet MS" w:hAnsi="Trebuchet MS"/>
                      <w:color w:val="000000"/>
                      <w:szCs w:val="22"/>
                    </w:rPr>
                    <w:br/>
                    <w:t xml:space="preserve">We hope you found </w:t>
                  </w:r>
                  <w:r w:rsidRPr="00AC6F06">
                    <w:rPr>
                      <w:rFonts w:ascii="Calibri" w:hAnsi="Calibri" w:cs="Calibri"/>
                      <w:color w:val="4472C4" w:themeColor="accent5"/>
                      <w:szCs w:val="22"/>
                    </w:rPr>
                    <w:t>@</w:t>
                  </w:r>
                  <w:proofErr w:type="spellStart"/>
                  <w:r w:rsidRPr="00AC6F06">
                    <w:rPr>
                      <w:rFonts w:ascii="Calibri" w:hAnsi="Calibri" w:cs="Calibri"/>
                      <w:color w:val="4472C4" w:themeColor="accent5"/>
                      <w:szCs w:val="22"/>
                    </w:rPr>
                    <w:t>Eval_ClassTitle</w:t>
                  </w:r>
                  <w:proofErr w:type="spellEnd"/>
                  <w:r w:rsidRPr="00AC6F06">
                    <w:rPr>
                      <w:rFonts w:ascii="Calibri" w:hAnsi="Calibri" w:cs="Calibri"/>
                      <w:color w:val="4472C4" w:themeColor="accent5"/>
                      <w:szCs w:val="22"/>
                    </w:rPr>
                    <w:t>@</w:t>
                  </w:r>
                  <w:r>
                    <w:rPr>
                      <w:rFonts w:ascii="Calibri" w:hAnsi="Calibri" w:cs="Calibri"/>
                      <w:color w:val="4472C4" w:themeColor="accent5"/>
                      <w:szCs w:val="22"/>
                    </w:rPr>
                    <w:t xml:space="preserve"> </w:t>
                  </w:r>
                  <w:r w:rsidRPr="00AE0C58">
                    <w:rPr>
                      <w:rFonts w:ascii="Trebuchet MS" w:hAnsi="Trebuchet MS"/>
                      <w:color w:val="000000"/>
                      <w:szCs w:val="22"/>
                    </w:rPr>
                    <w:t xml:space="preserve">useful, learned new skills, and enjoyed your time! </w:t>
                  </w:r>
                  <w:r w:rsidRPr="00AE0C58">
                    <w:rPr>
                      <w:rFonts w:ascii="Trebuchet MS" w:hAnsi="Trebuchet MS"/>
                      <w:color w:val="000000"/>
                      <w:szCs w:val="22"/>
                    </w:rPr>
                    <w:br/>
                  </w:r>
                  <w:r w:rsidRPr="00AE0C58">
                    <w:rPr>
                      <w:rFonts w:ascii="Trebuchet MS" w:hAnsi="Trebuchet MS"/>
                      <w:color w:val="000000"/>
                      <w:szCs w:val="22"/>
                    </w:rPr>
                    <w:br/>
                    <w:t xml:space="preserve">Your opinions are greatly appreciated and play an important role in helping us to improve our training offerings. We ask that you please take a few minutes to reflect and share your thoughts via the feedback survey linked below. </w:t>
                  </w:r>
                  <w:r w:rsidRPr="00AE0C58">
                    <w:rPr>
                      <w:rFonts w:ascii="Trebuchet MS" w:hAnsi="Trebuchet MS"/>
                      <w:color w:val="000000"/>
                      <w:szCs w:val="22"/>
                    </w:rPr>
                    <w:br/>
                  </w:r>
                  <w:r w:rsidRPr="00AE0C58">
                    <w:rPr>
                      <w:rFonts w:ascii="Trebuchet MS" w:hAnsi="Trebuchet MS"/>
                      <w:color w:val="000000"/>
                      <w:szCs w:val="22"/>
                    </w:rPr>
                    <w:br/>
                  </w:r>
                  <w:commentRangeStart w:id="923"/>
                  <w:r w:rsidRPr="00AE0C58">
                    <w:rPr>
                      <w:rFonts w:ascii="Trebuchet MS" w:hAnsi="Trebuchet MS"/>
                      <w:color w:val="000000"/>
                      <w:szCs w:val="22"/>
                    </w:rPr>
                    <w:t xml:space="preserve">The survey will remain open until 9 April 2020. Please kindly submit your feedback by this date. </w:t>
                  </w:r>
                  <w:commentRangeEnd w:id="923"/>
                  <w:r>
                    <w:rPr>
                      <w:rStyle w:val="CommentReference"/>
                      <w:bCs w:val="0"/>
                      <w:iCs w:val="0"/>
                    </w:rPr>
                    <w:commentReference w:id="923"/>
                  </w:r>
                </w:p>
              </w:tc>
            </w:tr>
            <w:tr w:rsidR="00E70941" w14:paraId="774165A3" w14:textId="77777777" w:rsidTr="00061A0D">
              <w:trPr>
                <w:trHeight w:val="375"/>
                <w:jc w:val="center"/>
              </w:trPr>
              <w:tc>
                <w:tcPr>
                  <w:tcW w:w="0" w:type="auto"/>
                  <w:shd w:val="clear" w:color="auto" w:fill="FFFFFF"/>
                  <w:tcMar>
                    <w:top w:w="0" w:type="dxa"/>
                    <w:left w:w="375" w:type="dxa"/>
                    <w:bottom w:w="375" w:type="dxa"/>
                    <w:right w:w="375" w:type="dxa"/>
                  </w:tcMar>
                  <w:vAlign w:val="center"/>
                  <w:hideMark/>
                </w:tcPr>
                <w:p w14:paraId="2805880F" w14:textId="77777777" w:rsidR="00E70941" w:rsidRPr="005F176F" w:rsidRDefault="00E70941" w:rsidP="00E70941">
                  <w:pPr>
                    <w:rPr>
                      <w:rFonts w:ascii="Times New Roman" w:eastAsiaTheme="minorHAnsi" w:hAnsi="Times New Roman"/>
                      <w:bCs/>
                      <w:color w:val="4472C4" w:themeColor="accent5"/>
                      <w:sz w:val="24"/>
                    </w:rPr>
                  </w:pPr>
                  <w:r w:rsidRPr="005F176F">
                    <w:rPr>
                      <w:rFonts w:ascii="Trebuchet MS" w:hAnsi="Trebuchet MS"/>
                      <w:bCs/>
                      <w:color w:val="4472C4" w:themeColor="accent5"/>
                      <w:szCs w:val="22"/>
                    </w:rPr>
                    <w:t>@</w:t>
                  </w:r>
                  <w:proofErr w:type="spellStart"/>
                  <w:r w:rsidRPr="005F176F">
                    <w:rPr>
                      <w:rFonts w:ascii="Trebuchet MS" w:hAnsi="Trebuchet MS"/>
                      <w:bCs/>
                      <w:color w:val="4472C4" w:themeColor="accent5"/>
                      <w:szCs w:val="22"/>
                    </w:rPr>
                    <w:t>Eval_Learner_LaunchIn_ClassPage</w:t>
                  </w:r>
                  <w:proofErr w:type="spellEnd"/>
                  <w:r w:rsidRPr="005F176F">
                    <w:rPr>
                      <w:rFonts w:ascii="Trebuchet MS" w:hAnsi="Trebuchet MS"/>
                      <w:bCs/>
                      <w:color w:val="4472C4" w:themeColor="accent5"/>
                      <w:szCs w:val="22"/>
                    </w:rPr>
                    <w:t>@</w:t>
                  </w:r>
                </w:p>
              </w:tc>
            </w:tr>
            <w:tr w:rsidR="00E70941" w14:paraId="1E77D719" w14:textId="77777777" w:rsidTr="00061A0D">
              <w:trPr>
                <w:trHeight w:val="150"/>
                <w:jc w:val="center"/>
              </w:trPr>
              <w:tc>
                <w:tcPr>
                  <w:tcW w:w="0" w:type="auto"/>
                  <w:shd w:val="clear" w:color="auto" w:fill="FFFFFF"/>
                  <w:tcMar>
                    <w:top w:w="0" w:type="dxa"/>
                    <w:left w:w="150" w:type="dxa"/>
                    <w:bottom w:w="150" w:type="dxa"/>
                    <w:right w:w="150" w:type="dxa"/>
                  </w:tcMar>
                  <w:vAlign w:val="center"/>
                  <w:hideMark/>
                </w:tcPr>
                <w:p w14:paraId="22E51547" w14:textId="77777777" w:rsidR="00E70941" w:rsidRPr="00AE0C58" w:rsidRDefault="00E70941" w:rsidP="00E70941">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If you would like to go back and refer to program-related details and materials, you</w:t>
                  </w:r>
                </w:p>
                <w:p w14:paraId="496E1065" w14:textId="77777777" w:rsidR="00E70941" w:rsidRPr="00AE0C58" w:rsidRDefault="00E70941" w:rsidP="00E70941">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can access this information at any point in LAB on the </w:t>
                  </w:r>
                  <w:commentRangeStart w:id="924"/>
                  <w:r>
                    <w:fldChar w:fldCharType="begin"/>
                  </w:r>
                  <w:r>
                    <w:instrText>HYPERLINK "https://bcgsb.sabacloud.com/Saba/Web_spf/NA3T1SNB0195/app/me/plans"</w:instrText>
                  </w:r>
                  <w:r>
                    <w:fldChar w:fldCharType="separate"/>
                  </w:r>
                  <w:r>
                    <w:rPr>
                      <w:rStyle w:val="Hyperlink"/>
                      <w:rFonts w:ascii="Trebuchet MS" w:hAnsi="Trebuchet MS"/>
                      <w:color w:val="25A175"/>
                      <w:szCs w:val="22"/>
                    </w:rPr>
                    <w:t>My Plan</w:t>
                  </w:r>
                  <w:r>
                    <w:rPr>
                      <w:rStyle w:val="Hyperlink"/>
                      <w:rFonts w:ascii="Trebuchet MS" w:hAnsi="Trebuchet MS"/>
                      <w:color w:val="25A175"/>
                      <w:szCs w:val="22"/>
                    </w:rPr>
                    <w:fldChar w:fldCharType="end"/>
                  </w:r>
                  <w:commentRangeEnd w:id="924"/>
                  <w:r>
                    <w:rPr>
                      <w:rStyle w:val="CommentReference"/>
                      <w:bCs w:val="0"/>
                      <w:iCs w:val="0"/>
                    </w:rPr>
                    <w:commentReference w:id="924"/>
                  </w:r>
                  <w:r w:rsidRPr="00AE0C58">
                    <w:rPr>
                      <w:rFonts w:ascii="Trebuchet MS" w:hAnsi="Trebuchet MS"/>
                      <w:color w:val="000000"/>
                      <w:szCs w:val="22"/>
                    </w:rPr>
                    <w:t xml:space="preserve"> page. </w:t>
                  </w:r>
                </w:p>
              </w:tc>
            </w:tr>
            <w:tr w:rsidR="00E70941" w14:paraId="3224DE3D" w14:textId="77777777" w:rsidTr="00061A0D">
              <w:trPr>
                <w:trHeight w:val="68"/>
                <w:jc w:val="center"/>
              </w:trPr>
              <w:tc>
                <w:tcPr>
                  <w:tcW w:w="0" w:type="auto"/>
                  <w:shd w:val="clear" w:color="auto" w:fill="FFFFFF"/>
                  <w:tcMar>
                    <w:top w:w="0" w:type="dxa"/>
                    <w:left w:w="150" w:type="dxa"/>
                    <w:bottom w:w="150" w:type="dxa"/>
                    <w:right w:w="150" w:type="dxa"/>
                  </w:tcMar>
                  <w:vAlign w:val="center"/>
                  <w:hideMark/>
                </w:tcPr>
                <w:p w14:paraId="76839CD7" w14:textId="77777777" w:rsidR="00E70941" w:rsidRPr="00AE0C58" w:rsidRDefault="00E70941" w:rsidP="00E70941">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Thank you in advance, </w:t>
                  </w:r>
                </w:p>
              </w:tc>
            </w:tr>
            <w:tr w:rsidR="00E70941" w14:paraId="6F09607F" w14:textId="77777777" w:rsidTr="00061A0D">
              <w:trPr>
                <w:trHeight w:val="150"/>
                <w:jc w:val="center"/>
              </w:trPr>
              <w:tc>
                <w:tcPr>
                  <w:tcW w:w="0" w:type="auto"/>
                  <w:shd w:val="clear" w:color="auto" w:fill="FFFFFF"/>
                  <w:tcMar>
                    <w:top w:w="0" w:type="dxa"/>
                    <w:left w:w="150" w:type="dxa"/>
                    <w:bottom w:w="150" w:type="dxa"/>
                    <w:right w:w="150" w:type="dxa"/>
                  </w:tcMar>
                  <w:vAlign w:val="center"/>
                  <w:hideMark/>
                </w:tcPr>
                <w:p w14:paraId="4B6EA6FF" w14:textId="77777777" w:rsidR="00E70941" w:rsidRPr="00AE0C58" w:rsidRDefault="00E70941" w:rsidP="00E70941">
                  <w:pPr>
                    <w:pStyle w:val="Heading5"/>
                    <w:numPr>
                      <w:ilvl w:val="0"/>
                      <w:numId w:val="0"/>
                    </w:numPr>
                    <w:spacing w:before="0" w:after="0"/>
                    <w:ind w:left="1418" w:hanging="1418"/>
                    <w:rPr>
                      <w:rFonts w:ascii="Trebuchet MS" w:hAnsi="Trebuchet MS"/>
                      <w:color w:val="000000"/>
                      <w:szCs w:val="22"/>
                    </w:rPr>
                  </w:pPr>
                  <w:commentRangeStart w:id="925"/>
                  <w:r>
                    <w:rPr>
                      <w:rFonts w:ascii="Trebuchet MS" w:hAnsi="Trebuchet MS"/>
                      <w:color w:val="000000"/>
                      <w:szCs w:val="22"/>
                    </w:rPr>
                    <w:t>Learning and Development @ BCG</w:t>
                  </w:r>
                  <w:r w:rsidRPr="00AE0C58">
                    <w:rPr>
                      <w:rFonts w:ascii="Trebuchet MS" w:hAnsi="Trebuchet MS"/>
                      <w:color w:val="000000"/>
                      <w:szCs w:val="22"/>
                    </w:rPr>
                    <w:t xml:space="preserve"> </w:t>
                  </w:r>
                  <w:commentRangeEnd w:id="925"/>
                  <w:r>
                    <w:rPr>
                      <w:rStyle w:val="CommentReference"/>
                      <w:bCs w:val="0"/>
                      <w:iCs w:val="0"/>
                    </w:rPr>
                    <w:commentReference w:id="925"/>
                  </w:r>
                </w:p>
              </w:tc>
            </w:tr>
          </w:tbl>
          <w:p w14:paraId="79EDF4A9" w14:textId="77777777" w:rsidR="00E70941" w:rsidRPr="005045CD" w:rsidRDefault="00E70941" w:rsidP="00E70941">
            <w:pPr>
              <w:shd w:val="clear" w:color="auto" w:fill="FFFFFF"/>
              <w:rPr>
                <w:b/>
              </w:rPr>
            </w:pPr>
          </w:p>
        </w:tc>
      </w:tr>
    </w:tbl>
    <w:p w14:paraId="3B685DBD" w14:textId="69B3BE07" w:rsidR="00DB2736" w:rsidRDefault="00DB2736" w:rsidP="0001411C">
      <w:pPr>
        <w:spacing w:after="160" w:line="259" w:lineRule="auto"/>
      </w:pPr>
    </w:p>
    <w:p w14:paraId="2F8DF7B3"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664"/>
        <w:gridCol w:w="7686"/>
      </w:tblGrid>
      <w:tr w:rsidR="00DB2736" w:rsidRPr="005045CD" w:rsidDel="00AE4D5D" w14:paraId="0368B823" w14:textId="392E1869" w:rsidTr="001E591F">
        <w:tc>
          <w:tcPr>
            <w:tcW w:w="1664" w:type="dxa"/>
          </w:tcPr>
          <w:p w14:paraId="746449BE" w14:textId="6C0688D0" w:rsidR="00DB2736" w:rsidRPr="005045CD" w:rsidDel="00AE4D5D" w:rsidRDefault="00DB2736" w:rsidP="00061A0D">
            <w:pPr>
              <w:jc w:val="left"/>
              <w:rPr>
                <w:moveFrom w:id="926" w:author="Colonero Maxwell" w:date="2020-07-27T16:48:00Z"/>
                <w:b/>
              </w:rPr>
            </w:pPr>
            <w:moveFromRangeStart w:id="927" w:author="Colonero Maxwell" w:date="2020-07-27T16:48:00Z" w:name="move46760933"/>
            <w:moveFrom w:id="928" w:author="Colonero Maxwell" w:date="2020-07-27T16:48:00Z">
              <w:r w:rsidRPr="005045CD" w:rsidDel="00AE4D5D">
                <w:rPr>
                  <w:b/>
                </w:rPr>
                <w:t xml:space="preserve">CLOUD: </w:t>
              </w:r>
            </w:moveFrom>
          </w:p>
        </w:tc>
        <w:tc>
          <w:tcPr>
            <w:tcW w:w="7686" w:type="dxa"/>
          </w:tcPr>
          <w:p w14:paraId="3A612F39" w14:textId="21FCA674" w:rsidR="00F96CA3" w:rsidRPr="00F96CA3" w:rsidDel="00AE4D5D" w:rsidRDefault="00F96CA3" w:rsidP="00F96CA3">
            <w:pPr>
              <w:rPr>
                <w:moveFrom w:id="929" w:author="Colonero Maxwell" w:date="2020-07-27T16:48:00Z"/>
                <w:b/>
              </w:rPr>
            </w:pPr>
            <w:moveFrom w:id="930" w:author="Colonero Maxwell" w:date="2020-07-27T16:48:00Z">
              <w:r w:rsidRPr="00F96CA3" w:rsidDel="00AE4D5D">
                <w:rPr>
                  <w:b/>
                </w:rPr>
                <w:t>Instructor-Led Registration Waitlisted </w:t>
              </w:r>
            </w:moveFrom>
          </w:p>
          <w:p w14:paraId="466DF54F" w14:textId="7F249326" w:rsidR="00DB2736" w:rsidRPr="005045CD" w:rsidDel="00AE4D5D" w:rsidRDefault="00F96CA3" w:rsidP="00F96CA3">
            <w:pPr>
              <w:jc w:val="left"/>
              <w:rPr>
                <w:moveFrom w:id="931" w:author="Colonero Maxwell" w:date="2020-07-27T16:48:00Z"/>
                <w:b/>
              </w:rPr>
            </w:pPr>
            <w:moveFrom w:id="932" w:author="Colonero Maxwell" w:date="2020-07-27T16:48:00Z">
              <w:r w:rsidRPr="00F96CA3" w:rsidDel="00AE4D5D">
                <w:rPr>
                  <w:b/>
                </w:rPr>
                <w:t>Blended Registration Waitlisted </w:t>
              </w:r>
            </w:moveFrom>
          </w:p>
        </w:tc>
      </w:tr>
      <w:tr w:rsidR="00DB2736" w:rsidRPr="005045CD" w:rsidDel="00AE4D5D" w14:paraId="20E61524" w14:textId="6C3153F9" w:rsidTr="001E591F">
        <w:tc>
          <w:tcPr>
            <w:tcW w:w="1664" w:type="dxa"/>
          </w:tcPr>
          <w:p w14:paraId="636CC16C" w14:textId="03CA3A32" w:rsidR="00DB2736" w:rsidRPr="005045CD" w:rsidDel="00AE4D5D" w:rsidRDefault="00DB2736" w:rsidP="00061A0D">
            <w:pPr>
              <w:jc w:val="left"/>
              <w:rPr>
                <w:moveFrom w:id="933" w:author="Colonero Maxwell" w:date="2020-07-27T16:48:00Z"/>
                <w:b/>
              </w:rPr>
            </w:pPr>
            <w:moveFrom w:id="934" w:author="Colonero Maxwell" w:date="2020-07-27T16:48:00Z">
              <w:r w:rsidRPr="005045CD" w:rsidDel="00AE4D5D">
                <w:rPr>
                  <w:b/>
                </w:rPr>
                <w:t xml:space="preserve">Domain: </w:t>
              </w:r>
            </w:moveFrom>
          </w:p>
        </w:tc>
        <w:tc>
          <w:tcPr>
            <w:tcW w:w="7686" w:type="dxa"/>
          </w:tcPr>
          <w:p w14:paraId="5E453A9A" w14:textId="7A8C1C94" w:rsidR="00DB2736" w:rsidRPr="005045CD" w:rsidDel="00AE4D5D" w:rsidRDefault="00CC57FC" w:rsidP="00061A0D">
            <w:pPr>
              <w:jc w:val="left"/>
              <w:rPr>
                <w:moveFrom w:id="935" w:author="Colonero Maxwell" w:date="2020-07-27T16:48:00Z"/>
                <w:b/>
              </w:rPr>
            </w:pPr>
            <w:moveFrom w:id="936" w:author="Colonero Maxwell" w:date="2020-07-27T16:48:00Z">
              <w:r w:rsidRPr="00CC57FC" w:rsidDel="00AE4D5D">
                <w:rPr>
                  <w:b/>
                  <w:color w:val="00B050"/>
                </w:rPr>
                <w:t>Live</w:t>
              </w:r>
            </w:moveFrom>
          </w:p>
        </w:tc>
      </w:tr>
      <w:tr w:rsidR="00DB2736" w:rsidRPr="005045CD" w:rsidDel="00AE4D5D" w14:paraId="15208C51" w14:textId="58D38D6B" w:rsidTr="001E591F">
        <w:tc>
          <w:tcPr>
            <w:tcW w:w="1664" w:type="dxa"/>
          </w:tcPr>
          <w:p w14:paraId="35C5CED6" w14:textId="641561FD" w:rsidR="00DB2736" w:rsidRPr="005045CD" w:rsidDel="00AE4D5D" w:rsidRDefault="00DB2736" w:rsidP="00061A0D">
            <w:pPr>
              <w:jc w:val="left"/>
              <w:rPr>
                <w:moveFrom w:id="937" w:author="Colonero Maxwell" w:date="2020-07-27T16:48:00Z"/>
                <w:b/>
              </w:rPr>
            </w:pPr>
            <w:moveFrom w:id="938" w:author="Colonero Maxwell" w:date="2020-07-27T16:48:00Z">
              <w:r w:rsidRPr="005045CD" w:rsidDel="00AE4D5D">
                <w:rPr>
                  <w:b/>
                </w:rPr>
                <w:t xml:space="preserve">Action Name: </w:t>
              </w:r>
            </w:moveFrom>
          </w:p>
        </w:tc>
        <w:tc>
          <w:tcPr>
            <w:tcW w:w="7686" w:type="dxa"/>
          </w:tcPr>
          <w:p w14:paraId="009CA989" w14:textId="46482581" w:rsidR="00DB2736" w:rsidRPr="005045CD" w:rsidDel="00AE4D5D" w:rsidRDefault="00DB2736" w:rsidP="00061A0D">
            <w:pPr>
              <w:jc w:val="left"/>
              <w:rPr>
                <w:moveFrom w:id="939" w:author="Colonero Maxwell" w:date="2020-07-27T16:48:00Z"/>
                <w:b/>
              </w:rPr>
            </w:pPr>
            <w:moveFrom w:id="940" w:author="Colonero Maxwell" w:date="2020-07-27T16:48:00Z">
              <w:r w:rsidDel="00AE4D5D">
                <w:rPr>
                  <w:b/>
                </w:rPr>
                <w:t>Waitlisted</w:t>
              </w:r>
            </w:moveFrom>
          </w:p>
        </w:tc>
      </w:tr>
      <w:tr w:rsidR="00DB2736" w:rsidRPr="005045CD" w:rsidDel="00AE4D5D" w14:paraId="11AF2383" w14:textId="416F3979" w:rsidTr="001E591F">
        <w:tc>
          <w:tcPr>
            <w:tcW w:w="1664" w:type="dxa"/>
          </w:tcPr>
          <w:p w14:paraId="4BE93128" w14:textId="6113E7E1" w:rsidR="00DB2736" w:rsidRPr="005045CD" w:rsidDel="00AE4D5D" w:rsidRDefault="00DB2736" w:rsidP="00061A0D">
            <w:pPr>
              <w:jc w:val="left"/>
              <w:rPr>
                <w:moveFrom w:id="941" w:author="Colonero Maxwell" w:date="2020-07-27T16:48:00Z"/>
                <w:rFonts w:ascii="Arial" w:hAnsi="Arial" w:cs="Arial"/>
                <w:color w:val="333333"/>
                <w:sz w:val="18"/>
                <w:szCs w:val="18"/>
                <w:lang w:eastAsia="en-US"/>
              </w:rPr>
            </w:pPr>
            <w:moveFrom w:id="942" w:author="Colonero Maxwell" w:date="2020-07-27T16:48:00Z">
              <w:r w:rsidRPr="005045CD" w:rsidDel="00AE4D5D">
                <w:rPr>
                  <w:b/>
                </w:rPr>
                <w:t xml:space="preserve">Named Quires: </w:t>
              </w:r>
            </w:moveFrom>
          </w:p>
        </w:tc>
        <w:tc>
          <w:tcPr>
            <w:tcW w:w="7686" w:type="dxa"/>
          </w:tcPr>
          <w:p w14:paraId="4C0FB568" w14:textId="298DD69E" w:rsidR="00DB2736" w:rsidRPr="005045CD" w:rsidDel="00AE4D5D" w:rsidRDefault="00CC57FC" w:rsidP="00061A0D">
            <w:pPr>
              <w:jc w:val="left"/>
              <w:rPr>
                <w:moveFrom w:id="943" w:author="Colonero Maxwell" w:date="2020-07-27T16:48:00Z"/>
                <w:b/>
              </w:rPr>
            </w:pPr>
            <w:moveFrom w:id="944" w:author="Colonero Maxwell" w:date="2020-07-27T16:48:00Z">
              <w:r w:rsidRPr="00CC57FC" w:rsidDel="00AE4D5D">
                <w:rPr>
                  <w:b/>
                </w:rPr>
                <w:t>Learner associated with this registration</w:t>
              </w:r>
            </w:moveFrom>
          </w:p>
        </w:tc>
      </w:tr>
      <w:tr w:rsidR="00CC57FC" w:rsidRPr="005045CD" w:rsidDel="00AE4D5D" w14:paraId="22E077DF" w14:textId="4DF6D251" w:rsidTr="001E591F">
        <w:tc>
          <w:tcPr>
            <w:tcW w:w="1664" w:type="dxa"/>
          </w:tcPr>
          <w:p w14:paraId="00E54D3D" w14:textId="14A401F0" w:rsidR="00CC57FC" w:rsidRPr="005045CD" w:rsidDel="00AE4D5D" w:rsidRDefault="00332A6C" w:rsidP="00061A0D">
            <w:pPr>
              <w:rPr>
                <w:moveFrom w:id="945" w:author="Colonero Maxwell" w:date="2020-07-27T16:48:00Z"/>
                <w:b/>
              </w:rPr>
            </w:pPr>
            <w:moveFrom w:id="946" w:author="Colonero Maxwell" w:date="2020-07-27T16:48:00Z">
              <w:r w:rsidDel="00AE4D5D">
                <w:rPr>
                  <w:b/>
                </w:rPr>
                <w:t>iCal</w:t>
              </w:r>
            </w:moveFrom>
          </w:p>
        </w:tc>
        <w:tc>
          <w:tcPr>
            <w:tcW w:w="7686" w:type="dxa"/>
          </w:tcPr>
          <w:p w14:paraId="77D0DDF8" w14:textId="3E834B91" w:rsidR="00CC57FC" w:rsidRPr="00CC57FC" w:rsidDel="00AE4D5D" w:rsidRDefault="00332A6C" w:rsidP="00061A0D">
            <w:pPr>
              <w:rPr>
                <w:moveFrom w:id="947" w:author="Colonero Maxwell" w:date="2020-07-27T16:48:00Z"/>
                <w:b/>
              </w:rPr>
            </w:pPr>
            <w:moveFrom w:id="948" w:author="Colonero Maxwell" w:date="2020-07-27T16:48:00Z">
              <w:r w:rsidDel="00AE4D5D">
                <w:rPr>
                  <w:b/>
                </w:rPr>
                <w:t>Disabled</w:t>
              </w:r>
            </w:moveFrom>
          </w:p>
        </w:tc>
      </w:tr>
    </w:tbl>
    <w:p w14:paraId="06F20C12" w14:textId="10EF42B3" w:rsidR="00DB2736" w:rsidDel="00AE4D5D" w:rsidRDefault="00DB2736" w:rsidP="00DB2736">
      <w:pPr>
        <w:rPr>
          <w:moveFrom w:id="949" w:author="Colonero Maxwell" w:date="2020-07-27T16:48:00Z"/>
          <w:rFonts w:ascii="Arial" w:hAnsi="Arial" w:cs="Arial"/>
          <w:color w:val="333333"/>
          <w:sz w:val="18"/>
          <w:szCs w:val="18"/>
          <w:lang w:eastAsia="en-US"/>
        </w:rPr>
      </w:pPr>
    </w:p>
    <w:p w14:paraId="0EC5B9DA" w14:textId="45DE7544" w:rsidR="00DB2736" w:rsidDel="00AE4D5D" w:rsidRDefault="00DB2736" w:rsidP="00DB2736">
      <w:pPr>
        <w:rPr>
          <w:moveFrom w:id="950" w:author="Colonero Maxwell" w:date="2020-07-27T16:48: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2736" w:rsidDel="00AE4D5D" w14:paraId="5057BFEE" w14:textId="14F1E248" w:rsidTr="00061A0D">
        <w:trPr>
          <w:trHeight w:val="323"/>
        </w:trPr>
        <w:tc>
          <w:tcPr>
            <w:tcW w:w="9792" w:type="dxa"/>
          </w:tcPr>
          <w:p w14:paraId="52779338" w14:textId="0B74A530" w:rsidR="00DB2736" w:rsidDel="00AE4D5D" w:rsidRDefault="00DB2736" w:rsidP="00061A0D">
            <w:pPr>
              <w:jc w:val="left"/>
              <w:rPr>
                <w:moveFrom w:id="951" w:author="Colonero Maxwell" w:date="2020-07-27T16:48:00Z"/>
                <w:rFonts w:ascii="Arial" w:hAnsi="Arial" w:cs="Arial"/>
                <w:color w:val="333333"/>
                <w:sz w:val="18"/>
                <w:szCs w:val="18"/>
                <w:lang w:eastAsia="en-US"/>
              </w:rPr>
            </w:pPr>
            <w:moveFrom w:id="952" w:author="Colonero Maxwell" w:date="2020-07-27T16:48:00Z">
              <w:r w:rsidRPr="005045CD" w:rsidDel="00AE4D5D">
                <w:rPr>
                  <w:b/>
                  <w:sz w:val="22"/>
                </w:rPr>
                <w:t>Subject</w:t>
              </w:r>
              <w:r w:rsidDel="00AE4D5D">
                <w:rPr>
                  <w:b/>
                  <w:sz w:val="22"/>
                </w:rPr>
                <w:t>:</w:t>
              </w:r>
              <w:r w:rsidDel="00AE4D5D">
                <w:rPr>
                  <w:rFonts w:ascii="Calibri" w:hAnsi="Calibri" w:cs="Calibri"/>
                  <w:sz w:val="22"/>
                  <w:szCs w:val="22"/>
                </w:rPr>
                <w:t xml:space="preserve"> You are on the Waitlist for </w:t>
              </w:r>
              <w:r w:rsidR="00CC57FC" w:rsidRPr="00CC57FC" w:rsidDel="00AE4D5D">
                <w:rPr>
                  <w:rFonts w:ascii="Calibri" w:hAnsi="Calibri" w:cs="Calibri"/>
                  <w:color w:val="4472C4" w:themeColor="accent5"/>
                  <w:sz w:val="22"/>
                  <w:szCs w:val="22"/>
                </w:rPr>
                <w:t>@Reg_ClassTitle@</w:t>
              </w:r>
              <w:r w:rsidR="00CC57FC" w:rsidDel="00AE4D5D">
                <w:rPr>
                  <w:rFonts w:ascii="Calibri" w:hAnsi="Calibri" w:cs="Calibri"/>
                  <w:sz w:val="22"/>
                  <w:szCs w:val="22"/>
                </w:rPr>
                <w:t xml:space="preserve"> </w:t>
              </w:r>
              <w:r w:rsidDel="00AE4D5D">
                <w:rPr>
                  <w:rFonts w:ascii="Calibri" w:hAnsi="Calibri" w:cs="Calibri"/>
                  <w:sz w:val="22"/>
                  <w:szCs w:val="22"/>
                </w:rPr>
                <w:t xml:space="preserve">on </w:t>
              </w:r>
              <w:commentRangeStart w:id="953"/>
              <w:r w:rsidR="00CC57FC" w:rsidRPr="00CC57FC" w:rsidDel="00AE4D5D">
                <w:rPr>
                  <w:rFonts w:ascii="Calibri" w:hAnsi="Calibri" w:cs="Calibri"/>
                  <w:color w:val="4472C4" w:themeColor="accent5"/>
                  <w:sz w:val="22"/>
                  <w:szCs w:val="22"/>
                </w:rPr>
                <w:t xml:space="preserve">@Reg_ClassStartDate@ </w:t>
              </w:r>
              <w:r w:rsidRPr="00CC57FC" w:rsidDel="00AE4D5D">
                <w:rPr>
                  <w:rFonts w:ascii="Calibri" w:hAnsi="Calibri" w:cs="Calibri"/>
                  <w:color w:val="4472C4" w:themeColor="accent5"/>
                  <w:sz w:val="22"/>
                  <w:szCs w:val="22"/>
                </w:rPr>
                <w:t xml:space="preserve">- </w:t>
              </w:r>
              <w:r w:rsidR="00CC57FC" w:rsidRPr="00CC57FC" w:rsidDel="00AE4D5D">
                <w:rPr>
                  <w:rFonts w:ascii="Calibri" w:hAnsi="Calibri" w:cs="Calibri"/>
                  <w:color w:val="4472C4" w:themeColor="accent5"/>
                  <w:sz w:val="22"/>
                  <w:szCs w:val="22"/>
                </w:rPr>
                <w:t>@Reg_EndDate@</w:t>
              </w:r>
              <w:commentRangeEnd w:id="953"/>
              <w:r w:rsidR="00CC57FC" w:rsidDel="00AE4D5D">
                <w:rPr>
                  <w:rStyle w:val="CommentReference"/>
                </w:rPr>
                <w:commentReference w:id="953"/>
              </w:r>
            </w:moveFrom>
          </w:p>
        </w:tc>
      </w:tr>
      <w:tr w:rsidR="00DB2736" w:rsidDel="00AE4D5D" w14:paraId="541905E8" w14:textId="6F76A31B" w:rsidTr="00061A0D">
        <w:tc>
          <w:tcPr>
            <w:tcW w:w="9792" w:type="dxa"/>
          </w:tcPr>
          <w:p w14:paraId="516AFF93" w14:textId="1E828E58" w:rsidR="00DB2736" w:rsidDel="00AE4D5D" w:rsidRDefault="00DB2736" w:rsidP="00061A0D">
            <w:pPr>
              <w:shd w:val="clear" w:color="auto" w:fill="FFFFFF"/>
              <w:rPr>
                <w:moveFrom w:id="954" w:author="Colonero Maxwell" w:date="2020-07-27T16:48: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DB2736" w:rsidDel="00AE4D5D" w14:paraId="356A567A" w14:textId="75FF0892" w:rsidTr="00DB2736">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rsidDel="00AE4D5D" w14:paraId="174A7889" w14:textId="4B4B0E1D">
                    <w:tc>
                      <w:tcPr>
                        <w:tcW w:w="750" w:type="dxa"/>
                        <w:hideMark/>
                      </w:tcPr>
                      <w:p w14:paraId="64A2A0C9" w14:textId="7D20431E" w:rsidR="00DB2736" w:rsidDel="00AE4D5D" w:rsidRDefault="00DB2736" w:rsidP="00DB2736">
                        <w:pPr>
                          <w:rPr>
                            <w:moveFrom w:id="955" w:author="Colonero Maxwell" w:date="2020-07-27T16:48:00Z"/>
                            <w:rFonts w:ascii="Times New Roman" w:hAnsi="Times New Roman"/>
                            <w:lang w:eastAsia="en-US"/>
                          </w:rPr>
                        </w:pPr>
                        <w:moveFrom w:id="956" w:author="Colonero Maxwell" w:date="2020-07-27T16:48:00Z">
                          <w:r w:rsidDel="00AE4D5D">
                            <w:rPr>
                              <w:noProof/>
                              <w:lang w:val="en-GB" w:eastAsia="en-GB"/>
                            </w:rPr>
                            <mc:AlternateContent>
                              <mc:Choice Requires="wps">
                                <w:drawing>
                                  <wp:inline distT="0" distB="0" distL="0" distR="0" wp14:anchorId="4E7C6463" wp14:editId="3ACDC7B7">
                                    <wp:extent cx="304800" cy="304800"/>
                                    <wp:effectExtent l="0" t="0" r="0" b="0"/>
                                    <wp:docPr id="10" name="Rectangle 10"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BB10C" id="Rectangle 10"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1aDtbhAgAA+gUAAA4AAAAAAAAAAAAAAAAALgIA&#10;AGRycy9lMm9Eb2MueG1sUEsBAi0AFAAGAAgAAAAhAEyg6SzYAAAAAwEAAA8AAAAAAAAAAAAAAAAA&#10;OwUAAGRycy9kb3ducmV2LnhtbFBLBQYAAAAABAAEAPMAAABABgAAAAA=&#10;" filled="f" stroked="f">
                                    <o:lock v:ext="edit" aspectratio="t"/>
                                    <w10:anchorlock/>
                                  </v:rect>
                                </w:pict>
                              </mc:Fallback>
                            </mc:AlternateContent>
                          </w:r>
                        </w:moveFrom>
                      </w:p>
                    </w:tc>
                    <w:tc>
                      <w:tcPr>
                        <w:tcW w:w="7125" w:type="dxa"/>
                        <w:shd w:val="clear" w:color="auto" w:fill="FFFFFF"/>
                        <w:vAlign w:val="center"/>
                      </w:tcPr>
                      <w:p w14:paraId="4DFF28BE" w14:textId="158A7247" w:rsidR="00DB2736" w:rsidDel="00AE4D5D" w:rsidRDefault="00DB2736" w:rsidP="00DB2736">
                        <w:pPr>
                          <w:pStyle w:val="Heading1"/>
                          <w:spacing w:before="150" w:after="150"/>
                          <w:ind w:left="150" w:right="150"/>
                          <w:rPr>
                            <w:moveFrom w:id="957" w:author="Colonero Maxwell" w:date="2020-07-27T16:48:00Z"/>
                            <w:rFonts w:ascii="Trebuchet MS" w:hAnsi="Trebuchet MS"/>
                            <w:color w:val="177B57"/>
                            <w:sz w:val="28"/>
                            <w:szCs w:val="28"/>
                          </w:rPr>
                        </w:pPr>
                        <w:moveFrom w:id="958" w:author="Colonero Maxwell" w:date="2020-07-27T16:48:00Z">
                          <w:r w:rsidDel="00AE4D5D">
                            <w:rPr>
                              <w:rFonts w:ascii="Trebuchet MS" w:hAnsi="Trebuchet MS"/>
                              <w:caps/>
                              <w:color w:val="177B57"/>
                              <w:sz w:val="27"/>
                              <w:szCs w:val="27"/>
                            </w:rPr>
                            <w:t>LIVE LEARNING PROGRAM UPDATE</w:t>
                          </w:r>
                        </w:moveFrom>
                      </w:p>
                      <w:p w14:paraId="50CAE62D" w14:textId="7B4EC097" w:rsidR="00DB2736" w:rsidDel="00AE4D5D" w:rsidRDefault="00DB2736" w:rsidP="00DB2736">
                        <w:pPr>
                          <w:rPr>
                            <w:moveFrom w:id="959" w:author="Colonero Maxwell" w:date="2020-07-27T16:48:00Z"/>
                            <w:rFonts w:ascii="Times New Roman" w:eastAsiaTheme="minorHAnsi" w:hAnsi="Times New Roman"/>
                            <w:sz w:val="24"/>
                          </w:rPr>
                        </w:pPr>
                      </w:p>
                      <w:p w14:paraId="12ED2E6F" w14:textId="7121B299" w:rsidR="00DB2736" w:rsidDel="00AE4D5D" w:rsidRDefault="00DB2736" w:rsidP="00DB2736">
                        <w:pPr>
                          <w:pStyle w:val="Heading5"/>
                          <w:spacing w:before="150" w:after="150"/>
                          <w:ind w:left="150" w:right="150"/>
                          <w:rPr>
                            <w:moveFrom w:id="960" w:author="Colonero Maxwell" w:date="2020-07-27T16:48:00Z"/>
                            <w:rFonts w:ascii="Georgia" w:hAnsi="Georgia"/>
                            <w:bCs w:val="0"/>
                            <w:color w:val="000000"/>
                            <w:sz w:val="32"/>
                            <w:szCs w:val="32"/>
                          </w:rPr>
                        </w:pPr>
                        <w:moveFrom w:id="961" w:author="Colonero Maxwell" w:date="2020-07-27T16:48:00Z">
                          <w:r w:rsidDel="00AE4D5D">
                            <w:rPr>
                              <w:rFonts w:ascii="Georgia" w:hAnsi="Georgia"/>
                              <w:b/>
                              <w:bCs w:val="0"/>
                              <w:color w:val="333333"/>
                              <w:sz w:val="40"/>
                              <w:szCs w:val="40"/>
                            </w:rPr>
                            <w:t xml:space="preserve">You are on the Waitlist for </w:t>
                          </w:r>
                          <w:r w:rsidR="00CC57FC" w:rsidRPr="00CC57FC" w:rsidDel="00AE4D5D">
                            <w:rPr>
                              <w:rFonts w:ascii="Georgia" w:hAnsi="Georgia"/>
                              <w:b/>
                              <w:bCs w:val="0"/>
                              <w:color w:val="4472C4" w:themeColor="accent5"/>
                              <w:sz w:val="40"/>
                              <w:szCs w:val="40"/>
                            </w:rPr>
                            <w:t>@Reg_ClassTitle@</w:t>
                          </w:r>
                        </w:moveFrom>
                      </w:p>
                    </w:tc>
                    <w:tc>
                      <w:tcPr>
                        <w:tcW w:w="1125" w:type="dxa"/>
                        <w:shd w:val="clear" w:color="auto" w:fill="FFFFFF"/>
                        <w:hideMark/>
                      </w:tcPr>
                      <w:p w14:paraId="301B02E3" w14:textId="34CD83EE" w:rsidR="00DB2736" w:rsidDel="00AE4D5D" w:rsidRDefault="00DB2736" w:rsidP="00DB2736">
                        <w:pPr>
                          <w:rPr>
                            <w:moveFrom w:id="962" w:author="Colonero Maxwell" w:date="2020-07-27T16:48:00Z"/>
                            <w:rFonts w:ascii="Georgia" w:hAnsi="Georgia"/>
                            <w:b/>
                            <w:bCs/>
                            <w:color w:val="000000"/>
                            <w:sz w:val="32"/>
                            <w:szCs w:val="32"/>
                          </w:rPr>
                        </w:pPr>
                      </w:p>
                    </w:tc>
                  </w:tr>
                </w:tbl>
                <w:p w14:paraId="1EFEF0D8" w14:textId="19694169" w:rsidR="00DB2736" w:rsidDel="00AE4D5D" w:rsidRDefault="00DB2736" w:rsidP="00DB2736">
                  <w:pPr>
                    <w:rPr>
                      <w:moveFrom w:id="963" w:author="Colonero Maxwell" w:date="2020-07-27T16:48:00Z"/>
                      <w:sz w:val="20"/>
                      <w:szCs w:val="20"/>
                    </w:rPr>
                  </w:pPr>
                </w:p>
              </w:tc>
            </w:tr>
            <w:tr w:rsidR="00DB2736" w:rsidDel="00AE4D5D" w14:paraId="2DDD53ED" w14:textId="0EF8C7C2" w:rsidTr="00DB2736">
              <w:trPr>
                <w:trHeight w:val="300"/>
                <w:jc w:val="center"/>
              </w:trPr>
              <w:tc>
                <w:tcPr>
                  <w:tcW w:w="0" w:type="auto"/>
                  <w:vAlign w:val="center"/>
                  <w:hideMark/>
                </w:tcPr>
                <w:p w14:paraId="4B844F26" w14:textId="0A2D829F" w:rsidR="00DB2736" w:rsidDel="00AE4D5D" w:rsidRDefault="00DB2736" w:rsidP="00DB2736">
                  <w:pPr>
                    <w:rPr>
                      <w:moveFrom w:id="964" w:author="Colonero Maxwell" w:date="2020-07-27T16:48:00Z"/>
                      <w:rFonts w:eastAsiaTheme="minorHAnsi"/>
                      <w:sz w:val="24"/>
                    </w:rPr>
                  </w:pPr>
                  <w:moveFrom w:id="965" w:author="Colonero Maxwell" w:date="2020-07-27T16:48:00Z">
                    <w:r w:rsidDel="00AE4D5D">
                      <w:t xml:space="preserve">  </w:t>
                    </w:r>
                  </w:moveFrom>
                </w:p>
              </w:tc>
            </w:tr>
            <w:tr w:rsidR="00DB2736" w:rsidDel="00AE4D5D" w14:paraId="7C03065F" w14:textId="2E38EAC2" w:rsidTr="00DB2736">
              <w:trPr>
                <w:jc w:val="center"/>
              </w:trPr>
              <w:tc>
                <w:tcPr>
                  <w:tcW w:w="0" w:type="auto"/>
                  <w:shd w:val="clear" w:color="auto" w:fill="FFFFFF"/>
                  <w:tcMar>
                    <w:top w:w="0" w:type="dxa"/>
                    <w:left w:w="150" w:type="dxa"/>
                    <w:bottom w:w="150" w:type="dxa"/>
                    <w:right w:w="150" w:type="dxa"/>
                  </w:tcMar>
                  <w:vAlign w:val="center"/>
                  <w:hideMark/>
                </w:tcPr>
                <w:p w14:paraId="1B22573F" w14:textId="2DF2CD9A" w:rsidR="00DB2736" w:rsidRPr="00332A6C" w:rsidDel="00AE4D5D" w:rsidRDefault="00DB2736" w:rsidP="00CC57FC">
                  <w:pPr>
                    <w:pStyle w:val="Heading5"/>
                    <w:numPr>
                      <w:ilvl w:val="0"/>
                      <w:numId w:val="0"/>
                    </w:numPr>
                    <w:spacing w:before="0" w:after="0"/>
                    <w:ind w:left="1418" w:hanging="1418"/>
                    <w:rPr>
                      <w:moveFrom w:id="966" w:author="Colonero Maxwell" w:date="2020-07-27T16:48:00Z"/>
                      <w:rFonts w:ascii="Arial" w:hAnsi="Arial" w:cs="Arial"/>
                      <w:color w:val="000000"/>
                      <w:szCs w:val="22"/>
                    </w:rPr>
                  </w:pPr>
                  <w:moveFrom w:id="967" w:author="Colonero Maxwell" w:date="2020-07-27T16:48:00Z">
                    <w:r w:rsidRPr="00332A6C" w:rsidDel="00AE4D5D">
                      <w:rPr>
                        <w:rFonts w:ascii="Arial" w:hAnsi="Arial" w:cs="Arial"/>
                        <w:color w:val="000000"/>
                        <w:szCs w:val="22"/>
                      </w:rPr>
                      <w:t xml:space="preserve">Dear </w:t>
                    </w:r>
                    <w:r w:rsidR="00CC57FC" w:rsidRPr="00332A6C" w:rsidDel="00AE4D5D">
                      <w:rPr>
                        <w:rFonts w:ascii="Arial" w:hAnsi="Arial" w:cs="Arial"/>
                        <w:color w:val="000000"/>
                        <w:szCs w:val="22"/>
                      </w:rPr>
                      <w:t>@Reg_StudentName@</w:t>
                    </w:r>
                    <w:r w:rsidRPr="00332A6C" w:rsidDel="00AE4D5D">
                      <w:rPr>
                        <w:rFonts w:ascii="Arial" w:hAnsi="Arial" w:cs="Arial"/>
                        <w:color w:val="000000"/>
                        <w:szCs w:val="22"/>
                      </w:rPr>
                      <w:t xml:space="preserve">, </w:t>
                    </w:r>
                  </w:moveFrom>
                </w:p>
                <w:p w14:paraId="669417A4" w14:textId="56C66356" w:rsidR="00CC57FC" w:rsidRPr="00332A6C" w:rsidDel="00AE4D5D" w:rsidRDefault="00CC57FC" w:rsidP="00CC57FC">
                  <w:pPr>
                    <w:rPr>
                      <w:moveFrom w:id="968" w:author="Colonero Maxwell" w:date="2020-07-27T16:48:00Z"/>
                      <w:rFonts w:ascii="Arial" w:hAnsi="Arial" w:cs="Arial"/>
                      <w:bCs/>
                    </w:rPr>
                  </w:pPr>
                </w:p>
                <w:p w14:paraId="36CFB58B" w14:textId="3CDBEBDD" w:rsidR="00DB2736" w:rsidRPr="00332A6C" w:rsidDel="00AE4D5D" w:rsidRDefault="00DB2736" w:rsidP="00CC57FC">
                  <w:pPr>
                    <w:pStyle w:val="Heading5"/>
                    <w:numPr>
                      <w:ilvl w:val="0"/>
                      <w:numId w:val="0"/>
                    </w:numPr>
                    <w:spacing w:before="0" w:after="0"/>
                    <w:ind w:left="1418" w:hanging="1418"/>
                    <w:rPr>
                      <w:moveFrom w:id="969" w:author="Colonero Maxwell" w:date="2020-07-27T16:48:00Z"/>
                      <w:rFonts w:ascii="Arial" w:hAnsi="Arial" w:cs="Arial"/>
                      <w:color w:val="000000"/>
                      <w:szCs w:val="22"/>
                    </w:rPr>
                  </w:pPr>
                  <w:moveFrom w:id="970" w:author="Colonero Maxwell" w:date="2020-07-27T16:48:00Z">
                    <w:r w:rsidRPr="00332A6C" w:rsidDel="00AE4D5D">
                      <w:rPr>
                        <w:rFonts w:ascii="Arial" w:hAnsi="Arial" w:cs="Arial"/>
                        <w:color w:val="000000"/>
                        <w:szCs w:val="22"/>
                      </w:rPr>
                      <w:t xml:space="preserve">You are currently on the waitlist for the upcoming </w:t>
                    </w:r>
                    <w:r w:rsidR="00CC57FC" w:rsidRPr="00332A6C" w:rsidDel="00AE4D5D">
                      <w:rPr>
                        <w:rFonts w:ascii="Arial" w:hAnsi="Arial" w:cs="Arial"/>
                        <w:color w:val="4472C4" w:themeColor="accent5"/>
                        <w:szCs w:val="22"/>
                      </w:rPr>
                      <w:t>@Reg_ClassTitle@</w:t>
                    </w:r>
                    <w:r w:rsidR="00CC57FC" w:rsidRPr="00332A6C" w:rsidDel="00AE4D5D">
                      <w:rPr>
                        <w:rFonts w:ascii="Arial" w:hAnsi="Arial" w:cs="Arial"/>
                        <w:szCs w:val="22"/>
                      </w:rPr>
                      <w:t xml:space="preserve"> on </w:t>
                    </w:r>
                    <w:commentRangeStart w:id="971"/>
                    <w:r w:rsidR="00CC57FC" w:rsidRPr="00332A6C" w:rsidDel="00AE4D5D">
                      <w:rPr>
                        <w:rFonts w:ascii="Arial" w:hAnsi="Arial" w:cs="Arial"/>
                        <w:color w:val="4472C4" w:themeColor="accent5"/>
                        <w:szCs w:val="22"/>
                      </w:rPr>
                      <w:t xml:space="preserve">@Reg_ClassStartDate@ (@Reg_Session_Start_Time_#@) </w:t>
                    </w:r>
                    <w:r w:rsidR="00CC57FC" w:rsidRPr="00332A6C" w:rsidDel="00AE4D5D">
                      <w:rPr>
                        <w:rFonts w:ascii="Arial" w:hAnsi="Arial" w:cs="Arial"/>
                        <w:szCs w:val="22"/>
                      </w:rPr>
                      <w:t xml:space="preserve">- </w:t>
                    </w:r>
                    <w:r w:rsidR="00CC57FC" w:rsidRPr="00332A6C" w:rsidDel="00AE4D5D">
                      <w:rPr>
                        <w:rFonts w:ascii="Arial" w:hAnsi="Arial" w:cs="Arial"/>
                        <w:color w:val="4472C4" w:themeColor="accent5"/>
                        <w:szCs w:val="22"/>
                      </w:rPr>
                      <w:t>@Reg_EndDate@</w:t>
                    </w:r>
                    <w:commentRangeEnd w:id="971"/>
                    <w:r w:rsidR="00CC57FC" w:rsidRPr="00332A6C" w:rsidDel="00AE4D5D">
                      <w:rPr>
                        <w:rStyle w:val="CommentReference"/>
                        <w:rFonts w:ascii="Arial" w:hAnsi="Arial" w:cs="Arial"/>
                      </w:rPr>
                      <w:commentReference w:id="971"/>
                    </w:r>
                    <w:r w:rsidR="00CC57FC" w:rsidRPr="00332A6C" w:rsidDel="00AE4D5D">
                      <w:rPr>
                        <w:rFonts w:ascii="Arial" w:hAnsi="Arial" w:cs="Arial"/>
                        <w:color w:val="4472C4" w:themeColor="accent5"/>
                        <w:szCs w:val="22"/>
                      </w:rPr>
                      <w:t xml:space="preserve"> (@Reg_Session_End_Time_#@) </w:t>
                    </w:r>
                    <w:r w:rsidRPr="00332A6C" w:rsidDel="00AE4D5D">
                      <w:rPr>
                        <w:rFonts w:ascii="Arial" w:hAnsi="Arial" w:cs="Arial"/>
                        <w:color w:val="000000"/>
                        <w:szCs w:val="22"/>
                      </w:rPr>
                      <w:t xml:space="preserve">in </w:t>
                    </w:r>
                    <w:commentRangeStart w:id="972"/>
                    <w:r w:rsidR="00CC57FC" w:rsidRPr="00332A6C" w:rsidDel="00AE4D5D">
                      <w:rPr>
                        <w:rStyle w:val="Strong"/>
                        <w:rFonts w:ascii="Arial" w:hAnsi="Arial" w:cs="Arial"/>
                        <w:b w:val="0"/>
                        <w:color w:val="4472C4" w:themeColor="accent5"/>
                        <w:szCs w:val="22"/>
                      </w:rPr>
                      <w:t>@Reg_ClassLocation@</w:t>
                    </w:r>
                    <w:r w:rsidRPr="00332A6C" w:rsidDel="00AE4D5D">
                      <w:rPr>
                        <w:rFonts w:ascii="Arial" w:hAnsi="Arial" w:cs="Arial"/>
                        <w:b/>
                        <w:color w:val="4472C4" w:themeColor="accent5"/>
                        <w:szCs w:val="22"/>
                      </w:rPr>
                      <w:t>.</w:t>
                    </w:r>
                    <w:r w:rsidRPr="00332A6C" w:rsidDel="00AE4D5D">
                      <w:rPr>
                        <w:rFonts w:ascii="Arial" w:hAnsi="Arial" w:cs="Arial"/>
                        <w:color w:val="4472C4" w:themeColor="accent5"/>
                        <w:szCs w:val="22"/>
                      </w:rPr>
                      <w:t xml:space="preserve"> </w:t>
                    </w:r>
                    <w:commentRangeEnd w:id="972"/>
                    <w:r w:rsidR="00332A6C" w:rsidDel="00AE4D5D">
                      <w:rPr>
                        <w:rStyle w:val="CommentReference"/>
                        <w:bCs w:val="0"/>
                        <w:iCs w:val="0"/>
                      </w:rPr>
                      <w:commentReference w:id="972"/>
                    </w:r>
                  </w:moveFrom>
                </w:p>
                <w:p w14:paraId="30D3713A" w14:textId="5BF46104" w:rsidR="00CC57FC" w:rsidRPr="00332A6C" w:rsidDel="00AE4D5D" w:rsidRDefault="00CC57FC" w:rsidP="00CC57FC">
                  <w:pPr>
                    <w:pStyle w:val="Heading5"/>
                    <w:numPr>
                      <w:ilvl w:val="0"/>
                      <w:numId w:val="0"/>
                    </w:numPr>
                    <w:spacing w:before="0" w:after="0"/>
                    <w:ind w:left="1418" w:hanging="1418"/>
                    <w:rPr>
                      <w:moveFrom w:id="973" w:author="Colonero Maxwell" w:date="2020-07-27T16:48:00Z"/>
                      <w:rFonts w:ascii="Arial" w:hAnsi="Arial" w:cs="Arial"/>
                      <w:color w:val="000000"/>
                      <w:szCs w:val="22"/>
                    </w:rPr>
                  </w:pPr>
                </w:p>
                <w:p w14:paraId="1C7AC4F2" w14:textId="70D29342" w:rsidR="00DB2736" w:rsidRPr="00332A6C" w:rsidDel="00AE4D5D" w:rsidRDefault="00DB2736" w:rsidP="00CC57FC">
                  <w:pPr>
                    <w:pStyle w:val="Heading5"/>
                    <w:numPr>
                      <w:ilvl w:val="0"/>
                      <w:numId w:val="0"/>
                    </w:numPr>
                    <w:spacing w:before="0" w:after="0"/>
                    <w:ind w:left="1418" w:hanging="1418"/>
                    <w:rPr>
                      <w:moveFrom w:id="974" w:author="Colonero Maxwell" w:date="2020-07-27T16:48:00Z"/>
                      <w:rFonts w:ascii="Arial" w:hAnsi="Arial" w:cs="Arial"/>
                      <w:color w:val="000000"/>
                      <w:szCs w:val="22"/>
                    </w:rPr>
                  </w:pPr>
                  <w:moveFrom w:id="975" w:author="Colonero Maxwell" w:date="2020-07-27T16:48:00Z">
                    <w:r w:rsidRPr="00332A6C" w:rsidDel="00AE4D5D">
                      <w:rPr>
                        <w:rFonts w:ascii="Arial" w:hAnsi="Arial" w:cs="Arial"/>
                        <w:color w:val="000000"/>
                        <w:szCs w:val="22"/>
                      </w:rPr>
                      <w:t>As spaces are limited, unfortunately we are not able to confirm your spot and</w:t>
                    </w:r>
                  </w:moveFrom>
                </w:p>
                <w:p w14:paraId="4B2702FD" w14:textId="112A34AF" w:rsidR="00DB2736" w:rsidRPr="00332A6C" w:rsidDel="00AE4D5D" w:rsidRDefault="00DB2736" w:rsidP="00CC57FC">
                  <w:pPr>
                    <w:pStyle w:val="Heading5"/>
                    <w:numPr>
                      <w:ilvl w:val="0"/>
                      <w:numId w:val="0"/>
                    </w:numPr>
                    <w:spacing w:before="0" w:after="0"/>
                    <w:ind w:left="1418" w:hanging="1418"/>
                    <w:rPr>
                      <w:moveFrom w:id="976" w:author="Colonero Maxwell" w:date="2020-07-27T16:48:00Z"/>
                      <w:rFonts w:ascii="Arial" w:hAnsi="Arial" w:cs="Arial"/>
                      <w:color w:val="000000"/>
                      <w:szCs w:val="22"/>
                    </w:rPr>
                  </w:pPr>
                  <w:moveFrom w:id="977" w:author="Colonero Maxwell" w:date="2020-07-27T16:48:00Z">
                    <w:r w:rsidRPr="00332A6C" w:rsidDel="00AE4D5D">
                      <w:rPr>
                        <w:rFonts w:ascii="Arial" w:hAnsi="Arial" w:cs="Arial"/>
                        <w:color w:val="000000"/>
                        <w:szCs w:val="22"/>
                      </w:rPr>
                      <w:t xml:space="preserve">formally invite you at this time. </w:t>
                    </w:r>
                  </w:moveFrom>
                </w:p>
                <w:p w14:paraId="11B9794B" w14:textId="1B33E535" w:rsidR="00CC57FC" w:rsidRPr="00332A6C" w:rsidDel="00AE4D5D" w:rsidRDefault="00CC57FC" w:rsidP="00CC57FC">
                  <w:pPr>
                    <w:rPr>
                      <w:moveFrom w:id="978" w:author="Colonero Maxwell" w:date="2020-07-27T16:48:00Z"/>
                      <w:rFonts w:ascii="Arial" w:hAnsi="Arial" w:cs="Arial"/>
                      <w:bCs/>
                    </w:rPr>
                  </w:pPr>
                </w:p>
                <w:p w14:paraId="27222378" w14:textId="3A69BF66" w:rsidR="00AE0C58" w:rsidRPr="00332A6C" w:rsidDel="00AE4D5D" w:rsidRDefault="00DB2736" w:rsidP="00CC57FC">
                  <w:pPr>
                    <w:pStyle w:val="Heading5"/>
                    <w:numPr>
                      <w:ilvl w:val="0"/>
                      <w:numId w:val="0"/>
                    </w:numPr>
                    <w:spacing w:before="0" w:after="0"/>
                    <w:ind w:left="1418" w:hanging="1418"/>
                    <w:rPr>
                      <w:moveFrom w:id="979" w:author="Colonero Maxwell" w:date="2020-07-27T16:48:00Z"/>
                      <w:rFonts w:ascii="Arial" w:hAnsi="Arial" w:cs="Arial"/>
                      <w:color w:val="000000"/>
                      <w:szCs w:val="22"/>
                    </w:rPr>
                  </w:pPr>
                  <w:moveFrom w:id="980" w:author="Colonero Maxwell" w:date="2020-07-27T16:48:00Z">
                    <w:r w:rsidRPr="00332A6C" w:rsidDel="00AE4D5D">
                      <w:rPr>
                        <w:rFonts w:ascii="Arial" w:hAnsi="Arial" w:cs="Arial"/>
                        <w:color w:val="000000"/>
                        <w:szCs w:val="22"/>
                      </w:rPr>
                      <w:t>However, please continue to save the date in your calendar and we will contact you</w:t>
                    </w:r>
                  </w:moveFrom>
                </w:p>
                <w:p w14:paraId="5DCA135D" w14:textId="3A4BEC11" w:rsidR="00DB2736" w:rsidRPr="00332A6C" w:rsidDel="00AE4D5D" w:rsidRDefault="00DB2736" w:rsidP="00CC57FC">
                  <w:pPr>
                    <w:pStyle w:val="Heading5"/>
                    <w:numPr>
                      <w:ilvl w:val="0"/>
                      <w:numId w:val="0"/>
                    </w:numPr>
                    <w:spacing w:before="0" w:after="0"/>
                    <w:ind w:left="1418" w:hanging="1418"/>
                    <w:rPr>
                      <w:moveFrom w:id="981" w:author="Colonero Maxwell" w:date="2020-07-27T16:48:00Z"/>
                      <w:rFonts w:ascii="Arial" w:hAnsi="Arial" w:cs="Arial"/>
                      <w:color w:val="000000"/>
                      <w:szCs w:val="22"/>
                    </w:rPr>
                  </w:pPr>
                  <w:moveFrom w:id="982" w:author="Colonero Maxwell" w:date="2020-07-27T16:48:00Z">
                    <w:r w:rsidRPr="00332A6C" w:rsidDel="00AE4D5D">
                      <w:rPr>
                        <w:rFonts w:ascii="Arial" w:hAnsi="Arial" w:cs="Arial"/>
                        <w:color w:val="000000"/>
                        <w:szCs w:val="22"/>
                      </w:rPr>
                      <w:t>if a space becomes available. Additional details about this program, including</w:t>
                    </w:r>
                  </w:moveFrom>
                </w:p>
                <w:p w14:paraId="5EEB368F" w14:textId="1C26AD38" w:rsidR="00DB2736" w:rsidRPr="00332A6C" w:rsidDel="00AE4D5D" w:rsidRDefault="00DB2736" w:rsidP="00CC57FC">
                  <w:pPr>
                    <w:pStyle w:val="Heading5"/>
                    <w:numPr>
                      <w:ilvl w:val="0"/>
                      <w:numId w:val="0"/>
                    </w:numPr>
                    <w:spacing w:before="0" w:after="0"/>
                    <w:ind w:left="1418" w:hanging="1418"/>
                    <w:rPr>
                      <w:moveFrom w:id="983" w:author="Colonero Maxwell" w:date="2020-07-27T16:48:00Z"/>
                      <w:rFonts w:ascii="Arial" w:hAnsi="Arial" w:cs="Arial"/>
                      <w:color w:val="000000"/>
                      <w:szCs w:val="22"/>
                    </w:rPr>
                  </w:pPr>
                  <w:moveFrom w:id="984" w:author="Colonero Maxwell" w:date="2020-07-27T16:48:00Z">
                    <w:r w:rsidRPr="00332A6C" w:rsidDel="00AE4D5D">
                      <w:rPr>
                        <w:rFonts w:ascii="Arial" w:hAnsi="Arial" w:cs="Arial"/>
                        <w:color w:val="000000"/>
                        <w:szCs w:val="22"/>
                      </w:rPr>
                      <w:t xml:space="preserve">potential future dates can be found on LAB. </w:t>
                    </w:r>
                  </w:moveFrom>
                </w:p>
                <w:p w14:paraId="2B83D4E8" w14:textId="12CFFBE9" w:rsidR="00AE0C58" w:rsidRPr="00332A6C" w:rsidDel="00AE4D5D" w:rsidRDefault="00AE0C58" w:rsidP="00CC57FC">
                  <w:pPr>
                    <w:rPr>
                      <w:moveFrom w:id="985" w:author="Colonero Maxwell" w:date="2020-07-27T16:48:00Z"/>
                      <w:rFonts w:ascii="Arial" w:hAnsi="Arial" w:cs="Arial"/>
                      <w:bCs/>
                      <w:iCs/>
                      <w:color w:val="000000"/>
                      <w:szCs w:val="22"/>
                    </w:rPr>
                  </w:pPr>
                </w:p>
                <w:p w14:paraId="1EE96CE3" w14:textId="65955DB6" w:rsidR="00AE0C58" w:rsidRPr="00332A6C" w:rsidDel="00AE4D5D" w:rsidRDefault="00332A6C" w:rsidP="00332A6C">
                  <w:pPr>
                    <w:rPr>
                      <w:moveFrom w:id="986" w:author="Colonero Maxwell" w:date="2020-07-27T16:48:00Z"/>
                      <w:rFonts w:ascii="Arial" w:hAnsi="Arial" w:cs="Arial"/>
                      <w:bCs/>
                      <w:iCs/>
                      <w:color w:val="4472C4" w:themeColor="accent5"/>
                      <w:szCs w:val="22"/>
                    </w:rPr>
                  </w:pPr>
                  <w:moveFrom w:id="987" w:author="Colonero Maxwell" w:date="2020-07-27T16:48:00Z">
                    <w:r w:rsidRPr="00332A6C" w:rsidDel="00AE4D5D">
                      <w:rPr>
                        <w:rFonts w:ascii="Arial" w:hAnsi="Arial" w:cs="Arial"/>
                        <w:bCs/>
                        <w:iCs/>
                        <w:color w:val="4472C4" w:themeColor="accent5"/>
                        <w:szCs w:val="22"/>
                      </w:rPr>
                      <w:t>&lt;@Reg_Live_CourseDetailURL@ or @Offering_Live_CourseDetailURL@ &gt;</w:t>
                    </w:r>
                  </w:moveFrom>
                </w:p>
              </w:tc>
            </w:tr>
            <w:tr w:rsidR="00DB2736" w:rsidDel="00AE4D5D" w14:paraId="2205BA43" w14:textId="22CF92F9" w:rsidTr="00DB2736">
              <w:trPr>
                <w:trHeight w:val="150"/>
                <w:jc w:val="center"/>
              </w:trPr>
              <w:tc>
                <w:tcPr>
                  <w:tcW w:w="0" w:type="auto"/>
                  <w:shd w:val="clear" w:color="auto" w:fill="FFFFFF"/>
                  <w:tcMar>
                    <w:top w:w="0" w:type="dxa"/>
                    <w:left w:w="150" w:type="dxa"/>
                    <w:bottom w:w="150" w:type="dxa"/>
                    <w:right w:w="150" w:type="dxa"/>
                  </w:tcMar>
                  <w:vAlign w:val="center"/>
                </w:tcPr>
                <w:p w14:paraId="1B185669" w14:textId="12E5439E" w:rsidR="00DB2736" w:rsidRPr="00332A6C" w:rsidDel="00AE4D5D" w:rsidRDefault="00DB2736" w:rsidP="00AE0C58">
                  <w:pPr>
                    <w:pStyle w:val="Heading5"/>
                    <w:numPr>
                      <w:ilvl w:val="0"/>
                      <w:numId w:val="0"/>
                    </w:numPr>
                    <w:spacing w:before="0" w:after="0"/>
                    <w:ind w:left="1418" w:hanging="1418"/>
                    <w:rPr>
                      <w:moveFrom w:id="988" w:author="Colonero Maxwell" w:date="2020-07-27T16:48:00Z"/>
                      <w:rFonts w:ascii="Arial" w:hAnsi="Arial" w:cs="Arial"/>
                      <w:color w:val="000000"/>
                      <w:szCs w:val="22"/>
                    </w:rPr>
                  </w:pPr>
                  <w:moveFrom w:id="989" w:author="Colonero Maxwell" w:date="2020-07-27T16:48:00Z">
                    <w:r w:rsidRPr="00332A6C" w:rsidDel="00AE4D5D">
                      <w:rPr>
                        <w:rFonts w:ascii="Arial" w:hAnsi="Arial" w:cs="Arial"/>
                        <w:color w:val="000000"/>
                        <w:szCs w:val="22"/>
                      </w:rPr>
                      <w:t>Please contact us if you have any questions.</w:t>
                    </w:r>
                  </w:moveFrom>
                </w:p>
                <w:p w14:paraId="0FB7C334" w14:textId="005FB542" w:rsidR="00DB2736" w:rsidRPr="00332A6C" w:rsidDel="00AE4D5D" w:rsidRDefault="00DB2736" w:rsidP="00AE0C58">
                  <w:pPr>
                    <w:rPr>
                      <w:moveFrom w:id="990" w:author="Colonero Maxwell" w:date="2020-07-27T16:48:00Z"/>
                      <w:rFonts w:ascii="Arial" w:eastAsiaTheme="minorHAnsi" w:hAnsi="Arial" w:cs="Arial"/>
                      <w:bCs/>
                      <w:sz w:val="24"/>
                    </w:rPr>
                  </w:pPr>
                </w:p>
                <w:p w14:paraId="17C85931" w14:textId="483BD194" w:rsidR="00DB2736" w:rsidRPr="00332A6C" w:rsidDel="00AE4D5D" w:rsidRDefault="00DB2736" w:rsidP="00AE0C58">
                  <w:pPr>
                    <w:pStyle w:val="Heading5"/>
                    <w:numPr>
                      <w:ilvl w:val="0"/>
                      <w:numId w:val="0"/>
                    </w:numPr>
                    <w:spacing w:before="0" w:after="0"/>
                    <w:ind w:left="1418" w:hanging="1418"/>
                    <w:rPr>
                      <w:moveFrom w:id="991" w:author="Colonero Maxwell" w:date="2020-07-27T16:48:00Z"/>
                      <w:rFonts w:ascii="Arial" w:hAnsi="Arial" w:cs="Arial"/>
                      <w:color w:val="000000"/>
                      <w:szCs w:val="22"/>
                    </w:rPr>
                  </w:pPr>
                  <w:moveFrom w:id="992" w:author="Colonero Maxwell" w:date="2020-07-27T16:48:00Z">
                    <w:r w:rsidRPr="00332A6C" w:rsidDel="00AE4D5D">
                      <w:rPr>
                        <w:rFonts w:ascii="Arial" w:hAnsi="Arial" w:cs="Arial"/>
                        <w:color w:val="000000"/>
                        <w:szCs w:val="22"/>
                      </w:rPr>
                      <w:t xml:space="preserve">Kind regards, </w:t>
                    </w:r>
                  </w:moveFrom>
                </w:p>
                <w:p w14:paraId="7C126239" w14:textId="39E3EA44" w:rsidR="00DB2736" w:rsidRPr="00332A6C" w:rsidDel="00AE4D5D" w:rsidRDefault="00DB2736" w:rsidP="00AE0C58">
                  <w:pPr>
                    <w:rPr>
                      <w:moveFrom w:id="993" w:author="Colonero Maxwell" w:date="2020-07-27T16:48:00Z"/>
                      <w:rFonts w:ascii="Arial" w:eastAsiaTheme="minorHAnsi" w:hAnsi="Arial" w:cs="Arial"/>
                      <w:bCs/>
                      <w:sz w:val="24"/>
                    </w:rPr>
                  </w:pPr>
                </w:p>
                <w:p w14:paraId="27925CEC" w14:textId="2A15F4AA" w:rsidR="00332A6C" w:rsidRPr="00332A6C" w:rsidDel="00AE4D5D" w:rsidRDefault="00332A6C" w:rsidP="00332A6C">
                  <w:pPr>
                    <w:shd w:val="clear" w:color="auto" w:fill="FFFFFF"/>
                    <w:rPr>
                      <w:moveFrom w:id="994" w:author="Colonero Maxwell" w:date="2020-07-27T16:48:00Z"/>
                      <w:rFonts w:ascii="Arial" w:hAnsi="Arial" w:cs="Arial"/>
                      <w:color w:val="4472C4" w:themeColor="accent5"/>
                      <w:sz w:val="18"/>
                      <w:szCs w:val="18"/>
                      <w:lang w:eastAsia="en-US"/>
                    </w:rPr>
                  </w:pPr>
                  <w:moveFrom w:id="995" w:author="Colonero Maxwell" w:date="2020-07-27T16:48:00Z">
                    <w:r w:rsidRPr="00332A6C" w:rsidDel="00AE4D5D">
                      <w:rPr>
                        <w:rFonts w:ascii="Arial" w:hAnsi="Arial" w:cs="Arial"/>
                        <w:color w:val="4472C4" w:themeColor="accent5"/>
                        <w:sz w:val="18"/>
                        <w:szCs w:val="18"/>
                        <w:lang w:eastAsia="en-US"/>
                      </w:rPr>
                      <w:t xml:space="preserve">@Reg_CSRName@ </w:t>
                    </w:r>
                  </w:moveFrom>
                </w:p>
                <w:p w14:paraId="35038DB2" w14:textId="6087954D" w:rsidR="00332A6C" w:rsidRPr="00332A6C" w:rsidDel="00AE4D5D" w:rsidRDefault="00332A6C" w:rsidP="00332A6C">
                  <w:pPr>
                    <w:shd w:val="clear" w:color="auto" w:fill="FFFFFF"/>
                    <w:jc w:val="both"/>
                    <w:rPr>
                      <w:moveFrom w:id="996" w:author="Colonero Maxwell" w:date="2020-07-27T16:48:00Z"/>
                      <w:rFonts w:ascii="Arial" w:hAnsi="Arial" w:cs="Arial"/>
                      <w:color w:val="333333"/>
                      <w:sz w:val="18"/>
                      <w:szCs w:val="18"/>
                      <w:lang w:eastAsia="en-US"/>
                    </w:rPr>
                  </w:pPr>
                  <w:moveFrom w:id="997" w:author="Colonero Maxwell" w:date="2020-07-27T16:48:00Z">
                    <w:r w:rsidRPr="00332A6C" w:rsidDel="00AE4D5D">
                      <w:rPr>
                        <w:rFonts w:ascii="Arial" w:hAnsi="Arial" w:cs="Arial"/>
                        <w:color w:val="333333"/>
                        <w:sz w:val="18"/>
                        <w:szCs w:val="18"/>
                        <w:lang w:eastAsia="en-US"/>
                      </w:rPr>
                      <w:t xml:space="preserve">Email: </w:t>
                    </w:r>
                    <w:r w:rsidRPr="00332A6C" w:rsidDel="00AE4D5D">
                      <w:rPr>
                        <w:rFonts w:ascii="Arial" w:hAnsi="Arial" w:cs="Arial"/>
                        <w:color w:val="4472C4" w:themeColor="accent5"/>
                        <w:sz w:val="18"/>
                        <w:szCs w:val="18"/>
                        <w:lang w:eastAsia="en-US"/>
                      </w:rPr>
                      <w:t>@Reg_CSREmail@</w:t>
                    </w:r>
                  </w:moveFrom>
                </w:p>
                <w:p w14:paraId="3C7650C7" w14:textId="4C779658" w:rsidR="00DB2736" w:rsidRPr="00332A6C" w:rsidDel="00AE4D5D" w:rsidRDefault="00DB2736" w:rsidP="00AE0C58">
                  <w:pPr>
                    <w:rPr>
                      <w:moveFrom w:id="998" w:author="Colonero Maxwell" w:date="2020-07-27T16:48:00Z"/>
                      <w:rFonts w:ascii="Arial" w:eastAsiaTheme="minorHAnsi" w:hAnsi="Arial" w:cs="Arial"/>
                      <w:bCs/>
                      <w:sz w:val="24"/>
                    </w:rPr>
                  </w:pPr>
                </w:p>
              </w:tc>
            </w:tr>
          </w:tbl>
          <w:p w14:paraId="10DB9CBF" w14:textId="10462E9B" w:rsidR="00DB2736" w:rsidDel="00AE4D5D" w:rsidRDefault="00DB2736" w:rsidP="00061A0D">
            <w:pPr>
              <w:shd w:val="clear" w:color="auto" w:fill="FFFFFF"/>
              <w:rPr>
                <w:moveFrom w:id="999" w:author="Colonero Maxwell" w:date="2020-07-27T16:48:00Z"/>
                <w:rFonts w:ascii="Arial" w:hAnsi="Arial" w:cs="Arial"/>
                <w:color w:val="333333"/>
                <w:sz w:val="18"/>
                <w:szCs w:val="18"/>
                <w:lang w:eastAsia="en-US"/>
              </w:rPr>
            </w:pPr>
          </w:p>
        </w:tc>
      </w:tr>
      <w:moveFromRangeEnd w:id="927"/>
    </w:tbl>
    <w:p w14:paraId="2D7E84A7" w14:textId="23F350FB" w:rsidR="00DB2736" w:rsidRDefault="00DB2736" w:rsidP="0001411C">
      <w:pPr>
        <w:spacing w:after="160" w:line="259" w:lineRule="auto"/>
      </w:pPr>
    </w:p>
    <w:p w14:paraId="487660CF"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705"/>
        <w:gridCol w:w="8087"/>
      </w:tblGrid>
      <w:tr w:rsidR="00DB2736" w:rsidRPr="005045CD" w14:paraId="59E4C74E" w14:textId="77777777" w:rsidTr="00061A0D">
        <w:tc>
          <w:tcPr>
            <w:tcW w:w="1705" w:type="dxa"/>
          </w:tcPr>
          <w:p w14:paraId="006CC4D0" w14:textId="77777777" w:rsidR="00DB2736" w:rsidRPr="005045CD" w:rsidRDefault="00DB2736" w:rsidP="00061A0D">
            <w:pPr>
              <w:jc w:val="left"/>
              <w:rPr>
                <w:b/>
              </w:rPr>
            </w:pPr>
            <w:r w:rsidRPr="005045CD">
              <w:rPr>
                <w:b/>
              </w:rPr>
              <w:lastRenderedPageBreak/>
              <w:t xml:space="preserve">CLOUD: </w:t>
            </w:r>
          </w:p>
        </w:tc>
        <w:tc>
          <w:tcPr>
            <w:tcW w:w="8087" w:type="dxa"/>
          </w:tcPr>
          <w:p w14:paraId="30AF488C" w14:textId="77777777" w:rsidR="00061A0D" w:rsidRPr="00061A0D" w:rsidRDefault="00061A0D" w:rsidP="00F96CA3">
            <w:pPr>
              <w:jc w:val="left"/>
              <w:rPr>
                <w:bCs/>
              </w:rPr>
            </w:pPr>
            <w:r w:rsidRPr="00061A0D">
              <w:rPr>
                <w:bCs/>
              </w:rPr>
              <w:t>Instructor-Led Class Commencement Reminder as per Registration</w:t>
            </w:r>
          </w:p>
          <w:p w14:paraId="67C70A58" w14:textId="19BE32CB" w:rsidR="00DB2736" w:rsidRPr="00061A0D" w:rsidRDefault="00F96CA3" w:rsidP="00F96CA3">
            <w:pPr>
              <w:jc w:val="left"/>
              <w:rPr>
                <w:bCs/>
              </w:rPr>
            </w:pPr>
            <w:r w:rsidRPr="00061A0D">
              <w:rPr>
                <w:bCs/>
              </w:rPr>
              <w:t>Blended Class Commencement Reminder as per Registration </w:t>
            </w:r>
          </w:p>
        </w:tc>
      </w:tr>
      <w:tr w:rsidR="00DB2736" w:rsidRPr="005045CD" w14:paraId="2FF79255" w14:textId="77777777" w:rsidTr="00061A0D">
        <w:tc>
          <w:tcPr>
            <w:tcW w:w="1705" w:type="dxa"/>
          </w:tcPr>
          <w:p w14:paraId="38BEF1E0" w14:textId="77777777" w:rsidR="00DB2736" w:rsidRPr="005045CD" w:rsidRDefault="00DB2736" w:rsidP="00061A0D">
            <w:pPr>
              <w:jc w:val="left"/>
              <w:rPr>
                <w:b/>
              </w:rPr>
            </w:pPr>
            <w:r w:rsidRPr="005045CD">
              <w:rPr>
                <w:b/>
              </w:rPr>
              <w:t xml:space="preserve">Domain: </w:t>
            </w:r>
          </w:p>
        </w:tc>
        <w:tc>
          <w:tcPr>
            <w:tcW w:w="8087" w:type="dxa"/>
          </w:tcPr>
          <w:p w14:paraId="1051DF7E" w14:textId="45DD72E9" w:rsidR="00DB2736" w:rsidRPr="00061A0D" w:rsidRDefault="00061A0D" w:rsidP="00061A0D">
            <w:pPr>
              <w:jc w:val="left"/>
              <w:rPr>
                <w:bCs/>
              </w:rPr>
            </w:pPr>
            <w:r w:rsidRPr="00061A0D">
              <w:rPr>
                <w:bCs/>
                <w:color w:val="00B050"/>
              </w:rPr>
              <w:t>Live</w:t>
            </w:r>
          </w:p>
        </w:tc>
      </w:tr>
      <w:tr w:rsidR="00DB2736" w:rsidRPr="005045CD" w14:paraId="2D2874D5" w14:textId="77777777" w:rsidTr="00061A0D">
        <w:tc>
          <w:tcPr>
            <w:tcW w:w="1705" w:type="dxa"/>
          </w:tcPr>
          <w:p w14:paraId="47B58B23" w14:textId="77777777" w:rsidR="00DB2736" w:rsidRPr="005045CD" w:rsidRDefault="00DB2736" w:rsidP="00061A0D">
            <w:pPr>
              <w:jc w:val="left"/>
              <w:rPr>
                <w:b/>
              </w:rPr>
            </w:pPr>
            <w:r w:rsidRPr="005045CD">
              <w:rPr>
                <w:b/>
              </w:rPr>
              <w:t xml:space="preserve">Action Name: </w:t>
            </w:r>
          </w:p>
        </w:tc>
        <w:tc>
          <w:tcPr>
            <w:tcW w:w="8087" w:type="dxa"/>
          </w:tcPr>
          <w:p w14:paraId="1AA7A9C4" w14:textId="330DA506" w:rsidR="00DB2736" w:rsidRPr="00061A0D" w:rsidRDefault="00DB2736" w:rsidP="00061A0D">
            <w:pPr>
              <w:jc w:val="left"/>
              <w:rPr>
                <w:bCs/>
              </w:rPr>
            </w:pPr>
            <w:r w:rsidRPr="00061A0D">
              <w:rPr>
                <w:bCs/>
              </w:rPr>
              <w:t>Final Information</w:t>
            </w:r>
          </w:p>
        </w:tc>
      </w:tr>
      <w:tr w:rsidR="00DB2736" w:rsidRPr="005045CD" w14:paraId="62E26626" w14:textId="77777777" w:rsidTr="00061A0D">
        <w:tc>
          <w:tcPr>
            <w:tcW w:w="1705" w:type="dxa"/>
          </w:tcPr>
          <w:p w14:paraId="67650DE1"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8087" w:type="dxa"/>
          </w:tcPr>
          <w:p w14:paraId="2AD25A64" w14:textId="05AA9D1B" w:rsidR="00DB2736" w:rsidRPr="00061A0D" w:rsidRDefault="00061A0D" w:rsidP="00061A0D">
            <w:pPr>
              <w:jc w:val="left"/>
              <w:rPr>
                <w:bCs/>
              </w:rPr>
            </w:pPr>
            <w:r w:rsidRPr="00061A0D">
              <w:rPr>
                <w:bCs/>
              </w:rPr>
              <w:t>Confirmed learner associated with this registration who is not pending approval or waitlisted</w:t>
            </w:r>
          </w:p>
        </w:tc>
      </w:tr>
      <w:tr w:rsidR="00061A0D" w:rsidRPr="005045CD" w14:paraId="112614D2" w14:textId="77777777" w:rsidTr="00061A0D">
        <w:tc>
          <w:tcPr>
            <w:tcW w:w="1705" w:type="dxa"/>
          </w:tcPr>
          <w:p w14:paraId="2EF16445" w14:textId="0F51CBCC" w:rsidR="00061A0D" w:rsidRPr="005045CD" w:rsidRDefault="00061A0D" w:rsidP="00061A0D">
            <w:pPr>
              <w:rPr>
                <w:b/>
              </w:rPr>
            </w:pPr>
            <w:r>
              <w:rPr>
                <w:b/>
              </w:rPr>
              <w:t>iCal</w:t>
            </w:r>
          </w:p>
        </w:tc>
        <w:tc>
          <w:tcPr>
            <w:tcW w:w="8087" w:type="dxa"/>
          </w:tcPr>
          <w:p w14:paraId="7DA07E9C" w14:textId="78C36A2A" w:rsidR="00061A0D" w:rsidRPr="00061A0D" w:rsidRDefault="00061A0D" w:rsidP="00061A0D">
            <w:pPr>
              <w:rPr>
                <w:bCs/>
              </w:rPr>
            </w:pPr>
            <w:r>
              <w:rPr>
                <w:bCs/>
              </w:rPr>
              <w:t>Disabled</w:t>
            </w:r>
          </w:p>
        </w:tc>
      </w:tr>
      <w:tr w:rsidR="00693335" w:rsidRPr="005045CD" w14:paraId="3FA22B89" w14:textId="77777777" w:rsidTr="00061A0D">
        <w:trPr>
          <w:ins w:id="1000" w:author="Colonero Maxwell" w:date="2020-06-03T09:14:00Z"/>
        </w:trPr>
        <w:tc>
          <w:tcPr>
            <w:tcW w:w="1705" w:type="dxa"/>
          </w:tcPr>
          <w:p w14:paraId="1AE41E5A" w14:textId="5CEB6DE8" w:rsidR="00693335" w:rsidRDefault="00693335" w:rsidP="00061A0D">
            <w:pPr>
              <w:rPr>
                <w:ins w:id="1001" w:author="Colonero Maxwell" w:date="2020-06-03T09:14:00Z"/>
                <w:b/>
              </w:rPr>
            </w:pPr>
            <w:ins w:id="1002" w:author="Colonero Maxwell" w:date="2020-06-03T09:14:00Z">
              <w:r>
                <w:rPr>
                  <w:b/>
                </w:rPr>
                <w:t>Notes</w:t>
              </w:r>
            </w:ins>
          </w:p>
        </w:tc>
        <w:tc>
          <w:tcPr>
            <w:tcW w:w="8087" w:type="dxa"/>
          </w:tcPr>
          <w:p w14:paraId="3C6D13EC" w14:textId="080FFEA0" w:rsidR="00693335" w:rsidRDefault="00693335" w:rsidP="00061A0D">
            <w:pPr>
              <w:rPr>
                <w:ins w:id="1003" w:author="Colonero Maxwell" w:date="2020-06-03T09:14:00Z"/>
                <w:bCs/>
              </w:rPr>
            </w:pPr>
            <w:proofErr w:type="spellStart"/>
            <w:ins w:id="1004" w:author="Colonero Maxwell" w:date="2020-06-03T09:14:00Z">
              <w:r>
                <w:rPr>
                  <w:bCs/>
                </w:rPr>
                <w:t>L&amp;D</w:t>
              </w:r>
              <w:proofErr w:type="spellEnd"/>
              <w:r>
                <w:rPr>
                  <w:bCs/>
                </w:rPr>
                <w:t xml:space="preserve"> </w:t>
              </w:r>
            </w:ins>
            <w:ins w:id="1005" w:author="Colonero Maxwell" w:date="2020-06-03T09:15:00Z">
              <w:r>
                <w:rPr>
                  <w:bCs/>
                </w:rPr>
                <w:t xml:space="preserve">coordinators will have control </w:t>
              </w:r>
            </w:ins>
            <w:ins w:id="1006" w:author="Colonero Maxwell" w:date="2020-06-03T10:03:00Z">
              <w:r w:rsidR="0074369E">
                <w:rPr>
                  <w:bCs/>
                </w:rPr>
                <w:t>to edit this</w:t>
              </w:r>
            </w:ins>
          </w:p>
        </w:tc>
      </w:tr>
    </w:tbl>
    <w:p w14:paraId="2275A602" w14:textId="77777777" w:rsidR="00DB2736" w:rsidRDefault="00DB2736" w:rsidP="00DB2736">
      <w:pPr>
        <w:rPr>
          <w:rFonts w:ascii="Arial" w:hAnsi="Arial" w:cs="Arial"/>
          <w:color w:val="333333"/>
          <w:sz w:val="18"/>
          <w:szCs w:val="18"/>
          <w:lang w:eastAsia="en-US"/>
        </w:rPr>
      </w:pPr>
    </w:p>
    <w:p w14:paraId="166E6B47"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2736" w14:paraId="61B0D547" w14:textId="77777777" w:rsidTr="00061A0D">
        <w:trPr>
          <w:trHeight w:val="323"/>
        </w:trPr>
        <w:tc>
          <w:tcPr>
            <w:tcW w:w="9792" w:type="dxa"/>
          </w:tcPr>
          <w:p w14:paraId="25164063" w14:textId="6EBE63E2" w:rsidR="00DB2736" w:rsidRDefault="00DB2736" w:rsidP="00061A0D">
            <w:pPr>
              <w:jc w:val="left"/>
              <w:rPr>
                <w:rFonts w:ascii="Arial" w:hAnsi="Arial" w:cs="Arial"/>
                <w:color w:val="333333"/>
                <w:sz w:val="18"/>
                <w:szCs w:val="18"/>
                <w:lang w:eastAsia="en-US"/>
              </w:rPr>
            </w:pPr>
            <w:r w:rsidRPr="005045CD">
              <w:rPr>
                <w:b/>
                <w:sz w:val="22"/>
              </w:rPr>
              <w:t>Subject</w:t>
            </w:r>
            <w:r>
              <w:rPr>
                <w:b/>
                <w:sz w:val="22"/>
              </w:rPr>
              <w:t>:</w:t>
            </w:r>
            <w:r>
              <w:rPr>
                <w:rFonts w:ascii="Calibri" w:hAnsi="Calibri" w:cs="Calibri"/>
                <w:sz w:val="22"/>
                <w:szCs w:val="22"/>
              </w:rPr>
              <w:t xml:space="preserve"> FINAL Information for New Principal Training (NPT) on 10 Dec 2019 - 12 Dec 2019</w:t>
            </w:r>
          </w:p>
        </w:tc>
      </w:tr>
      <w:tr w:rsidR="00DB2736" w14:paraId="393DF2D8" w14:textId="77777777" w:rsidTr="00061A0D">
        <w:tc>
          <w:tcPr>
            <w:tcW w:w="9792" w:type="dxa"/>
          </w:tcPr>
          <w:p w14:paraId="57F2F14A" w14:textId="77777777" w:rsidR="00DB2736" w:rsidRDefault="00DB2736" w:rsidP="00061A0D">
            <w:pPr>
              <w:shd w:val="clear" w:color="auto" w:fill="FFFFFF"/>
              <w:rPr>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Change w:id="1007">
                <w:tblGrid>
                  <w:gridCol w:w="9000"/>
                </w:tblGrid>
              </w:tblGridChange>
            </w:tblGrid>
            <w:tr w:rsidR="00DB2736" w14:paraId="7DF79C4F" w14:textId="77777777" w:rsidTr="00DB2736">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14:paraId="28E6858B" w14:textId="77777777">
                    <w:tc>
                      <w:tcPr>
                        <w:tcW w:w="750" w:type="dxa"/>
                        <w:hideMark/>
                      </w:tcPr>
                      <w:p w14:paraId="70861A49" w14:textId="11D9C93A" w:rsidR="00DB2736" w:rsidRDefault="00DB2736" w:rsidP="00DB2736">
                        <w:pPr>
                          <w:rPr>
                            <w:rFonts w:ascii="Times New Roman" w:hAnsi="Times New Roman"/>
                            <w:lang w:eastAsia="en-US"/>
                          </w:rPr>
                        </w:pPr>
                        <w:r>
                          <w:rPr>
                            <w:noProof/>
                            <w:lang w:val="en-GB" w:eastAsia="en-GB"/>
                          </w:rPr>
                          <mc:AlternateContent>
                            <mc:Choice Requires="wps">
                              <w:drawing>
                                <wp:inline distT="0" distB="0" distL="0" distR="0" wp14:anchorId="6E350709" wp14:editId="31C1E49C">
                                  <wp:extent cx="304800" cy="304800"/>
                                  <wp:effectExtent l="0" t="0" r="0" b="0"/>
                                  <wp:docPr id="14" name="Rectangle 14"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F8EB5" id="Rectangle 14"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Ncwk7hAgAA+gUAAA4AAAAAAAAAAAAAAAAALgIA&#10;AGRycy9lMm9Eb2MueG1sUEsBAi0AFAAGAAgAAAAhAEyg6SzYAAAAAwEAAA8AAAAAAAAAAAAAAAAA&#10;OwUAAGRycy9kb3ducmV2LnhtbFBLBQYAAAAABAAEAPMAAABABgAAAAA=&#10;" filled="f" stroked="f">
                                  <o:lock v:ext="edit" aspectratio="t"/>
                                  <w10:anchorlock/>
                                </v:rect>
                              </w:pict>
                            </mc:Fallback>
                          </mc:AlternateContent>
                        </w:r>
                      </w:p>
                    </w:tc>
                    <w:tc>
                      <w:tcPr>
                        <w:tcW w:w="7125" w:type="dxa"/>
                        <w:shd w:val="clear" w:color="auto" w:fill="FFFFFF"/>
                        <w:vAlign w:val="center"/>
                      </w:tcPr>
                      <w:p w14:paraId="63AB51C9" w14:textId="77777777" w:rsidR="00DB2736" w:rsidRDefault="00DB2736" w:rsidP="00DB2736">
                        <w:pPr>
                          <w:pStyle w:val="Heading1"/>
                          <w:spacing w:before="150" w:after="150"/>
                          <w:ind w:left="150" w:right="150"/>
                          <w:rPr>
                            <w:rFonts w:ascii="Trebuchet MS" w:hAnsi="Trebuchet MS"/>
                            <w:color w:val="177B57"/>
                            <w:sz w:val="28"/>
                            <w:szCs w:val="28"/>
                          </w:rPr>
                        </w:pPr>
                        <w:r>
                          <w:rPr>
                            <w:rFonts w:ascii="Trebuchet MS" w:hAnsi="Trebuchet MS"/>
                            <w:caps/>
                            <w:color w:val="177B57"/>
                            <w:sz w:val="27"/>
                            <w:szCs w:val="27"/>
                          </w:rPr>
                          <w:t>LIVE LEARNING PROGRAM UPDATE</w:t>
                        </w:r>
                      </w:p>
                      <w:p w14:paraId="3E6D822F" w14:textId="77777777" w:rsidR="00DB2736" w:rsidRDefault="00DB2736" w:rsidP="00DB2736">
                        <w:pPr>
                          <w:rPr>
                            <w:rFonts w:ascii="Times New Roman" w:eastAsiaTheme="minorHAnsi" w:hAnsi="Times New Roman"/>
                            <w:sz w:val="24"/>
                          </w:rPr>
                        </w:pPr>
                      </w:p>
                      <w:p w14:paraId="0A2809B6" w14:textId="3A7C9378" w:rsidR="00DB2736" w:rsidRDefault="00DB2736" w:rsidP="00DB2736">
                        <w:pPr>
                          <w:pStyle w:val="Heading5"/>
                          <w:spacing w:before="150" w:after="150"/>
                          <w:ind w:left="150" w:right="150"/>
                          <w:rPr>
                            <w:rFonts w:ascii="Georgia" w:hAnsi="Georgia"/>
                            <w:bCs w:val="0"/>
                            <w:color w:val="000000"/>
                            <w:sz w:val="32"/>
                            <w:szCs w:val="32"/>
                          </w:rPr>
                        </w:pPr>
                        <w:r>
                          <w:rPr>
                            <w:rFonts w:ascii="Georgia" w:hAnsi="Georgia"/>
                            <w:b/>
                            <w:bCs w:val="0"/>
                            <w:color w:val="333333"/>
                            <w:sz w:val="40"/>
                            <w:szCs w:val="40"/>
                          </w:rPr>
                          <w:t xml:space="preserve">Final Information for </w:t>
                        </w:r>
                        <w:r w:rsidR="00061A0D" w:rsidRPr="00061A0D">
                          <w:rPr>
                            <w:rFonts w:ascii="Georgia" w:hAnsi="Georgia"/>
                            <w:b/>
                            <w:bCs w:val="0"/>
                            <w:color w:val="333333"/>
                            <w:sz w:val="40"/>
                            <w:szCs w:val="40"/>
                          </w:rPr>
                          <w:t>@Reg_ClassTitle@</w:t>
                        </w:r>
                      </w:p>
                    </w:tc>
                    <w:tc>
                      <w:tcPr>
                        <w:tcW w:w="1125" w:type="dxa"/>
                        <w:shd w:val="clear" w:color="auto" w:fill="FFFFFF"/>
                        <w:hideMark/>
                      </w:tcPr>
                      <w:p w14:paraId="3D094D48" w14:textId="77777777" w:rsidR="00DB2736" w:rsidRDefault="00DB2736" w:rsidP="00DB2736">
                        <w:pPr>
                          <w:rPr>
                            <w:rFonts w:ascii="Georgia" w:hAnsi="Georgia"/>
                            <w:b/>
                            <w:bCs/>
                            <w:color w:val="000000"/>
                            <w:sz w:val="32"/>
                            <w:szCs w:val="32"/>
                          </w:rPr>
                        </w:pPr>
                      </w:p>
                    </w:tc>
                  </w:tr>
                </w:tbl>
                <w:p w14:paraId="2E9DFCCA" w14:textId="77777777" w:rsidR="00DB2736" w:rsidRDefault="00DB2736" w:rsidP="00DB2736">
                  <w:pPr>
                    <w:rPr>
                      <w:sz w:val="20"/>
                      <w:szCs w:val="20"/>
                    </w:rPr>
                  </w:pPr>
                </w:p>
              </w:tc>
            </w:tr>
            <w:tr w:rsidR="00DB2736" w14:paraId="3A7DC176" w14:textId="77777777" w:rsidTr="00DB2736">
              <w:trPr>
                <w:trHeight w:val="300"/>
                <w:jc w:val="center"/>
              </w:trPr>
              <w:tc>
                <w:tcPr>
                  <w:tcW w:w="0" w:type="auto"/>
                  <w:vAlign w:val="center"/>
                  <w:hideMark/>
                </w:tcPr>
                <w:p w14:paraId="1F34751E" w14:textId="77777777" w:rsidR="00DB2736" w:rsidRDefault="00DB2736" w:rsidP="00DB2736">
                  <w:pPr>
                    <w:rPr>
                      <w:rFonts w:eastAsiaTheme="minorHAnsi"/>
                      <w:sz w:val="24"/>
                    </w:rPr>
                  </w:pPr>
                  <w:r>
                    <w:t xml:space="preserve">  </w:t>
                  </w:r>
                </w:p>
              </w:tc>
            </w:tr>
            <w:tr w:rsidR="00DB2736" w14:paraId="404A06B2" w14:textId="77777777" w:rsidTr="00DB2736">
              <w:trPr>
                <w:jc w:val="center"/>
              </w:trPr>
              <w:tc>
                <w:tcPr>
                  <w:tcW w:w="0" w:type="auto"/>
                  <w:shd w:val="clear" w:color="auto" w:fill="FFFFFF"/>
                  <w:tcMar>
                    <w:top w:w="0" w:type="dxa"/>
                    <w:left w:w="150" w:type="dxa"/>
                    <w:bottom w:w="150" w:type="dxa"/>
                    <w:right w:w="150" w:type="dxa"/>
                  </w:tcMar>
                  <w:vAlign w:val="center"/>
                  <w:hideMark/>
                </w:tcPr>
                <w:p w14:paraId="4B9F9CFA" w14:textId="77777777" w:rsidR="00DB2736" w:rsidRPr="00061A0D" w:rsidRDefault="00DB2736" w:rsidP="00DB2736">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Dear Bryce, </w:t>
                  </w:r>
                </w:p>
                <w:p w14:paraId="0C7A8BB6" w14:textId="77777777" w:rsidR="00DB2736" w:rsidRPr="00061A0D" w:rsidRDefault="00DB2736" w:rsidP="00DB2736">
                  <w:pPr>
                    <w:pStyle w:val="Heading5"/>
                    <w:numPr>
                      <w:ilvl w:val="0"/>
                      <w:numId w:val="0"/>
                    </w:numPr>
                    <w:spacing w:before="0" w:after="0"/>
                    <w:rPr>
                      <w:rFonts w:ascii="Trebuchet MS" w:hAnsi="Trebuchet MS"/>
                      <w:color w:val="000000"/>
                      <w:szCs w:val="22"/>
                    </w:rPr>
                  </w:pPr>
                </w:p>
                <w:p w14:paraId="0573A33D" w14:textId="30AF3D5F" w:rsidR="00DB2736" w:rsidRPr="00061A0D" w:rsidRDefault="00DB2736" w:rsidP="00DB2736">
                  <w:pPr>
                    <w:pStyle w:val="Heading5"/>
                    <w:numPr>
                      <w:ilvl w:val="0"/>
                      <w:numId w:val="0"/>
                    </w:numPr>
                    <w:spacing w:before="0" w:after="0"/>
                    <w:rPr>
                      <w:rFonts w:ascii="Trebuchet MS" w:hAnsi="Trebuchet MS"/>
                      <w:color w:val="000000"/>
                      <w:szCs w:val="22"/>
                    </w:rPr>
                  </w:pPr>
                  <w:r w:rsidRPr="00061A0D">
                    <w:rPr>
                      <w:rFonts w:ascii="Trebuchet MS" w:hAnsi="Trebuchet MS"/>
                      <w:color w:val="000000"/>
                      <w:szCs w:val="22"/>
                    </w:rPr>
                    <w:t xml:space="preserve">In final preparation for the upcoming </w:t>
                  </w:r>
                  <w:r w:rsidR="00061A0D" w:rsidRPr="00061A0D">
                    <w:rPr>
                      <w:rFonts w:ascii="Arial" w:hAnsi="Arial" w:cs="Arial"/>
                      <w:color w:val="4472C4" w:themeColor="accent5"/>
                      <w:szCs w:val="22"/>
                    </w:rPr>
                    <w:t>@Reg_ClassTitle@</w:t>
                  </w:r>
                  <w:r w:rsidR="00061A0D" w:rsidRPr="00061A0D">
                    <w:rPr>
                      <w:rFonts w:ascii="Arial" w:hAnsi="Arial" w:cs="Arial"/>
                      <w:szCs w:val="22"/>
                    </w:rPr>
                    <w:t xml:space="preserve"> on </w:t>
                  </w:r>
                  <w:commentRangeStart w:id="1008"/>
                  <w:r w:rsidR="00061A0D" w:rsidRPr="00061A0D">
                    <w:rPr>
                      <w:rFonts w:ascii="Arial" w:hAnsi="Arial" w:cs="Arial"/>
                      <w:color w:val="4472C4" w:themeColor="accent5"/>
                      <w:szCs w:val="22"/>
                    </w:rPr>
                    <w:t>@Reg_ClassStartDate@ (@</w:t>
                  </w:r>
                  <w:proofErr w:type="spellStart"/>
                  <w:r w:rsidR="00061A0D" w:rsidRPr="00061A0D">
                    <w:rPr>
                      <w:rFonts w:ascii="Arial" w:hAnsi="Arial" w:cs="Arial"/>
                      <w:color w:val="4472C4" w:themeColor="accent5"/>
                      <w:szCs w:val="22"/>
                    </w:rPr>
                    <w:t>Reg_Session_Start_Time</w:t>
                  </w:r>
                  <w:proofErr w:type="spellEnd"/>
                  <w:r w:rsidR="00061A0D" w:rsidRPr="00061A0D">
                    <w:rPr>
                      <w:rFonts w:ascii="Arial" w:hAnsi="Arial" w:cs="Arial"/>
                      <w:color w:val="4472C4" w:themeColor="accent5"/>
                      <w:szCs w:val="22"/>
                    </w:rPr>
                    <w:t xml:space="preserve">_#@) </w:t>
                  </w:r>
                  <w:r w:rsidR="00061A0D" w:rsidRPr="00061A0D">
                    <w:rPr>
                      <w:rFonts w:ascii="Arial" w:hAnsi="Arial" w:cs="Arial"/>
                      <w:szCs w:val="22"/>
                    </w:rPr>
                    <w:t xml:space="preserve">- </w:t>
                  </w:r>
                  <w:r w:rsidR="00061A0D" w:rsidRPr="00061A0D">
                    <w:rPr>
                      <w:rFonts w:ascii="Arial" w:hAnsi="Arial" w:cs="Arial"/>
                      <w:color w:val="4472C4" w:themeColor="accent5"/>
                      <w:szCs w:val="22"/>
                    </w:rPr>
                    <w:t>@</w:t>
                  </w:r>
                  <w:proofErr w:type="spellStart"/>
                  <w:r w:rsidR="00061A0D" w:rsidRPr="00061A0D">
                    <w:rPr>
                      <w:rFonts w:ascii="Arial" w:hAnsi="Arial" w:cs="Arial"/>
                      <w:color w:val="4472C4" w:themeColor="accent5"/>
                      <w:szCs w:val="22"/>
                    </w:rPr>
                    <w:t>Reg_EndDate</w:t>
                  </w:r>
                  <w:proofErr w:type="spellEnd"/>
                  <w:r w:rsidR="00061A0D" w:rsidRPr="00061A0D">
                    <w:rPr>
                      <w:rFonts w:ascii="Arial" w:hAnsi="Arial" w:cs="Arial"/>
                      <w:color w:val="4472C4" w:themeColor="accent5"/>
                      <w:szCs w:val="22"/>
                    </w:rPr>
                    <w:t>@</w:t>
                  </w:r>
                  <w:commentRangeEnd w:id="1008"/>
                  <w:r w:rsidR="00061A0D" w:rsidRPr="00061A0D">
                    <w:rPr>
                      <w:rStyle w:val="CommentReference"/>
                      <w:rFonts w:ascii="Arial" w:hAnsi="Arial" w:cs="Arial"/>
                    </w:rPr>
                    <w:commentReference w:id="1008"/>
                  </w:r>
                  <w:r w:rsidR="00061A0D" w:rsidRPr="00061A0D">
                    <w:rPr>
                      <w:rFonts w:ascii="Arial" w:hAnsi="Arial" w:cs="Arial"/>
                      <w:color w:val="4472C4" w:themeColor="accent5"/>
                      <w:szCs w:val="22"/>
                    </w:rPr>
                    <w:t xml:space="preserve"> (@</w:t>
                  </w:r>
                  <w:proofErr w:type="spellStart"/>
                  <w:r w:rsidR="00061A0D" w:rsidRPr="00061A0D">
                    <w:rPr>
                      <w:rFonts w:ascii="Arial" w:hAnsi="Arial" w:cs="Arial"/>
                      <w:color w:val="4472C4" w:themeColor="accent5"/>
                      <w:szCs w:val="22"/>
                    </w:rPr>
                    <w:t>Reg_Session_End_Time</w:t>
                  </w:r>
                  <w:proofErr w:type="spellEnd"/>
                  <w:r w:rsidR="00061A0D" w:rsidRPr="00061A0D">
                    <w:rPr>
                      <w:rFonts w:ascii="Arial" w:hAnsi="Arial" w:cs="Arial"/>
                      <w:color w:val="4472C4" w:themeColor="accent5"/>
                      <w:szCs w:val="22"/>
                    </w:rPr>
                    <w:t xml:space="preserve">_#@) </w:t>
                  </w:r>
                  <w:r w:rsidR="00061A0D" w:rsidRPr="00061A0D">
                    <w:rPr>
                      <w:rFonts w:ascii="Arial" w:hAnsi="Arial" w:cs="Arial"/>
                      <w:color w:val="000000"/>
                      <w:szCs w:val="22"/>
                    </w:rPr>
                    <w:t xml:space="preserve">in </w:t>
                  </w:r>
                  <w:commentRangeStart w:id="1009"/>
                  <w:r w:rsidR="00061A0D" w:rsidRPr="00061A0D">
                    <w:rPr>
                      <w:rStyle w:val="Strong"/>
                      <w:rFonts w:ascii="Arial" w:hAnsi="Arial" w:cs="Arial"/>
                      <w:color w:val="4472C4" w:themeColor="accent5"/>
                      <w:szCs w:val="22"/>
                    </w:rPr>
                    <w:t>@Reg_ClassLocation@</w:t>
                  </w:r>
                  <w:r w:rsidR="00061A0D" w:rsidRPr="00061A0D">
                    <w:rPr>
                      <w:rFonts w:ascii="Arial" w:hAnsi="Arial" w:cs="Arial"/>
                      <w:color w:val="4472C4" w:themeColor="accent5"/>
                      <w:szCs w:val="22"/>
                    </w:rPr>
                    <w:t xml:space="preserve">. </w:t>
                  </w:r>
                  <w:commentRangeEnd w:id="1009"/>
                  <w:r w:rsidR="00061A0D" w:rsidRPr="00061A0D">
                    <w:rPr>
                      <w:rStyle w:val="CommentReference"/>
                      <w:iCs w:val="0"/>
                    </w:rPr>
                    <w:commentReference w:id="1009"/>
                  </w:r>
                  <w:r w:rsidRPr="00061A0D">
                    <w:rPr>
                      <w:rStyle w:val="Strong"/>
                      <w:rFonts w:ascii="Trebuchet MS" w:hAnsi="Trebuchet MS"/>
                      <w:color w:val="000000"/>
                      <w:szCs w:val="22"/>
                    </w:rPr>
                    <w:t>,</w:t>
                  </w:r>
                  <w:r w:rsidRPr="00061A0D">
                    <w:rPr>
                      <w:rFonts w:ascii="Trebuchet MS" w:hAnsi="Trebuchet MS"/>
                      <w:color w:val="000000"/>
                      <w:szCs w:val="22"/>
                    </w:rPr>
                    <w:t xml:space="preserve"> we ask that you please review the following final reminders and important program information</w:t>
                  </w:r>
                  <w:ins w:id="1010" w:author="Colonero Maxwell" w:date="2020-06-03T09:59:00Z">
                    <w:r w:rsidR="0074369E">
                      <w:rPr>
                        <w:rFonts w:ascii="Trebuchet MS" w:hAnsi="Trebuchet MS"/>
                        <w:color w:val="000000"/>
                        <w:szCs w:val="22"/>
                      </w:rPr>
                      <w:t xml:space="preserve"> </w:t>
                    </w:r>
                  </w:ins>
                  <w:ins w:id="1011" w:author="Colonero Maxwell" w:date="2020-06-03T10:00:00Z">
                    <w:r w:rsidR="0074369E">
                      <w:rPr>
                        <w:rFonts w:ascii="Trebuchet MS" w:hAnsi="Trebuchet MS"/>
                        <w:color w:val="000000"/>
                        <w:szCs w:val="22"/>
                      </w:rPr>
                      <w:t xml:space="preserve">provided </w:t>
                    </w:r>
                  </w:ins>
                  <w:ins w:id="1012" w:author="Colonero Maxwell" w:date="2020-06-03T09:59:00Z">
                    <w:r w:rsidR="0074369E">
                      <w:rPr>
                        <w:rFonts w:ascii="Trebuchet MS" w:hAnsi="Trebuchet MS"/>
                        <w:color w:val="000000"/>
                        <w:szCs w:val="22"/>
                      </w:rPr>
                      <w:t xml:space="preserve">on the </w:t>
                    </w:r>
                  </w:ins>
                  <w:ins w:id="1013" w:author="Colonero Maxwell" w:date="2020-06-03T10:00:00Z">
                    <w:r w:rsidR="0074369E" w:rsidRPr="0074369E">
                      <w:rPr>
                        <w:rFonts w:ascii="Trebuchet MS" w:hAnsi="Trebuchet MS"/>
                        <w:color w:val="4472C4" w:themeColor="accent5"/>
                        <w:szCs w:val="22"/>
                        <w:rPrChange w:id="1014" w:author="Colonero Maxwell" w:date="2020-06-03T10:00:00Z">
                          <w:rPr>
                            <w:rFonts w:ascii="Trebuchet MS" w:hAnsi="Trebuchet MS"/>
                            <w:color w:val="000000"/>
                            <w:szCs w:val="22"/>
                          </w:rPr>
                        </w:rPrChange>
                      </w:rPr>
                      <w:t>&lt;</w:t>
                    </w:r>
                  </w:ins>
                  <w:commentRangeStart w:id="1015"/>
                  <w:ins w:id="1016" w:author="Colonero Maxwell" w:date="2020-06-03T09:59:00Z">
                    <w:r w:rsidR="0074369E" w:rsidRPr="0074369E">
                      <w:rPr>
                        <w:rFonts w:ascii="Trebuchet MS" w:hAnsi="Trebuchet MS"/>
                        <w:color w:val="4472C4" w:themeColor="accent5"/>
                        <w:szCs w:val="22"/>
                        <w:rPrChange w:id="1017" w:author="Colonero Maxwell" w:date="2020-06-03T10:00:00Z">
                          <w:rPr>
                            <w:rFonts w:ascii="Trebuchet MS" w:hAnsi="Trebuchet MS"/>
                            <w:color w:val="000000"/>
                            <w:szCs w:val="22"/>
                          </w:rPr>
                        </w:rPrChange>
                      </w:rPr>
                      <w:t>class page</w:t>
                    </w:r>
                  </w:ins>
                  <w:commentRangeEnd w:id="1015"/>
                  <w:ins w:id="1018" w:author="Colonero Maxwell" w:date="2020-06-03T10:02:00Z">
                    <w:r w:rsidR="0074369E">
                      <w:rPr>
                        <w:rStyle w:val="CommentReference"/>
                        <w:bCs w:val="0"/>
                        <w:iCs w:val="0"/>
                      </w:rPr>
                      <w:commentReference w:id="1015"/>
                    </w:r>
                  </w:ins>
                  <w:ins w:id="1019" w:author="Colonero Maxwell" w:date="2020-06-03T10:00:00Z">
                    <w:r w:rsidR="0074369E" w:rsidRPr="0074369E">
                      <w:rPr>
                        <w:rFonts w:ascii="Trebuchet MS" w:hAnsi="Trebuchet MS"/>
                        <w:color w:val="4472C4" w:themeColor="accent5"/>
                        <w:szCs w:val="22"/>
                        <w:rPrChange w:id="1020" w:author="Colonero Maxwell" w:date="2020-06-03T10:00:00Z">
                          <w:rPr>
                            <w:rFonts w:ascii="Trebuchet MS" w:hAnsi="Trebuchet MS"/>
                            <w:color w:val="000000"/>
                            <w:szCs w:val="22"/>
                          </w:rPr>
                        </w:rPrChange>
                      </w:rPr>
                      <w:t>&gt;</w:t>
                    </w:r>
                  </w:ins>
                  <w:r w:rsidRPr="00061A0D">
                    <w:rPr>
                      <w:rFonts w:ascii="Trebuchet MS" w:hAnsi="Trebuchet MS"/>
                      <w:color w:val="000000"/>
                      <w:szCs w:val="22"/>
                    </w:rPr>
                    <w:t xml:space="preserve">. </w:t>
                  </w:r>
                </w:p>
              </w:tc>
            </w:tr>
            <w:tr w:rsidR="00DB2736" w14:paraId="3C2B2ED4" w14:textId="77777777" w:rsidTr="00DB2736">
              <w:trPr>
                <w:trHeight w:val="150"/>
                <w:jc w:val="center"/>
              </w:trPr>
              <w:tc>
                <w:tcPr>
                  <w:tcW w:w="0" w:type="auto"/>
                  <w:shd w:val="clear" w:color="auto" w:fill="FFFFFF"/>
                  <w:tcMar>
                    <w:top w:w="0" w:type="dxa"/>
                    <w:left w:w="150" w:type="dxa"/>
                    <w:bottom w:w="150" w:type="dxa"/>
                    <w:right w:w="150" w:type="dxa"/>
                  </w:tcMar>
                  <w:vAlign w:val="center"/>
                </w:tcPr>
                <w:p w14:paraId="72EFA298" w14:textId="1E236C31" w:rsidR="00DB2736" w:rsidRPr="0074369E" w:rsidDel="0074369E" w:rsidRDefault="00DB2736" w:rsidP="00DB2736">
                  <w:pPr>
                    <w:pStyle w:val="Heading1"/>
                    <w:numPr>
                      <w:ilvl w:val="0"/>
                      <w:numId w:val="0"/>
                    </w:numPr>
                    <w:spacing w:before="0" w:after="0"/>
                    <w:ind w:left="284" w:hanging="284"/>
                    <w:rPr>
                      <w:del w:id="1021" w:author="Colonero Maxwell" w:date="2020-06-03T10:02:00Z"/>
                      <w:rFonts w:ascii="Trebuchet MS" w:hAnsi="Trebuchet MS"/>
                      <w:b w:val="0"/>
                      <w:color w:val="177B57"/>
                      <w:highlight w:val="yellow"/>
                      <w:rPrChange w:id="1022" w:author="Colonero Maxwell" w:date="2020-06-03T10:03:00Z">
                        <w:rPr>
                          <w:del w:id="1023" w:author="Colonero Maxwell" w:date="2020-06-03T10:02:00Z"/>
                          <w:rFonts w:ascii="Trebuchet MS" w:hAnsi="Trebuchet MS"/>
                          <w:b w:val="0"/>
                          <w:color w:val="177B57"/>
                        </w:rPr>
                      </w:rPrChange>
                    </w:rPr>
                  </w:pPr>
                  <w:del w:id="1024" w:author="Colonero Maxwell" w:date="2020-06-03T10:02:00Z">
                    <w:r w:rsidRPr="0074369E" w:rsidDel="0074369E">
                      <w:rPr>
                        <w:rFonts w:ascii="Trebuchet MS" w:hAnsi="Trebuchet MS"/>
                        <w:b w:val="0"/>
                        <w:caps/>
                        <w:color w:val="177B57"/>
                        <w:sz w:val="27"/>
                        <w:szCs w:val="27"/>
                        <w:highlight w:val="yellow"/>
                        <w:rPrChange w:id="1025" w:author="Colonero Maxwell" w:date="2020-06-03T10:03:00Z">
                          <w:rPr>
                            <w:rFonts w:ascii="Trebuchet MS" w:hAnsi="Trebuchet MS"/>
                            <w:b w:val="0"/>
                            <w:caps/>
                            <w:color w:val="177B57"/>
                            <w:sz w:val="27"/>
                            <w:szCs w:val="27"/>
                          </w:rPr>
                        </w:rPrChange>
                      </w:rPr>
                      <w:delText>LOCATION</w:delText>
                    </w:r>
                  </w:del>
                  <w:del w:id="1026" w:author="Colonero Maxwell" w:date="2020-06-03T09:59:00Z">
                    <w:r w:rsidRPr="0074369E" w:rsidDel="0074369E">
                      <w:rPr>
                        <w:rFonts w:ascii="Trebuchet MS" w:hAnsi="Trebuchet MS"/>
                        <w:b w:val="0"/>
                        <w:caps/>
                        <w:color w:val="177B57"/>
                        <w:sz w:val="27"/>
                        <w:szCs w:val="27"/>
                        <w:highlight w:val="yellow"/>
                        <w:rPrChange w:id="1027" w:author="Colonero Maxwell" w:date="2020-06-03T10:03:00Z">
                          <w:rPr>
                            <w:rFonts w:ascii="Trebuchet MS" w:hAnsi="Trebuchet MS"/>
                            <w:b w:val="0"/>
                            <w:caps/>
                            <w:color w:val="177B57"/>
                            <w:sz w:val="27"/>
                            <w:szCs w:val="27"/>
                          </w:rPr>
                        </w:rPrChange>
                      </w:rPr>
                      <w:delText> </w:delText>
                    </w:r>
                  </w:del>
                  <w:del w:id="1028" w:author="Colonero Maxwell" w:date="2020-06-03T09:58:00Z">
                    <w:r w:rsidRPr="0074369E" w:rsidDel="0074369E">
                      <w:rPr>
                        <w:rFonts w:ascii="Trebuchet MS" w:hAnsi="Trebuchet MS"/>
                        <w:b w:val="0"/>
                        <w:caps/>
                        <w:color w:val="177B57"/>
                        <w:sz w:val="27"/>
                        <w:szCs w:val="27"/>
                        <w:highlight w:val="yellow"/>
                        <w:rPrChange w:id="1029" w:author="Colonero Maxwell" w:date="2020-06-03T10:03:00Z">
                          <w:rPr>
                            <w:rFonts w:ascii="Trebuchet MS" w:hAnsi="Trebuchet MS"/>
                            <w:b w:val="0"/>
                            <w:caps/>
                            <w:color w:val="177B57"/>
                            <w:sz w:val="27"/>
                            <w:szCs w:val="27"/>
                          </w:rPr>
                        </w:rPrChange>
                      </w:rPr>
                      <w:delText>AND PROJECT CODE</w:delText>
                    </w:r>
                  </w:del>
                </w:p>
                <w:p w14:paraId="6E3D8971" w14:textId="4FFA4361" w:rsidR="00DB2736" w:rsidRPr="0074369E" w:rsidDel="0074369E" w:rsidRDefault="00DB2736" w:rsidP="00DB2736">
                  <w:pPr>
                    <w:rPr>
                      <w:del w:id="1030" w:author="Colonero Maxwell" w:date="2020-06-03T10:02:00Z"/>
                      <w:rFonts w:ascii="Times New Roman" w:eastAsiaTheme="minorHAnsi" w:hAnsi="Times New Roman"/>
                      <w:bCs/>
                      <w:sz w:val="24"/>
                      <w:highlight w:val="yellow"/>
                      <w:rPrChange w:id="1031" w:author="Colonero Maxwell" w:date="2020-06-03T10:03:00Z">
                        <w:rPr>
                          <w:del w:id="1032" w:author="Colonero Maxwell" w:date="2020-06-03T10:02:00Z"/>
                          <w:rFonts w:ascii="Times New Roman" w:eastAsiaTheme="minorHAnsi" w:hAnsi="Times New Roman"/>
                          <w:bCs/>
                          <w:sz w:val="24"/>
                        </w:rPr>
                      </w:rPrChange>
                    </w:rPr>
                  </w:pPr>
                </w:p>
                <w:p w14:paraId="6878CFC2" w14:textId="55C4CD71" w:rsidR="00DB2736" w:rsidRPr="0074369E" w:rsidDel="0074369E" w:rsidRDefault="00DB2736" w:rsidP="00DB2736">
                  <w:pPr>
                    <w:pStyle w:val="Heading5"/>
                    <w:numPr>
                      <w:ilvl w:val="0"/>
                      <w:numId w:val="0"/>
                    </w:numPr>
                    <w:spacing w:before="0" w:after="0"/>
                    <w:ind w:left="1418" w:hanging="1418"/>
                    <w:rPr>
                      <w:del w:id="1033" w:author="Colonero Maxwell" w:date="2020-06-03T10:02:00Z"/>
                      <w:rFonts w:ascii="Trebuchet MS" w:hAnsi="Trebuchet MS"/>
                      <w:color w:val="000000"/>
                      <w:szCs w:val="22"/>
                      <w:highlight w:val="yellow"/>
                      <w:rPrChange w:id="1034" w:author="Colonero Maxwell" w:date="2020-06-03T10:03:00Z">
                        <w:rPr>
                          <w:del w:id="1035" w:author="Colonero Maxwell" w:date="2020-06-03T10:02:00Z"/>
                          <w:rFonts w:ascii="Trebuchet MS" w:hAnsi="Trebuchet MS"/>
                          <w:color w:val="000000"/>
                          <w:szCs w:val="22"/>
                        </w:rPr>
                      </w:rPrChange>
                    </w:rPr>
                  </w:pPr>
                  <w:del w:id="1036" w:author="Colonero Maxwell" w:date="2020-06-03T10:02:00Z">
                    <w:r w:rsidRPr="0074369E" w:rsidDel="0074369E">
                      <w:rPr>
                        <w:rStyle w:val="Strong"/>
                        <w:rFonts w:ascii="Trebuchet MS" w:hAnsi="Trebuchet MS"/>
                        <w:b w:val="0"/>
                        <w:bCs/>
                        <w:color w:val="000000"/>
                        <w:szCs w:val="22"/>
                        <w:highlight w:val="yellow"/>
                        <w:rPrChange w:id="1037" w:author="Colonero Maxwell" w:date="2020-06-03T10:03:00Z">
                          <w:rPr>
                            <w:rStyle w:val="Strong"/>
                            <w:rFonts w:ascii="Trebuchet MS" w:hAnsi="Trebuchet MS"/>
                            <w:b w:val="0"/>
                            <w:bCs/>
                            <w:color w:val="000000"/>
                            <w:szCs w:val="22"/>
                          </w:rPr>
                        </w:rPrChange>
                      </w:rPr>
                      <w:delText>Location: </w:delText>
                    </w:r>
                    <w:r w:rsidR="00061A0D" w:rsidRPr="0074369E" w:rsidDel="0074369E">
                      <w:rPr>
                        <w:rStyle w:val="Strong"/>
                        <w:rFonts w:ascii="Trebuchet MS" w:hAnsi="Trebuchet MS"/>
                        <w:b w:val="0"/>
                        <w:bCs/>
                        <w:color w:val="4472C4" w:themeColor="accent5"/>
                        <w:szCs w:val="22"/>
                        <w:highlight w:val="yellow"/>
                        <w:rPrChange w:id="1038" w:author="Colonero Maxwell" w:date="2020-06-03T10:03:00Z">
                          <w:rPr>
                            <w:rStyle w:val="Strong"/>
                            <w:rFonts w:ascii="Trebuchet MS" w:hAnsi="Trebuchet MS"/>
                            <w:b w:val="0"/>
                            <w:bCs/>
                            <w:color w:val="4472C4" w:themeColor="accent5"/>
                            <w:szCs w:val="22"/>
                          </w:rPr>
                        </w:rPrChange>
                      </w:rPr>
                      <w:delText>@Reg_ClassLocation@</w:delText>
                    </w:r>
                  </w:del>
                </w:p>
                <w:p w14:paraId="095DB807" w14:textId="54F3FBF7" w:rsidR="00990ABF" w:rsidRPr="0074369E" w:rsidDel="0074369E" w:rsidRDefault="00DB2736" w:rsidP="00990ABF">
                  <w:pPr>
                    <w:shd w:val="clear" w:color="auto" w:fill="FFFFFF"/>
                    <w:rPr>
                      <w:del w:id="1039" w:author="Colonero Maxwell" w:date="2020-06-03T09:58:00Z"/>
                      <w:rFonts w:ascii="Arial" w:hAnsi="Arial" w:cs="Arial"/>
                      <w:color w:val="333333"/>
                      <w:sz w:val="18"/>
                      <w:szCs w:val="18"/>
                      <w:highlight w:val="yellow"/>
                      <w:lang w:val="fr-FR" w:eastAsia="en-US"/>
                      <w:rPrChange w:id="1040" w:author="Colonero Maxwell" w:date="2020-06-03T10:03:00Z">
                        <w:rPr>
                          <w:del w:id="1041" w:author="Colonero Maxwell" w:date="2020-06-03T09:58:00Z"/>
                          <w:rFonts w:ascii="Arial" w:hAnsi="Arial" w:cs="Arial"/>
                          <w:color w:val="333333"/>
                          <w:sz w:val="18"/>
                          <w:szCs w:val="18"/>
                          <w:lang w:val="fr-FR" w:eastAsia="en-US"/>
                        </w:rPr>
                      </w:rPrChange>
                    </w:rPr>
                  </w:pPr>
                  <w:del w:id="1042" w:author="Colonero Maxwell" w:date="2020-06-03T09:58:00Z">
                    <w:r w:rsidRPr="0074369E" w:rsidDel="0074369E">
                      <w:rPr>
                        <w:rStyle w:val="Strong"/>
                        <w:rFonts w:ascii="Trebuchet MS" w:hAnsi="Trebuchet MS"/>
                        <w:b w:val="0"/>
                        <w:bCs w:val="0"/>
                        <w:color w:val="000000"/>
                        <w:szCs w:val="22"/>
                        <w:highlight w:val="yellow"/>
                        <w:rPrChange w:id="1043" w:author="Colonero Maxwell" w:date="2020-06-03T10:03:00Z">
                          <w:rPr>
                            <w:rStyle w:val="Strong"/>
                            <w:rFonts w:ascii="Trebuchet MS" w:hAnsi="Trebuchet MS"/>
                            <w:b w:val="0"/>
                            <w:bCs w:val="0"/>
                            <w:color w:val="000000"/>
                            <w:szCs w:val="22"/>
                          </w:rPr>
                        </w:rPrChange>
                      </w:rPr>
                      <w:delText>Project Code: </w:delText>
                    </w:r>
                    <w:commentRangeStart w:id="1044"/>
                    <w:r w:rsidR="00990ABF" w:rsidRPr="0074369E" w:rsidDel="0074369E">
                      <w:rPr>
                        <w:rFonts w:ascii="Arial" w:hAnsi="Arial" w:cs="Arial"/>
                        <w:b/>
                        <w:bCs/>
                        <w:color w:val="333333"/>
                        <w:sz w:val="18"/>
                        <w:szCs w:val="18"/>
                        <w:highlight w:val="yellow"/>
                        <w:lang w:val="fr-FR" w:eastAsia="en-US"/>
                        <w:rPrChange w:id="1045" w:author="Colonero Maxwell" w:date="2020-06-03T10:03:00Z">
                          <w:rPr>
                            <w:rFonts w:ascii="Arial" w:hAnsi="Arial" w:cs="Arial"/>
                            <w:b/>
                            <w:bCs/>
                            <w:color w:val="333333"/>
                            <w:sz w:val="18"/>
                            <w:szCs w:val="18"/>
                            <w:lang w:val="fr-FR" w:eastAsia="en-US"/>
                          </w:rPr>
                        </w:rPrChange>
                      </w:rPr>
                      <w:delText>&lt; &gt;</w:delText>
                    </w:r>
                    <w:commentRangeEnd w:id="1044"/>
                    <w:r w:rsidR="00990ABF" w:rsidRPr="0074369E" w:rsidDel="0074369E">
                      <w:rPr>
                        <w:rStyle w:val="CommentReference"/>
                        <w:highlight w:val="yellow"/>
                        <w:rPrChange w:id="1046" w:author="Colonero Maxwell" w:date="2020-06-03T10:03:00Z">
                          <w:rPr>
                            <w:rStyle w:val="CommentReference"/>
                          </w:rPr>
                        </w:rPrChange>
                      </w:rPr>
                      <w:commentReference w:id="1044"/>
                    </w:r>
                  </w:del>
                </w:p>
                <w:p w14:paraId="17F7899B" w14:textId="77777777" w:rsidR="00DB2736" w:rsidRPr="0074369E" w:rsidDel="0074369E" w:rsidRDefault="00DB2736" w:rsidP="00DB2736">
                  <w:pPr>
                    <w:rPr>
                      <w:del w:id="1047" w:author="Colonero Maxwell" w:date="2020-06-03T10:01:00Z"/>
                      <w:rFonts w:ascii="Times New Roman" w:eastAsiaTheme="minorHAnsi" w:hAnsi="Times New Roman"/>
                      <w:bCs/>
                      <w:sz w:val="24"/>
                      <w:highlight w:val="yellow"/>
                      <w:rPrChange w:id="1048" w:author="Colonero Maxwell" w:date="2020-06-03T10:03:00Z">
                        <w:rPr>
                          <w:del w:id="1049" w:author="Colonero Maxwell" w:date="2020-06-03T10:01:00Z"/>
                          <w:rFonts w:ascii="Times New Roman" w:eastAsiaTheme="minorHAnsi" w:hAnsi="Times New Roman"/>
                          <w:bCs/>
                          <w:sz w:val="24"/>
                        </w:rPr>
                      </w:rPrChange>
                    </w:rPr>
                  </w:pPr>
                </w:p>
                <w:p w14:paraId="0E66CB97" w14:textId="77777777" w:rsidR="00DB2736" w:rsidRPr="0074369E" w:rsidDel="0074369E" w:rsidRDefault="00DB2736">
                  <w:pPr>
                    <w:pStyle w:val="Heading1"/>
                    <w:numPr>
                      <w:ilvl w:val="0"/>
                      <w:numId w:val="0"/>
                    </w:numPr>
                    <w:spacing w:before="0" w:after="0"/>
                    <w:rPr>
                      <w:del w:id="1050" w:author="Colonero Maxwell" w:date="2020-06-03T10:01:00Z"/>
                      <w:rFonts w:ascii="Trebuchet MS" w:hAnsi="Trebuchet MS"/>
                      <w:b w:val="0"/>
                      <w:color w:val="177B57"/>
                      <w:highlight w:val="yellow"/>
                      <w:rPrChange w:id="1051" w:author="Colonero Maxwell" w:date="2020-06-03T10:03:00Z">
                        <w:rPr>
                          <w:del w:id="1052" w:author="Colonero Maxwell" w:date="2020-06-03T10:01:00Z"/>
                          <w:rFonts w:ascii="Trebuchet MS" w:hAnsi="Trebuchet MS"/>
                          <w:b w:val="0"/>
                          <w:color w:val="177B57"/>
                        </w:rPr>
                      </w:rPrChange>
                    </w:rPr>
                  </w:pPr>
                  <w:del w:id="1053" w:author="Colonero Maxwell" w:date="2020-06-03T10:01:00Z">
                    <w:r w:rsidRPr="0074369E" w:rsidDel="0074369E">
                      <w:rPr>
                        <w:rFonts w:ascii="Trebuchet MS" w:hAnsi="Trebuchet MS"/>
                        <w:b w:val="0"/>
                        <w:caps/>
                        <w:color w:val="177B57"/>
                        <w:sz w:val="27"/>
                        <w:szCs w:val="27"/>
                        <w:highlight w:val="yellow"/>
                        <w:rPrChange w:id="1054" w:author="Colonero Maxwell" w:date="2020-06-03T10:03:00Z">
                          <w:rPr>
                            <w:rFonts w:ascii="Trebuchet MS" w:hAnsi="Trebuchet MS"/>
                            <w:b w:val="0"/>
                            <w:caps/>
                            <w:color w:val="177B57"/>
                            <w:sz w:val="27"/>
                            <w:szCs w:val="27"/>
                          </w:rPr>
                        </w:rPrChange>
                      </w:rPr>
                      <w:delText>PRE-WORK</w:delText>
                    </w:r>
                    <w:r w:rsidRPr="0074369E" w:rsidDel="0074369E">
                      <w:rPr>
                        <w:rFonts w:ascii="Trebuchet MS" w:hAnsi="Trebuchet MS"/>
                        <w:b w:val="0"/>
                        <w:color w:val="177B57"/>
                        <w:highlight w:val="yellow"/>
                        <w:rPrChange w:id="1055" w:author="Colonero Maxwell" w:date="2020-06-03T10:03:00Z">
                          <w:rPr>
                            <w:rFonts w:ascii="Trebuchet MS" w:hAnsi="Trebuchet MS"/>
                            <w:b w:val="0"/>
                            <w:color w:val="177B57"/>
                          </w:rPr>
                        </w:rPrChange>
                      </w:rPr>
                      <w:delText xml:space="preserve"> </w:delText>
                    </w:r>
                  </w:del>
                </w:p>
                <w:p w14:paraId="3C1E29CD" w14:textId="31371508" w:rsidR="0074369E" w:rsidRPr="0074369E" w:rsidDel="0074369E" w:rsidRDefault="0074369E">
                  <w:pPr>
                    <w:rPr>
                      <w:del w:id="1056" w:author="Colonero Maxwell" w:date="2020-06-03T10:01:00Z"/>
                      <w:rFonts w:ascii="Times New Roman" w:eastAsiaTheme="minorHAnsi" w:hAnsi="Times New Roman"/>
                      <w:bCs/>
                      <w:sz w:val="24"/>
                      <w:highlight w:val="yellow"/>
                      <w:rPrChange w:id="1057" w:author="Colonero Maxwell" w:date="2020-06-03T10:03:00Z">
                        <w:rPr>
                          <w:del w:id="1058" w:author="Colonero Maxwell" w:date="2020-06-03T10:01:00Z"/>
                          <w:rFonts w:ascii="Times New Roman" w:eastAsiaTheme="minorHAnsi" w:hAnsi="Times New Roman"/>
                          <w:bCs/>
                          <w:sz w:val="24"/>
                        </w:rPr>
                      </w:rPrChange>
                    </w:rPr>
                  </w:pPr>
                </w:p>
                <w:p w14:paraId="5C773B80" w14:textId="172A6367" w:rsidR="00DB2736" w:rsidRPr="0074369E" w:rsidDel="0074369E" w:rsidRDefault="00DB2736">
                  <w:pPr>
                    <w:pStyle w:val="Heading5"/>
                    <w:numPr>
                      <w:ilvl w:val="0"/>
                      <w:numId w:val="0"/>
                    </w:numPr>
                    <w:spacing w:before="0" w:after="0"/>
                    <w:rPr>
                      <w:del w:id="1059" w:author="Colonero Maxwell" w:date="2020-06-03T10:01:00Z"/>
                      <w:rFonts w:ascii="Trebuchet MS" w:hAnsi="Trebuchet MS"/>
                      <w:color w:val="000000"/>
                      <w:szCs w:val="22"/>
                      <w:highlight w:val="yellow"/>
                      <w:rPrChange w:id="1060" w:author="Colonero Maxwell" w:date="2020-06-03T10:03:00Z">
                        <w:rPr>
                          <w:del w:id="1061" w:author="Colonero Maxwell" w:date="2020-06-03T10:01:00Z"/>
                          <w:rFonts w:ascii="Trebuchet MS" w:hAnsi="Trebuchet MS"/>
                          <w:color w:val="000000"/>
                          <w:szCs w:val="22"/>
                        </w:rPr>
                      </w:rPrChange>
                    </w:rPr>
                  </w:pPr>
                  <w:del w:id="1062" w:author="Colonero Maxwell" w:date="2020-06-03T10:01:00Z">
                    <w:r w:rsidRPr="0074369E" w:rsidDel="0074369E">
                      <w:rPr>
                        <w:rFonts w:ascii="Trebuchet MS" w:hAnsi="Trebuchet MS"/>
                        <w:color w:val="000000"/>
                        <w:szCs w:val="22"/>
                        <w:highlight w:val="yellow"/>
                        <w:rPrChange w:id="1063" w:author="Colonero Maxwell" w:date="2020-06-03T10:03:00Z">
                          <w:rPr>
                            <w:rFonts w:ascii="Trebuchet MS" w:hAnsi="Trebuchet MS"/>
                            <w:color w:val="000000"/>
                            <w:szCs w:val="22"/>
                          </w:rPr>
                        </w:rPrChange>
                      </w:rPr>
                      <w:delText xml:space="preserve">If you have not already, please </w:delText>
                    </w:r>
                  </w:del>
                  <w:del w:id="1064" w:author="Colonero Maxwell" w:date="2020-06-03T09:59:00Z">
                    <w:r w:rsidRPr="0074369E" w:rsidDel="0074369E">
                      <w:rPr>
                        <w:rFonts w:ascii="Trebuchet MS" w:hAnsi="Trebuchet MS"/>
                        <w:color w:val="000000"/>
                        <w:szCs w:val="22"/>
                        <w:highlight w:val="yellow"/>
                        <w:rPrChange w:id="1065" w:author="Colonero Maxwell" w:date="2020-06-03T10:03:00Z">
                          <w:rPr>
                            <w:rFonts w:ascii="Trebuchet MS" w:hAnsi="Trebuchet MS"/>
                            <w:color w:val="000000"/>
                            <w:szCs w:val="22"/>
                          </w:rPr>
                        </w:rPrChange>
                      </w:rPr>
                      <w:delText xml:space="preserve">complete </w:delText>
                    </w:r>
                  </w:del>
                  <w:del w:id="1066" w:author="Colonero Maxwell" w:date="2020-06-03T10:01:00Z">
                    <w:r w:rsidRPr="0074369E" w:rsidDel="0074369E">
                      <w:rPr>
                        <w:rFonts w:ascii="Trebuchet MS" w:hAnsi="Trebuchet MS"/>
                        <w:color w:val="000000"/>
                        <w:szCs w:val="22"/>
                        <w:highlight w:val="yellow"/>
                        <w:rPrChange w:id="1067" w:author="Colonero Maxwell" w:date="2020-06-03T10:03:00Z">
                          <w:rPr>
                            <w:rFonts w:ascii="Trebuchet MS" w:hAnsi="Trebuchet MS"/>
                            <w:color w:val="000000"/>
                            <w:szCs w:val="22"/>
                          </w:rPr>
                        </w:rPrChange>
                      </w:rPr>
                      <w:delText xml:space="preserve">all required </w:delText>
                    </w:r>
                    <w:commentRangeStart w:id="1068"/>
                    <w:r w:rsidR="00061A0D" w:rsidRPr="0074369E" w:rsidDel="0074369E">
                      <w:rPr>
                        <w:highlight w:val="yellow"/>
                        <w:rPrChange w:id="1069" w:author="Colonero Maxwell" w:date="2020-06-03T10:03:00Z">
                          <w:rPr/>
                        </w:rPrChange>
                      </w:rPr>
                      <w:fldChar w:fldCharType="begin"/>
                    </w:r>
                    <w:r w:rsidR="00061A0D" w:rsidRPr="0074369E" w:rsidDel="0074369E">
                      <w:rPr>
                        <w:highlight w:val="yellow"/>
                        <w:rPrChange w:id="1070" w:author="Colonero Maxwell" w:date="2020-06-03T10:03:00Z">
                          <w:rPr/>
                        </w:rPrChange>
                      </w:rPr>
                      <w:delInstrText xml:space="preserve"> HYPERLINK "http://learning.bcg.com/LiveCourses/LiveCourseInfo?showdocument=true&amp;EventID=57380" </w:delInstrText>
                    </w:r>
                    <w:r w:rsidR="00061A0D" w:rsidRPr="0074369E" w:rsidDel="0074369E">
                      <w:rPr>
                        <w:highlight w:val="yellow"/>
                        <w:rPrChange w:id="1071" w:author="Colonero Maxwell" w:date="2020-06-03T10:03:00Z">
                          <w:rPr>
                            <w:rStyle w:val="Hyperlink"/>
                            <w:rFonts w:ascii="Trebuchet MS" w:hAnsi="Trebuchet MS"/>
                            <w:szCs w:val="22"/>
                          </w:rPr>
                        </w:rPrChange>
                      </w:rPr>
                      <w:fldChar w:fldCharType="separate"/>
                    </w:r>
                    <w:r w:rsidRPr="0074369E" w:rsidDel="0074369E">
                      <w:rPr>
                        <w:rStyle w:val="Hyperlink"/>
                        <w:rFonts w:ascii="Trebuchet MS" w:hAnsi="Trebuchet MS"/>
                        <w:szCs w:val="22"/>
                        <w:highlight w:val="yellow"/>
                        <w:rPrChange w:id="1072" w:author="Colonero Maxwell" w:date="2020-06-03T10:03:00Z">
                          <w:rPr>
                            <w:rStyle w:val="Hyperlink"/>
                            <w:rFonts w:ascii="Trebuchet MS" w:hAnsi="Trebuchet MS"/>
                            <w:szCs w:val="22"/>
                          </w:rPr>
                        </w:rPrChange>
                      </w:rPr>
                      <w:delText>pre-work</w:delText>
                    </w:r>
                    <w:r w:rsidR="00061A0D" w:rsidRPr="0074369E" w:rsidDel="0074369E">
                      <w:rPr>
                        <w:rStyle w:val="Hyperlink"/>
                        <w:rFonts w:ascii="Trebuchet MS" w:hAnsi="Trebuchet MS"/>
                        <w:szCs w:val="22"/>
                        <w:highlight w:val="yellow"/>
                        <w:rPrChange w:id="1073" w:author="Colonero Maxwell" w:date="2020-06-03T10:03:00Z">
                          <w:rPr>
                            <w:rStyle w:val="Hyperlink"/>
                            <w:rFonts w:ascii="Trebuchet MS" w:hAnsi="Trebuchet MS"/>
                            <w:szCs w:val="22"/>
                          </w:rPr>
                        </w:rPrChange>
                      </w:rPr>
                      <w:fldChar w:fldCharType="end"/>
                    </w:r>
                    <w:commentRangeEnd w:id="1068"/>
                    <w:r w:rsidR="00061A0D" w:rsidRPr="0074369E" w:rsidDel="0074369E">
                      <w:rPr>
                        <w:rStyle w:val="CommentReference"/>
                        <w:bCs w:val="0"/>
                        <w:iCs w:val="0"/>
                        <w:highlight w:val="yellow"/>
                        <w:rPrChange w:id="1074" w:author="Colonero Maxwell" w:date="2020-06-03T10:03:00Z">
                          <w:rPr>
                            <w:rStyle w:val="CommentReference"/>
                            <w:bCs w:val="0"/>
                            <w:iCs w:val="0"/>
                          </w:rPr>
                        </w:rPrChange>
                      </w:rPr>
                      <w:commentReference w:id="1068"/>
                    </w:r>
                    <w:r w:rsidRPr="0074369E" w:rsidDel="0074369E">
                      <w:rPr>
                        <w:rFonts w:ascii="Trebuchet MS" w:hAnsi="Trebuchet MS"/>
                        <w:color w:val="000000"/>
                        <w:szCs w:val="22"/>
                        <w:highlight w:val="yellow"/>
                        <w:rPrChange w:id="1075" w:author="Colonero Maxwell" w:date="2020-06-03T10:03:00Z">
                          <w:rPr>
                            <w:rFonts w:ascii="Trebuchet MS" w:hAnsi="Trebuchet MS"/>
                            <w:color w:val="000000"/>
                            <w:szCs w:val="22"/>
                          </w:rPr>
                        </w:rPrChange>
                      </w:rPr>
                      <w:delText xml:space="preserve"> </w:delText>
                    </w:r>
                    <w:r w:rsidR="00990ABF" w:rsidRPr="0074369E" w:rsidDel="0074369E">
                      <w:rPr>
                        <w:rFonts w:ascii="Trebuchet MS" w:hAnsi="Trebuchet MS"/>
                        <w:color w:val="000000"/>
                        <w:szCs w:val="22"/>
                        <w:highlight w:val="yellow"/>
                        <w:rPrChange w:id="1076" w:author="Colonero Maxwell" w:date="2020-06-03T10:03:00Z">
                          <w:rPr>
                            <w:rFonts w:ascii="Trebuchet MS" w:hAnsi="Trebuchet MS"/>
                            <w:color w:val="000000"/>
                            <w:szCs w:val="22"/>
                          </w:rPr>
                        </w:rPrChange>
                      </w:rPr>
                      <w:delText xml:space="preserve">listed in on the Course Details page </w:delText>
                    </w:r>
                    <w:r w:rsidRPr="0074369E" w:rsidDel="0074369E">
                      <w:rPr>
                        <w:rFonts w:ascii="Trebuchet MS" w:hAnsi="Trebuchet MS"/>
                        <w:color w:val="000000"/>
                        <w:szCs w:val="22"/>
                        <w:highlight w:val="yellow"/>
                        <w:rPrChange w:id="1077" w:author="Colonero Maxwell" w:date="2020-06-03T10:03:00Z">
                          <w:rPr>
                            <w:rFonts w:ascii="Trebuchet MS" w:hAnsi="Trebuchet MS"/>
                            <w:color w:val="000000"/>
                            <w:szCs w:val="22"/>
                          </w:rPr>
                        </w:rPrChange>
                      </w:rPr>
                      <w:delText>for this program</w:delText>
                    </w:r>
                    <w:r w:rsidR="00990ABF" w:rsidRPr="0074369E" w:rsidDel="0074369E">
                      <w:rPr>
                        <w:rFonts w:ascii="Trebuchet MS" w:hAnsi="Trebuchet MS"/>
                        <w:color w:val="000000"/>
                        <w:szCs w:val="22"/>
                        <w:highlight w:val="yellow"/>
                        <w:rPrChange w:id="1078" w:author="Colonero Maxwell" w:date="2020-06-03T10:03:00Z">
                          <w:rPr>
                            <w:rFonts w:ascii="Trebuchet MS" w:hAnsi="Trebuchet MS"/>
                            <w:color w:val="000000"/>
                            <w:szCs w:val="22"/>
                          </w:rPr>
                        </w:rPrChange>
                      </w:rPr>
                      <w:delText xml:space="preserve"> </w:delText>
                    </w:r>
                    <w:r w:rsidRPr="0074369E" w:rsidDel="0074369E">
                      <w:rPr>
                        <w:rFonts w:ascii="Trebuchet MS" w:hAnsi="Trebuchet MS"/>
                        <w:color w:val="000000"/>
                        <w:szCs w:val="22"/>
                        <w:highlight w:val="yellow"/>
                        <w:rPrChange w:id="1079" w:author="Colonero Maxwell" w:date="2020-06-03T10:03:00Z">
                          <w:rPr>
                            <w:rFonts w:ascii="Trebuchet MS" w:hAnsi="Trebuchet MS"/>
                            <w:color w:val="000000"/>
                            <w:szCs w:val="22"/>
                          </w:rPr>
                        </w:rPrChange>
                      </w:rPr>
                      <w:delText xml:space="preserve">prior to the program start. </w:delText>
                    </w:r>
                  </w:del>
                </w:p>
                <w:p w14:paraId="653274A4" w14:textId="7A0A5179" w:rsidR="00DB2736" w:rsidRPr="0074369E" w:rsidDel="0074369E" w:rsidRDefault="00DB2736">
                  <w:pPr>
                    <w:pStyle w:val="Heading1"/>
                    <w:numPr>
                      <w:ilvl w:val="0"/>
                      <w:numId w:val="0"/>
                    </w:numPr>
                    <w:spacing w:before="0" w:after="0"/>
                    <w:rPr>
                      <w:del w:id="1080" w:author="Colonero Maxwell" w:date="2020-06-03T10:02:00Z"/>
                      <w:rFonts w:eastAsiaTheme="minorHAnsi"/>
                      <w:bCs w:val="0"/>
                      <w:highlight w:val="yellow"/>
                      <w:rPrChange w:id="1081" w:author="Colonero Maxwell" w:date="2020-06-03T10:03:00Z">
                        <w:rPr>
                          <w:del w:id="1082" w:author="Colonero Maxwell" w:date="2020-06-03T10:02:00Z"/>
                          <w:rFonts w:eastAsiaTheme="minorHAnsi"/>
                          <w:bCs/>
                        </w:rPr>
                      </w:rPrChange>
                    </w:rPr>
                    <w:pPrChange w:id="1083" w:author="Colonero Maxwell" w:date="2020-06-03T10:01:00Z">
                      <w:pPr/>
                    </w:pPrChange>
                  </w:pPr>
                </w:p>
                <w:p w14:paraId="5BB19AEF" w14:textId="68CD8F0B" w:rsidR="00DB2736" w:rsidRPr="0074369E" w:rsidDel="0074369E" w:rsidRDefault="00DB2736">
                  <w:pPr>
                    <w:pStyle w:val="Heading1"/>
                    <w:numPr>
                      <w:ilvl w:val="0"/>
                      <w:numId w:val="0"/>
                    </w:numPr>
                    <w:spacing w:before="0" w:after="0"/>
                    <w:rPr>
                      <w:del w:id="1084" w:author="Colonero Maxwell" w:date="2020-06-03T10:03:00Z"/>
                      <w:rFonts w:ascii="Trebuchet MS" w:hAnsi="Trebuchet MS"/>
                      <w:b w:val="0"/>
                      <w:color w:val="177B57"/>
                      <w:highlight w:val="yellow"/>
                      <w:rPrChange w:id="1085" w:author="Colonero Maxwell" w:date="2020-06-03T10:03:00Z">
                        <w:rPr>
                          <w:del w:id="1086" w:author="Colonero Maxwell" w:date="2020-06-03T10:03:00Z"/>
                          <w:rFonts w:ascii="Trebuchet MS" w:hAnsi="Trebuchet MS"/>
                          <w:b w:val="0"/>
                          <w:color w:val="177B57"/>
                        </w:rPr>
                      </w:rPrChange>
                    </w:rPr>
                  </w:pPr>
                  <w:del w:id="1087" w:author="Colonero Maxwell" w:date="2020-06-03T10:03:00Z">
                    <w:r w:rsidRPr="0074369E" w:rsidDel="0074369E">
                      <w:rPr>
                        <w:rFonts w:ascii="Trebuchet MS" w:hAnsi="Trebuchet MS"/>
                        <w:b w:val="0"/>
                        <w:caps/>
                        <w:color w:val="177B57"/>
                        <w:sz w:val="28"/>
                        <w:szCs w:val="28"/>
                        <w:highlight w:val="yellow"/>
                        <w:rPrChange w:id="1088" w:author="Colonero Maxwell" w:date="2020-06-03T10:03:00Z">
                          <w:rPr>
                            <w:rFonts w:ascii="Trebuchet MS" w:hAnsi="Trebuchet MS"/>
                            <w:b w:val="0"/>
                            <w:caps/>
                            <w:color w:val="177B57"/>
                            <w:sz w:val="28"/>
                            <w:szCs w:val="28"/>
                          </w:rPr>
                        </w:rPrChange>
                      </w:rPr>
                      <w:delText xml:space="preserve">ADDITIONAL INFORMATION </w:delText>
                    </w:r>
                  </w:del>
                </w:p>
                <w:p w14:paraId="7BFFDEC5" w14:textId="41558B71" w:rsidR="0074369E" w:rsidRDefault="0074369E" w:rsidP="00DB2736">
                  <w:pPr>
                    <w:rPr>
                      <w:ins w:id="1089" w:author="Colonero Maxwell" w:date="2020-06-03T10:01:00Z"/>
                      <w:rFonts w:ascii="Times New Roman" w:eastAsiaTheme="minorHAnsi" w:hAnsi="Times New Roman"/>
                      <w:bCs/>
                      <w:sz w:val="24"/>
                    </w:rPr>
                  </w:pPr>
                  <w:ins w:id="1090" w:author="Colonero Maxwell" w:date="2020-06-03T10:01:00Z">
                    <w:r w:rsidRPr="0074369E">
                      <w:rPr>
                        <w:rFonts w:ascii="Times New Roman" w:eastAsiaTheme="minorHAnsi" w:hAnsi="Times New Roman"/>
                        <w:bCs/>
                        <w:sz w:val="24"/>
                        <w:highlight w:val="yellow"/>
                        <w:rPrChange w:id="1091" w:author="Colonero Maxwell" w:date="2020-06-03T10:03:00Z">
                          <w:rPr>
                            <w:rFonts w:ascii="Times New Roman" w:eastAsiaTheme="minorHAnsi" w:hAnsi="Times New Roman"/>
                            <w:bCs/>
                            <w:sz w:val="24"/>
                          </w:rPr>
                        </w:rPrChange>
                      </w:rPr>
                      <w:t xml:space="preserve">&lt;Free Text for </w:t>
                    </w:r>
                    <w:proofErr w:type="spellStart"/>
                    <w:r w:rsidRPr="0074369E">
                      <w:rPr>
                        <w:rFonts w:ascii="Times New Roman" w:eastAsiaTheme="minorHAnsi" w:hAnsi="Times New Roman"/>
                        <w:bCs/>
                        <w:sz w:val="24"/>
                        <w:highlight w:val="yellow"/>
                        <w:rPrChange w:id="1092" w:author="Colonero Maxwell" w:date="2020-06-03T10:03:00Z">
                          <w:rPr>
                            <w:rFonts w:ascii="Times New Roman" w:eastAsiaTheme="minorHAnsi" w:hAnsi="Times New Roman"/>
                            <w:bCs/>
                            <w:sz w:val="24"/>
                          </w:rPr>
                        </w:rPrChange>
                      </w:rPr>
                      <w:t>L&amp;D</w:t>
                    </w:r>
                    <w:proofErr w:type="spellEnd"/>
                    <w:r w:rsidRPr="0074369E">
                      <w:rPr>
                        <w:rFonts w:ascii="Times New Roman" w:eastAsiaTheme="minorHAnsi" w:hAnsi="Times New Roman"/>
                        <w:bCs/>
                        <w:sz w:val="24"/>
                        <w:highlight w:val="yellow"/>
                        <w:rPrChange w:id="1093" w:author="Colonero Maxwell" w:date="2020-06-03T10:03:00Z">
                          <w:rPr>
                            <w:rFonts w:ascii="Times New Roman" w:eastAsiaTheme="minorHAnsi" w:hAnsi="Times New Roman"/>
                            <w:bCs/>
                            <w:sz w:val="24"/>
                          </w:rPr>
                        </w:rPrChange>
                      </w:rPr>
                      <w:t xml:space="preserve"> coordinators to edit on Course/Class page&gt;</w:t>
                    </w:r>
                  </w:ins>
                </w:p>
                <w:p w14:paraId="2F006C7C" w14:textId="77777777" w:rsidR="0074369E" w:rsidRPr="00061A0D" w:rsidRDefault="0074369E" w:rsidP="00DB2736">
                  <w:pPr>
                    <w:rPr>
                      <w:rFonts w:ascii="Times New Roman" w:eastAsiaTheme="minorHAnsi" w:hAnsi="Times New Roman"/>
                      <w:bCs/>
                      <w:sz w:val="24"/>
                    </w:rPr>
                  </w:pPr>
                </w:p>
                <w:p w14:paraId="375F4100" w14:textId="14931E81" w:rsidR="00DB2736" w:rsidRPr="00061A0D" w:rsidDel="0074369E" w:rsidRDefault="00DB2736" w:rsidP="00DB2736">
                  <w:pPr>
                    <w:pStyle w:val="HTMLPreformatted"/>
                    <w:rPr>
                      <w:del w:id="1094" w:author="Colonero Maxwell" w:date="2020-06-03T10:03:00Z"/>
                      <w:rFonts w:ascii="Trebuchet MS" w:hAnsi="Trebuchet MS"/>
                      <w:bCs/>
                      <w:color w:val="000000"/>
                      <w:sz w:val="22"/>
                      <w:szCs w:val="22"/>
                    </w:rPr>
                  </w:pPr>
                  <w:commentRangeStart w:id="1095"/>
                  <w:del w:id="1096" w:author="Colonero Maxwell" w:date="2020-06-03T10:03:00Z">
                    <w:r w:rsidRPr="00061A0D" w:rsidDel="0074369E">
                      <w:rPr>
                        <w:rFonts w:ascii="Trebuchet MS" w:hAnsi="Trebuchet MS"/>
                        <w:bCs/>
                        <w:color w:val="000000"/>
                        <w:sz w:val="22"/>
                        <w:szCs w:val="22"/>
                      </w:rPr>
                      <w:delText>We will use the BCG Event App at this program. Please download the app prior to arriving for important logistics!</w:delText>
                    </w:r>
                    <w:commentRangeEnd w:id="1095"/>
                    <w:r w:rsidR="00061A0D" w:rsidDel="0074369E">
                      <w:rPr>
                        <w:rStyle w:val="CommentReference"/>
                        <w:rFonts w:ascii="Henderson BCG Serif" w:hAnsi="Henderson BCG Serif" w:cs="Times New Roman"/>
                      </w:rPr>
                      <w:commentReference w:id="1095"/>
                    </w:r>
                  </w:del>
                </w:p>
                <w:p w14:paraId="5C4D7471" w14:textId="6B05E558" w:rsidR="00DB2736" w:rsidRPr="00061A0D" w:rsidDel="0074369E" w:rsidRDefault="00DB2736" w:rsidP="00DB2736">
                  <w:pPr>
                    <w:pStyle w:val="HTMLPreformatted"/>
                    <w:rPr>
                      <w:del w:id="1097" w:author="Colonero Maxwell" w:date="2020-06-03T10:03:00Z"/>
                      <w:rFonts w:ascii="Trebuchet MS" w:hAnsi="Trebuchet MS"/>
                      <w:bCs/>
                      <w:color w:val="000000"/>
                      <w:sz w:val="22"/>
                      <w:szCs w:val="22"/>
                    </w:rPr>
                  </w:pPr>
                </w:p>
                <w:p w14:paraId="2278EBEB" w14:textId="097402B6" w:rsidR="00DB2736" w:rsidRPr="00061A0D" w:rsidDel="0074369E" w:rsidRDefault="00DB2736" w:rsidP="00DB2736">
                  <w:pPr>
                    <w:pStyle w:val="HTMLPreformatted"/>
                    <w:rPr>
                      <w:del w:id="1098" w:author="Colonero Maxwell" w:date="2020-06-03T10:03:00Z"/>
                      <w:rFonts w:ascii="Trebuchet MS" w:hAnsi="Trebuchet MS"/>
                      <w:bCs/>
                      <w:color w:val="000000"/>
                      <w:sz w:val="22"/>
                      <w:szCs w:val="22"/>
                    </w:rPr>
                  </w:pPr>
                  <w:del w:id="1099" w:author="Colonero Maxwell" w:date="2020-06-03T10:03:00Z">
                    <w:r w:rsidRPr="00061A0D" w:rsidDel="0074369E">
                      <w:rPr>
                        <w:rFonts w:ascii="Trebuchet MS" w:hAnsi="Trebuchet MS"/>
                        <w:bCs/>
                        <w:color w:val="000000"/>
                        <w:sz w:val="22"/>
                        <w:szCs w:val="22"/>
                      </w:rPr>
                      <w:delText>Reminder to bring a reusable water bottle to training - in an effort to be more earth friendly, plastic water bottles will not be available during the training sessions.</w:delText>
                    </w:r>
                  </w:del>
                </w:p>
                <w:p w14:paraId="13FF5A2F" w14:textId="4298C43A" w:rsidR="00DB2736" w:rsidRPr="00061A0D" w:rsidDel="0074369E" w:rsidRDefault="00DB2736" w:rsidP="00DB2736">
                  <w:pPr>
                    <w:rPr>
                      <w:del w:id="1100" w:author="Colonero Maxwell" w:date="2020-06-03T10:03:00Z"/>
                      <w:rFonts w:ascii="Times New Roman" w:hAnsi="Times New Roman"/>
                      <w:bCs/>
                      <w:sz w:val="24"/>
                    </w:rPr>
                  </w:pPr>
                </w:p>
                <w:p w14:paraId="339C64EF" w14:textId="73C89AF1" w:rsidR="00DB2736" w:rsidRPr="00061A0D" w:rsidDel="0074369E" w:rsidRDefault="00DB2736" w:rsidP="00DB2736">
                  <w:pPr>
                    <w:pStyle w:val="Heading5"/>
                    <w:numPr>
                      <w:ilvl w:val="0"/>
                      <w:numId w:val="0"/>
                    </w:numPr>
                    <w:spacing w:before="0" w:after="0"/>
                    <w:ind w:left="1418" w:hanging="1418"/>
                    <w:rPr>
                      <w:del w:id="1101" w:author="Colonero Maxwell" w:date="2020-06-03T10:03:00Z"/>
                      <w:rFonts w:ascii="Trebuchet MS" w:hAnsi="Trebuchet MS"/>
                      <w:color w:val="000000"/>
                      <w:szCs w:val="22"/>
                    </w:rPr>
                  </w:pPr>
                  <w:del w:id="1102" w:author="Colonero Maxwell" w:date="2020-06-03T10:03:00Z">
                    <w:r w:rsidRPr="00061A0D" w:rsidDel="0074369E">
                      <w:rPr>
                        <w:rFonts w:ascii="Trebuchet MS" w:hAnsi="Trebuchet MS"/>
                        <w:color w:val="000000"/>
                        <w:szCs w:val="22"/>
                      </w:rPr>
                      <w:delText>Please view the program details on LAB for further information related to the</w:delText>
                    </w:r>
                  </w:del>
                </w:p>
                <w:p w14:paraId="04B2810C" w14:textId="2DBEB9A8" w:rsidR="00DB2736" w:rsidRPr="00061A0D" w:rsidDel="0074369E" w:rsidRDefault="00DB2736" w:rsidP="00DB2736">
                  <w:pPr>
                    <w:pStyle w:val="Heading5"/>
                    <w:numPr>
                      <w:ilvl w:val="0"/>
                      <w:numId w:val="0"/>
                    </w:numPr>
                    <w:spacing w:before="0" w:after="0"/>
                    <w:ind w:left="1418" w:hanging="1418"/>
                    <w:rPr>
                      <w:del w:id="1103" w:author="Colonero Maxwell" w:date="2020-06-03T10:03:00Z"/>
                      <w:rFonts w:ascii="Trebuchet MS" w:hAnsi="Trebuchet MS"/>
                      <w:color w:val="000000"/>
                      <w:szCs w:val="22"/>
                    </w:rPr>
                  </w:pPr>
                  <w:del w:id="1104" w:author="Colonero Maxwell" w:date="2020-06-03T10:03:00Z">
                    <w:r w:rsidRPr="00061A0D" w:rsidDel="0074369E">
                      <w:rPr>
                        <w:rFonts w:ascii="Trebuchet MS" w:hAnsi="Trebuchet MS"/>
                        <w:color w:val="000000"/>
                        <w:szCs w:val="22"/>
                      </w:rPr>
                      <w:delText xml:space="preserve">program. </w:delText>
                    </w:r>
                  </w:del>
                </w:p>
                <w:p w14:paraId="38422C31" w14:textId="08E527CB" w:rsidR="00DB2736" w:rsidRPr="00061A0D" w:rsidDel="0074369E" w:rsidRDefault="00DB2736" w:rsidP="00DB2736">
                  <w:pPr>
                    <w:pStyle w:val="Heading5"/>
                    <w:numPr>
                      <w:ilvl w:val="0"/>
                      <w:numId w:val="0"/>
                    </w:numPr>
                    <w:spacing w:before="0" w:after="0"/>
                    <w:ind w:left="1418" w:hanging="1418"/>
                    <w:rPr>
                      <w:del w:id="1105" w:author="Colonero Maxwell" w:date="2020-06-03T10:03:00Z"/>
                      <w:rFonts w:ascii="Trebuchet MS" w:hAnsi="Trebuchet MS"/>
                      <w:color w:val="000000"/>
                      <w:szCs w:val="22"/>
                    </w:rPr>
                  </w:pPr>
                </w:p>
                <w:p w14:paraId="3049FDAA" w14:textId="3C138F25" w:rsidR="00AE0C58" w:rsidDel="0074369E" w:rsidRDefault="00061A0D" w:rsidP="00AE0C58">
                  <w:pPr>
                    <w:rPr>
                      <w:del w:id="1106" w:author="Colonero Maxwell" w:date="2020-06-03T10:02:00Z"/>
                      <w:rFonts w:ascii="Arial" w:hAnsi="Arial" w:cs="Arial"/>
                      <w:bCs/>
                      <w:iCs/>
                      <w:color w:val="4472C4" w:themeColor="accent5"/>
                      <w:szCs w:val="22"/>
                    </w:rPr>
                  </w:pPr>
                  <w:del w:id="1107" w:author="Colonero Maxwell" w:date="2020-06-03T10:02:00Z">
                    <w:r w:rsidRPr="00332A6C" w:rsidDel="0074369E">
                      <w:rPr>
                        <w:rFonts w:ascii="Arial" w:hAnsi="Arial" w:cs="Arial"/>
                        <w:bCs/>
                        <w:iCs/>
                        <w:color w:val="4472C4" w:themeColor="accent5"/>
                        <w:szCs w:val="22"/>
                      </w:rPr>
                      <w:delText>&lt;@Reg_Live_CourseDetailURL@ or @Offering_Live_CourseDetailURL@ &gt;</w:delText>
                    </w:r>
                  </w:del>
                </w:p>
                <w:p w14:paraId="5C7FCB2A" w14:textId="5A344E57" w:rsidR="00061A0D" w:rsidRPr="00061A0D" w:rsidDel="0074369E" w:rsidRDefault="00061A0D" w:rsidP="00AE0C58">
                  <w:pPr>
                    <w:rPr>
                      <w:del w:id="1108" w:author="Colonero Maxwell" w:date="2020-06-03T10:03:00Z"/>
                      <w:bCs/>
                    </w:rPr>
                  </w:pPr>
                </w:p>
                <w:p w14:paraId="4C81A881" w14:textId="5DA63295" w:rsidR="00DB2736" w:rsidRPr="00061A0D" w:rsidRDefault="00DB2736" w:rsidP="00DB2736">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If you have any </w:t>
                  </w:r>
                  <w:proofErr w:type="gramStart"/>
                  <w:r w:rsidRPr="00061A0D">
                    <w:rPr>
                      <w:rFonts w:ascii="Trebuchet MS" w:hAnsi="Trebuchet MS"/>
                      <w:color w:val="000000"/>
                      <w:szCs w:val="22"/>
                    </w:rPr>
                    <w:t>last minute</w:t>
                  </w:r>
                  <w:proofErr w:type="gramEnd"/>
                  <w:r w:rsidRPr="00061A0D">
                    <w:rPr>
                      <w:rFonts w:ascii="Trebuchet MS" w:hAnsi="Trebuchet MS"/>
                      <w:color w:val="000000"/>
                      <w:szCs w:val="22"/>
                    </w:rPr>
                    <w:t xml:space="preserve"> questions, or need assistance please contact us. </w:t>
                  </w:r>
                </w:p>
                <w:p w14:paraId="252A301C" w14:textId="77777777" w:rsidR="00DB2736" w:rsidRPr="00061A0D" w:rsidRDefault="00DB2736" w:rsidP="00DB2736">
                  <w:pPr>
                    <w:rPr>
                      <w:rFonts w:ascii="Times New Roman" w:eastAsiaTheme="minorHAnsi" w:hAnsi="Times New Roman"/>
                      <w:bCs/>
                      <w:sz w:val="24"/>
                    </w:rPr>
                  </w:pPr>
                </w:p>
                <w:p w14:paraId="1A73FDD4" w14:textId="77FBE9FE" w:rsidR="00DB2736" w:rsidRPr="00061A0D" w:rsidRDefault="00DB2736" w:rsidP="00DB2736">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We look forward to seeing you soon! </w:t>
                  </w:r>
                </w:p>
                <w:p w14:paraId="164CA538" w14:textId="77777777" w:rsidR="00DB2736" w:rsidRPr="00061A0D" w:rsidRDefault="00DB2736" w:rsidP="00DB2736">
                  <w:pPr>
                    <w:rPr>
                      <w:rFonts w:eastAsiaTheme="minorHAnsi"/>
                      <w:bCs/>
                    </w:rPr>
                  </w:pPr>
                </w:p>
                <w:p w14:paraId="6EDD5B45" w14:textId="77777777" w:rsidR="00DB2736" w:rsidRPr="00061A0D" w:rsidRDefault="00DB2736" w:rsidP="00DB2736">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Kind regards, </w:t>
                  </w:r>
                </w:p>
                <w:p w14:paraId="3D035B2E" w14:textId="393AE8D0" w:rsidR="00DB2736" w:rsidRPr="00061A0D" w:rsidDel="0074369E" w:rsidRDefault="00DB2736" w:rsidP="00DB2736">
                  <w:pPr>
                    <w:rPr>
                      <w:del w:id="1109" w:author="Colonero Maxwell" w:date="2020-06-03T10:03:00Z"/>
                      <w:rFonts w:ascii="Times New Roman" w:eastAsiaTheme="minorHAnsi" w:hAnsi="Times New Roman"/>
                      <w:bCs/>
                      <w:sz w:val="24"/>
                    </w:rPr>
                  </w:pPr>
                </w:p>
                <w:p w14:paraId="5A545883" w14:textId="77777777" w:rsidR="00061A0D" w:rsidRPr="00061A0D" w:rsidRDefault="00061A0D" w:rsidP="00061A0D">
                  <w:pPr>
                    <w:pStyle w:val="Heading5"/>
                    <w:numPr>
                      <w:ilvl w:val="0"/>
                      <w:numId w:val="0"/>
                    </w:numPr>
                    <w:ind w:left="1418" w:hanging="1418"/>
                    <w:rPr>
                      <w:rFonts w:ascii="Trebuchet MS" w:hAnsi="Trebuchet MS"/>
                      <w:color w:val="4472C4" w:themeColor="accent5"/>
                      <w:szCs w:val="22"/>
                    </w:rPr>
                  </w:pPr>
                  <w:r w:rsidRPr="00061A0D">
                    <w:rPr>
                      <w:rFonts w:ascii="Trebuchet MS" w:hAnsi="Trebuchet MS"/>
                      <w:color w:val="4472C4" w:themeColor="accent5"/>
                      <w:szCs w:val="22"/>
                    </w:rPr>
                    <w:t xml:space="preserve">@Reg_CSRName@ </w:t>
                  </w:r>
                </w:p>
                <w:p w14:paraId="25C9721B" w14:textId="70D491B2" w:rsidR="00DB2736" w:rsidRPr="00061A0D" w:rsidRDefault="00061A0D" w:rsidP="00061A0D">
                  <w:pPr>
                    <w:pStyle w:val="Heading5"/>
                    <w:numPr>
                      <w:ilvl w:val="0"/>
                      <w:numId w:val="0"/>
                    </w:numPr>
                    <w:spacing w:before="0" w:after="0"/>
                    <w:ind w:left="1418" w:hanging="1418"/>
                    <w:rPr>
                      <w:rFonts w:ascii="Trebuchet MS" w:hAnsi="Trebuchet MS"/>
                      <w:color w:val="000000"/>
                      <w:szCs w:val="22"/>
                    </w:rPr>
                  </w:pPr>
                  <w:r w:rsidRPr="00061A0D">
                    <w:rPr>
                      <w:rFonts w:ascii="Trebuchet MS" w:hAnsi="Trebuchet MS"/>
                      <w:color w:val="000000"/>
                      <w:szCs w:val="22"/>
                    </w:rPr>
                    <w:t xml:space="preserve">Email: </w:t>
                  </w:r>
                  <w:r w:rsidRPr="00061A0D">
                    <w:rPr>
                      <w:rFonts w:ascii="Trebuchet MS" w:hAnsi="Trebuchet MS"/>
                      <w:color w:val="4472C4" w:themeColor="accent5"/>
                      <w:szCs w:val="22"/>
                    </w:rPr>
                    <w:t>@Reg_CSREmail@</w:t>
                  </w:r>
                </w:p>
              </w:tc>
            </w:tr>
            <w:tr w:rsidR="00DB2736" w14:paraId="6C40C05F" w14:textId="77777777" w:rsidTr="003F788F">
              <w:tblPrEx>
                <w:tblW w:w="9000" w:type="dxa"/>
                <w:jc w:val="center"/>
                <w:tblCellMar>
                  <w:left w:w="0" w:type="dxa"/>
                  <w:right w:w="0" w:type="dxa"/>
                </w:tblCellMar>
                <w:tblPrExChange w:id="1110" w:author="Colonero Maxwell" w:date="2020-07-27T16:59:00Z">
                  <w:tblPrEx>
                    <w:tblW w:w="9000" w:type="dxa"/>
                    <w:jc w:val="center"/>
                    <w:tblCellMar>
                      <w:left w:w="0" w:type="dxa"/>
                      <w:right w:w="0" w:type="dxa"/>
                    </w:tblCellMar>
                  </w:tblPrEx>
                </w:tblPrExChange>
              </w:tblPrEx>
              <w:trPr>
                <w:trHeight w:val="87"/>
                <w:jc w:val="center"/>
                <w:trPrChange w:id="1111" w:author="Colonero Maxwell" w:date="2020-07-27T16:59:00Z">
                  <w:trPr>
                    <w:trHeight w:val="150"/>
                    <w:jc w:val="center"/>
                  </w:trPr>
                </w:trPrChange>
              </w:trPr>
              <w:tc>
                <w:tcPr>
                  <w:tcW w:w="0" w:type="auto"/>
                  <w:shd w:val="clear" w:color="auto" w:fill="FFFFFF"/>
                  <w:tcMar>
                    <w:top w:w="0" w:type="dxa"/>
                    <w:left w:w="150" w:type="dxa"/>
                    <w:bottom w:w="150" w:type="dxa"/>
                    <w:right w:w="150" w:type="dxa"/>
                  </w:tcMar>
                  <w:vAlign w:val="center"/>
                  <w:tcPrChange w:id="1112" w:author="Colonero Maxwell" w:date="2020-07-27T16:59:00Z">
                    <w:tcPr>
                      <w:tcW w:w="0" w:type="auto"/>
                      <w:shd w:val="clear" w:color="auto" w:fill="FFFFFF"/>
                      <w:tcMar>
                        <w:top w:w="0" w:type="dxa"/>
                        <w:left w:w="150" w:type="dxa"/>
                        <w:bottom w:w="150" w:type="dxa"/>
                        <w:right w:w="150" w:type="dxa"/>
                      </w:tcMar>
                      <w:vAlign w:val="center"/>
                    </w:tcPr>
                  </w:tcPrChange>
                </w:tcPr>
                <w:p w14:paraId="5FB05D9F" w14:textId="77777777" w:rsidR="00DB2736" w:rsidRDefault="00A37CD9" w:rsidP="00DB2736">
                  <w:pPr>
                    <w:jc w:val="center"/>
                  </w:pPr>
                  <w:r>
                    <w:pict w14:anchorId="4B71534F">
                      <v:rect id="_x0000_i1033" style="width:456.7pt;height:1.8pt" o:hralign="center" o:hrstd="t" o:hr="t" fillcolor="#a0a0a0" stroked="f"/>
                    </w:pict>
                  </w:r>
                </w:p>
                <w:p w14:paraId="0C04781A" w14:textId="018F71DF" w:rsidR="00DB2736" w:rsidRPr="00990ABF" w:rsidDel="0074369E" w:rsidRDefault="00DB2736" w:rsidP="00DB2736">
                  <w:pPr>
                    <w:pStyle w:val="Heading1"/>
                    <w:numPr>
                      <w:ilvl w:val="0"/>
                      <w:numId w:val="0"/>
                    </w:numPr>
                    <w:spacing w:before="0" w:after="0"/>
                    <w:ind w:left="284" w:hanging="284"/>
                    <w:rPr>
                      <w:del w:id="1113" w:author="Colonero Maxwell" w:date="2020-06-03T10:03:00Z"/>
                      <w:b w:val="0"/>
                      <w:bCs w:val="0"/>
                      <w:color w:val="177B57"/>
                    </w:rPr>
                  </w:pPr>
                  <w:del w:id="1114" w:author="Colonero Maxwell" w:date="2020-06-03T10:03:00Z">
                    <w:r w:rsidRPr="00990ABF" w:rsidDel="0074369E">
                      <w:rPr>
                        <w:rFonts w:ascii="Trebuchet MS" w:hAnsi="Trebuchet MS"/>
                        <w:b w:val="0"/>
                        <w:bCs w:val="0"/>
                        <w:caps/>
                        <w:color w:val="177B57"/>
                        <w:sz w:val="27"/>
                        <w:szCs w:val="27"/>
                      </w:rPr>
                      <w:delText>CANCELLATION REMINDER</w:delText>
                    </w:r>
                    <w:r w:rsidRPr="00990ABF" w:rsidDel="0074369E">
                      <w:rPr>
                        <w:b w:val="0"/>
                        <w:bCs w:val="0"/>
                        <w:color w:val="177B57"/>
                      </w:rPr>
                      <w:delText xml:space="preserve"> </w:delText>
                    </w:r>
                  </w:del>
                </w:p>
                <w:p w14:paraId="22804108" w14:textId="77101B9A" w:rsidR="00DB2736" w:rsidRPr="00990ABF" w:rsidDel="0074369E" w:rsidRDefault="00DB2736" w:rsidP="00DB2736">
                  <w:pPr>
                    <w:rPr>
                      <w:del w:id="1115" w:author="Colonero Maxwell" w:date="2020-06-03T10:03:00Z"/>
                      <w:rFonts w:eastAsiaTheme="minorHAnsi"/>
                      <w:sz w:val="24"/>
                    </w:rPr>
                  </w:pPr>
                </w:p>
                <w:p w14:paraId="2D4BA39A" w14:textId="529555BC" w:rsidR="00DB2736" w:rsidRPr="00990ABF" w:rsidDel="0074369E" w:rsidRDefault="00DB2736" w:rsidP="00DB2736">
                  <w:pPr>
                    <w:pStyle w:val="Heading5"/>
                    <w:numPr>
                      <w:ilvl w:val="0"/>
                      <w:numId w:val="0"/>
                    </w:numPr>
                    <w:spacing w:before="0" w:after="0"/>
                    <w:ind w:left="1418" w:hanging="1418"/>
                    <w:rPr>
                      <w:del w:id="1116" w:author="Colonero Maxwell" w:date="2020-06-03T10:03:00Z"/>
                      <w:rFonts w:ascii="Trebuchet MS" w:hAnsi="Trebuchet MS"/>
                      <w:bCs w:val="0"/>
                      <w:color w:val="000000"/>
                      <w:szCs w:val="22"/>
                    </w:rPr>
                  </w:pPr>
                  <w:del w:id="1117" w:author="Colonero Maxwell" w:date="2020-06-03T10:03:00Z">
                    <w:r w:rsidRPr="00990ABF" w:rsidDel="0074369E">
                      <w:rPr>
                        <w:rFonts w:ascii="Trebuchet MS" w:hAnsi="Trebuchet MS"/>
                        <w:bCs w:val="0"/>
                        <w:color w:val="000000"/>
                        <w:szCs w:val="22"/>
                      </w:rPr>
                      <w:delText xml:space="preserve">If you are unable to attend, please request a cancellation using the link below. </w:delText>
                    </w:r>
                  </w:del>
                </w:p>
                <w:p w14:paraId="49D020AA" w14:textId="4606FE24" w:rsidR="00DB2736" w:rsidRPr="00990ABF" w:rsidDel="0074369E" w:rsidRDefault="00DB2736" w:rsidP="00DB2736">
                  <w:pPr>
                    <w:rPr>
                      <w:del w:id="1118" w:author="Colonero Maxwell" w:date="2020-06-03T10:03:00Z"/>
                      <w:rFonts w:ascii="Trebuchet MS" w:hAnsi="Trebuchet MS"/>
                      <w:iCs/>
                      <w:color w:val="000000"/>
                      <w:szCs w:val="22"/>
                    </w:rPr>
                  </w:pPr>
                </w:p>
                <w:p w14:paraId="1F8A50E9" w14:textId="33404589" w:rsidR="00990ABF" w:rsidRPr="00990ABF" w:rsidDel="0074369E" w:rsidRDefault="00990ABF" w:rsidP="00990ABF">
                  <w:pPr>
                    <w:shd w:val="clear" w:color="auto" w:fill="FFFFFF"/>
                    <w:rPr>
                      <w:del w:id="1119" w:author="Colonero Maxwell" w:date="2020-06-03T10:03:00Z"/>
                      <w:rFonts w:ascii="Trebuchet MS" w:hAnsi="Trebuchet MS"/>
                      <w:iCs/>
                      <w:color w:val="000000"/>
                      <w:szCs w:val="22"/>
                    </w:rPr>
                  </w:pPr>
                  <w:commentRangeStart w:id="1120"/>
                  <w:del w:id="1121" w:author="Colonero Maxwell" w:date="2020-06-03T10:03:00Z">
                    <w:r w:rsidRPr="00990ABF" w:rsidDel="0074369E">
                      <w:rPr>
                        <w:rFonts w:ascii="Trebuchet MS" w:hAnsi="Trebuchet MS"/>
                        <w:iCs/>
                        <w:color w:val="000000"/>
                        <w:szCs w:val="22"/>
                        <w:highlight w:val="yellow"/>
                      </w:rPr>
                      <w:delText>&lt;Link to cancellation workspace&gt;</w:delText>
                    </w:r>
                    <w:commentRangeEnd w:id="1120"/>
                    <w:r w:rsidRPr="00990ABF" w:rsidDel="0074369E">
                      <w:rPr>
                        <w:rFonts w:ascii="Trebuchet MS" w:hAnsi="Trebuchet MS"/>
                        <w:iCs/>
                        <w:color w:val="000000"/>
                        <w:szCs w:val="22"/>
                        <w:highlight w:val="yellow"/>
                      </w:rPr>
                      <w:commentReference w:id="1120"/>
                    </w:r>
                  </w:del>
                </w:p>
                <w:p w14:paraId="1A7F4517" w14:textId="43B85D8E" w:rsidR="00990ABF" w:rsidRPr="00990ABF" w:rsidDel="0074369E" w:rsidRDefault="00990ABF" w:rsidP="00DB2736">
                  <w:pPr>
                    <w:rPr>
                      <w:del w:id="1122" w:author="Colonero Maxwell" w:date="2020-06-03T10:03:00Z"/>
                      <w:rFonts w:ascii="Times New Roman" w:eastAsiaTheme="minorHAnsi" w:hAnsi="Times New Roman"/>
                      <w:sz w:val="24"/>
                    </w:rPr>
                  </w:pPr>
                </w:p>
                <w:p w14:paraId="544448CC" w14:textId="315D7A15" w:rsidR="00AE0C58" w:rsidRPr="00990ABF" w:rsidDel="0074369E" w:rsidRDefault="00DB2736" w:rsidP="00DB2736">
                  <w:pPr>
                    <w:pStyle w:val="Heading5"/>
                    <w:numPr>
                      <w:ilvl w:val="0"/>
                      <w:numId w:val="0"/>
                    </w:numPr>
                    <w:spacing w:before="0" w:after="0"/>
                    <w:ind w:left="1418" w:hanging="1418"/>
                    <w:rPr>
                      <w:del w:id="1123" w:author="Colonero Maxwell" w:date="2020-06-03T10:03:00Z"/>
                      <w:rFonts w:ascii="Trebuchet MS" w:hAnsi="Trebuchet MS"/>
                      <w:bCs w:val="0"/>
                      <w:color w:val="000000"/>
                      <w:szCs w:val="22"/>
                    </w:rPr>
                  </w:pPr>
                  <w:del w:id="1124" w:author="Colonero Maxwell" w:date="2020-06-03T10:03:00Z">
                    <w:r w:rsidRPr="00990ABF" w:rsidDel="0074369E">
                      <w:rPr>
                        <w:rFonts w:ascii="Trebuchet MS" w:hAnsi="Trebuchet MS"/>
                        <w:bCs w:val="0"/>
                        <w:color w:val="000000"/>
                        <w:szCs w:val="22"/>
                      </w:rPr>
                      <w:delText>Please note that a cancellation fee is associated with this program for work related</w:delText>
                    </w:r>
                  </w:del>
                </w:p>
                <w:p w14:paraId="5081EBCE" w14:textId="1AFA3D5F" w:rsidR="00DB2736" w:rsidRPr="00990ABF" w:rsidDel="0074369E" w:rsidRDefault="00DB2736" w:rsidP="00DB2736">
                  <w:pPr>
                    <w:pStyle w:val="Heading5"/>
                    <w:numPr>
                      <w:ilvl w:val="0"/>
                      <w:numId w:val="0"/>
                    </w:numPr>
                    <w:spacing w:before="0" w:after="0"/>
                    <w:ind w:left="1418" w:hanging="1418"/>
                    <w:rPr>
                      <w:del w:id="1125" w:author="Colonero Maxwell" w:date="2020-06-03T10:03:00Z"/>
                      <w:rFonts w:ascii="Trebuchet MS" w:hAnsi="Trebuchet MS"/>
                      <w:bCs w:val="0"/>
                      <w:color w:val="000000"/>
                      <w:szCs w:val="22"/>
                    </w:rPr>
                  </w:pPr>
                  <w:del w:id="1126" w:author="Colonero Maxwell" w:date="2020-06-03T10:03:00Z">
                    <w:r w:rsidRPr="00990ABF" w:rsidDel="0074369E">
                      <w:rPr>
                        <w:rFonts w:ascii="Trebuchet MS" w:hAnsi="Trebuchet MS"/>
                        <w:bCs w:val="0"/>
                        <w:color w:val="000000"/>
                        <w:szCs w:val="22"/>
                      </w:rPr>
                      <w:delText xml:space="preserve">requests. Further information can be found on the LAB page. </w:delText>
                    </w:r>
                  </w:del>
                </w:p>
                <w:p w14:paraId="234013B5" w14:textId="673A0E13" w:rsidR="00DB2736" w:rsidRDefault="00DB2736" w:rsidP="00DB2736">
                  <w:pPr>
                    <w:rPr>
                      <w:rFonts w:ascii="Times New Roman" w:eastAsiaTheme="minorHAnsi" w:hAnsi="Times New Roman"/>
                      <w:sz w:val="24"/>
                    </w:rPr>
                  </w:pPr>
                  <w:del w:id="1127" w:author="Colonero Maxwell" w:date="2020-06-03T10:03:00Z">
                    <w:r w:rsidDel="0074369E">
                      <w:br/>
                    </w:r>
                    <w:r w:rsidDel="0074369E">
                      <w:rPr>
                        <w:noProof/>
                        <w:color w:val="008000"/>
                        <w:lang w:val="en-GB" w:eastAsia="en-GB"/>
                      </w:rPr>
                      <mc:AlternateContent>
                        <mc:Choice Requires="wps">
                          <w:drawing>
                            <wp:inline distT="0" distB="0" distL="0" distR="0" wp14:anchorId="5595D7D6" wp14:editId="187F1220">
                              <wp:extent cx="1417320" cy="495300"/>
                              <wp:effectExtent l="0" t="0" r="0" b="0"/>
                              <wp:docPr id="11" name="Rectangle 11" descr="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732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F16EA" id="Rectangle 11" o:spid="_x0000_s1026" alt="Request" style="width:111.6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" filled="f" stroked="f">
                              <o:lock v:ext="edit" aspectratio="t"/>
                              <w10:anchorlock/>
                            </v:rect>
                          </w:pict>
                        </mc:Fallback>
                      </mc:AlternateContent>
                    </w:r>
                  </w:del>
                </w:p>
              </w:tc>
            </w:tr>
          </w:tbl>
          <w:p w14:paraId="1E1F7E53" w14:textId="77777777" w:rsidR="00DB2736" w:rsidRDefault="00DB2736" w:rsidP="00061A0D">
            <w:pPr>
              <w:shd w:val="clear" w:color="auto" w:fill="FFFFFF"/>
              <w:rPr>
                <w:rFonts w:ascii="Arial" w:hAnsi="Arial" w:cs="Arial"/>
                <w:color w:val="333333"/>
                <w:sz w:val="18"/>
                <w:szCs w:val="18"/>
                <w:lang w:eastAsia="en-US"/>
              </w:rPr>
            </w:pPr>
          </w:p>
        </w:tc>
      </w:tr>
    </w:tbl>
    <w:p w14:paraId="475BB31E" w14:textId="04461CB0" w:rsidR="00DB2736" w:rsidRDefault="00DB2736" w:rsidP="0001411C">
      <w:pPr>
        <w:spacing w:after="160" w:line="259" w:lineRule="auto"/>
      </w:pPr>
    </w:p>
    <w:p w14:paraId="10C74C9B"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705"/>
        <w:gridCol w:w="8087"/>
      </w:tblGrid>
      <w:tr w:rsidR="00DB2736" w:rsidRPr="005045CD" w14:paraId="54716C5B" w14:textId="77777777" w:rsidTr="00061A0D">
        <w:tc>
          <w:tcPr>
            <w:tcW w:w="1705" w:type="dxa"/>
          </w:tcPr>
          <w:p w14:paraId="48D2806B" w14:textId="77777777" w:rsidR="00DB2736" w:rsidRPr="005045CD" w:rsidRDefault="00DB2736" w:rsidP="00061A0D">
            <w:pPr>
              <w:jc w:val="left"/>
              <w:rPr>
                <w:b/>
              </w:rPr>
            </w:pPr>
            <w:r w:rsidRPr="005045CD">
              <w:rPr>
                <w:b/>
              </w:rPr>
              <w:lastRenderedPageBreak/>
              <w:t xml:space="preserve">CLOUD: </w:t>
            </w:r>
          </w:p>
        </w:tc>
        <w:tc>
          <w:tcPr>
            <w:tcW w:w="8087" w:type="dxa"/>
          </w:tcPr>
          <w:p w14:paraId="4E9565DB" w14:textId="52C2F3C7" w:rsidR="00DB2736" w:rsidRPr="00F96CA3" w:rsidRDefault="00F96CA3" w:rsidP="00061A0D">
            <w:pPr>
              <w:jc w:val="left"/>
              <w:rPr>
                <w:rFonts w:ascii="Calibri" w:hAnsi="Calibri" w:cs="Calibri"/>
                <w:color w:val="000000"/>
                <w:szCs w:val="22"/>
                <w:lang w:eastAsia="en-US"/>
              </w:rPr>
            </w:pPr>
            <w:r>
              <w:rPr>
                <w:rFonts w:ascii="Calibri" w:hAnsi="Calibri" w:cs="Calibri"/>
                <w:color w:val="000000"/>
                <w:sz w:val="22"/>
                <w:szCs w:val="22"/>
              </w:rPr>
              <w:t>Curriculum Added to Profile</w:t>
            </w:r>
          </w:p>
        </w:tc>
      </w:tr>
      <w:tr w:rsidR="00DB2736" w:rsidRPr="005045CD" w14:paraId="3B2474C8" w14:textId="77777777" w:rsidTr="00061A0D">
        <w:tc>
          <w:tcPr>
            <w:tcW w:w="1705" w:type="dxa"/>
          </w:tcPr>
          <w:p w14:paraId="1E56CB2F" w14:textId="77777777" w:rsidR="00DB2736" w:rsidRPr="005045CD" w:rsidRDefault="00DB2736" w:rsidP="00061A0D">
            <w:pPr>
              <w:jc w:val="left"/>
              <w:rPr>
                <w:b/>
              </w:rPr>
            </w:pPr>
            <w:r w:rsidRPr="005045CD">
              <w:rPr>
                <w:b/>
              </w:rPr>
              <w:t xml:space="preserve">Domain: </w:t>
            </w:r>
          </w:p>
        </w:tc>
        <w:tc>
          <w:tcPr>
            <w:tcW w:w="8087" w:type="dxa"/>
          </w:tcPr>
          <w:p w14:paraId="02BD81AD" w14:textId="77777777" w:rsidR="00DB2736" w:rsidRPr="005045CD" w:rsidRDefault="00DB2736" w:rsidP="00061A0D">
            <w:pPr>
              <w:jc w:val="left"/>
              <w:rPr>
                <w:b/>
              </w:rPr>
            </w:pPr>
          </w:p>
        </w:tc>
      </w:tr>
      <w:tr w:rsidR="00DB2736" w:rsidRPr="005045CD" w14:paraId="3AAC4768" w14:textId="77777777" w:rsidTr="00061A0D">
        <w:tc>
          <w:tcPr>
            <w:tcW w:w="1705" w:type="dxa"/>
          </w:tcPr>
          <w:p w14:paraId="00A0F993" w14:textId="77777777" w:rsidR="00DB2736" w:rsidRPr="005045CD" w:rsidRDefault="00DB2736" w:rsidP="00061A0D">
            <w:pPr>
              <w:jc w:val="left"/>
              <w:rPr>
                <w:b/>
              </w:rPr>
            </w:pPr>
            <w:r w:rsidRPr="005045CD">
              <w:rPr>
                <w:b/>
              </w:rPr>
              <w:t xml:space="preserve">Action Name: </w:t>
            </w:r>
          </w:p>
        </w:tc>
        <w:tc>
          <w:tcPr>
            <w:tcW w:w="8087" w:type="dxa"/>
          </w:tcPr>
          <w:p w14:paraId="3A932983" w14:textId="64A167F0" w:rsidR="00DB2736" w:rsidRPr="005045CD" w:rsidRDefault="00DD7F97" w:rsidP="00061A0D">
            <w:pPr>
              <w:jc w:val="left"/>
              <w:rPr>
                <w:b/>
              </w:rPr>
            </w:pPr>
            <w:r>
              <w:rPr>
                <w:b/>
              </w:rPr>
              <w:t>Please Register</w:t>
            </w:r>
          </w:p>
        </w:tc>
      </w:tr>
      <w:tr w:rsidR="00DB2736" w:rsidRPr="005045CD" w14:paraId="640FB34B" w14:textId="77777777" w:rsidTr="00061A0D">
        <w:tc>
          <w:tcPr>
            <w:tcW w:w="1705" w:type="dxa"/>
          </w:tcPr>
          <w:p w14:paraId="7E3C244A" w14:textId="77777777" w:rsidR="00DB2736" w:rsidRPr="005045CD" w:rsidRDefault="00DB2736" w:rsidP="00061A0D">
            <w:pPr>
              <w:jc w:val="left"/>
              <w:rPr>
                <w:b/>
              </w:rPr>
            </w:pPr>
            <w:r w:rsidRPr="005045CD">
              <w:rPr>
                <w:b/>
              </w:rPr>
              <w:t xml:space="preserve">Code: </w:t>
            </w:r>
          </w:p>
        </w:tc>
        <w:tc>
          <w:tcPr>
            <w:tcW w:w="8087" w:type="dxa"/>
          </w:tcPr>
          <w:p w14:paraId="64491DF9" w14:textId="77777777" w:rsidR="00DB2736" w:rsidRPr="005045CD" w:rsidRDefault="00DB2736" w:rsidP="00061A0D">
            <w:pPr>
              <w:jc w:val="left"/>
              <w:rPr>
                <w:b/>
              </w:rPr>
            </w:pPr>
          </w:p>
        </w:tc>
      </w:tr>
      <w:tr w:rsidR="00DB2736" w:rsidRPr="005045CD" w14:paraId="66331C15" w14:textId="77777777" w:rsidTr="00061A0D">
        <w:tc>
          <w:tcPr>
            <w:tcW w:w="1705" w:type="dxa"/>
          </w:tcPr>
          <w:p w14:paraId="495E3C48"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8087" w:type="dxa"/>
          </w:tcPr>
          <w:p w14:paraId="3F3B6F8C" w14:textId="77777777" w:rsidR="00DB2736" w:rsidRPr="005045CD" w:rsidRDefault="00DB2736" w:rsidP="00061A0D">
            <w:pPr>
              <w:jc w:val="left"/>
              <w:rPr>
                <w:b/>
              </w:rPr>
            </w:pPr>
          </w:p>
        </w:tc>
      </w:tr>
    </w:tbl>
    <w:p w14:paraId="51C943BE" w14:textId="77777777" w:rsidR="00DB2736" w:rsidRDefault="00DB2736" w:rsidP="00DB2736">
      <w:pPr>
        <w:rPr>
          <w:rFonts w:ascii="Arial" w:hAnsi="Arial" w:cs="Arial"/>
          <w:color w:val="333333"/>
          <w:sz w:val="18"/>
          <w:szCs w:val="18"/>
          <w:lang w:eastAsia="en-US"/>
        </w:rPr>
      </w:pPr>
    </w:p>
    <w:p w14:paraId="3138C25E"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2736" w14:paraId="398E56A4" w14:textId="77777777" w:rsidTr="00061A0D">
        <w:trPr>
          <w:trHeight w:val="323"/>
        </w:trPr>
        <w:tc>
          <w:tcPr>
            <w:tcW w:w="9792" w:type="dxa"/>
          </w:tcPr>
          <w:p w14:paraId="69854AAA" w14:textId="77777777" w:rsidR="00DB2736" w:rsidRDefault="00DB2736" w:rsidP="00061A0D">
            <w:pPr>
              <w:jc w:val="left"/>
              <w:rPr>
                <w:rFonts w:ascii="Arial" w:hAnsi="Arial" w:cs="Arial"/>
                <w:color w:val="333333"/>
                <w:sz w:val="18"/>
                <w:szCs w:val="18"/>
                <w:lang w:eastAsia="en-US"/>
              </w:rPr>
            </w:pPr>
            <w:r w:rsidRPr="005045CD">
              <w:rPr>
                <w:b/>
                <w:sz w:val="22"/>
              </w:rPr>
              <w:t>Subject</w:t>
            </w:r>
            <w:r>
              <w:rPr>
                <w:b/>
                <w:sz w:val="22"/>
              </w:rPr>
              <w:t>:</w:t>
            </w:r>
          </w:p>
        </w:tc>
      </w:tr>
      <w:tr w:rsidR="00DB2736" w14:paraId="1764F903" w14:textId="77777777" w:rsidTr="00061A0D">
        <w:tc>
          <w:tcPr>
            <w:tcW w:w="9792" w:type="dxa"/>
          </w:tcPr>
          <w:p w14:paraId="1A2173F0" w14:textId="77777777" w:rsidR="00DD7F97" w:rsidRPr="00DD7F97" w:rsidRDefault="00DD7F97" w:rsidP="00DD7F97">
            <w:pPr>
              <w:shd w:val="clear" w:color="auto" w:fill="FFFFFF"/>
              <w:rPr>
                <w:rFonts w:ascii="Arial" w:hAnsi="Arial" w:cs="Arial"/>
                <w:b/>
                <w:bCs/>
                <w:color w:val="333333"/>
                <w:sz w:val="28"/>
                <w:szCs w:val="28"/>
                <w:lang w:eastAsia="en-US"/>
              </w:rPr>
            </w:pPr>
            <w:proofErr w:type="spellStart"/>
            <w:r w:rsidRPr="00DD7F97">
              <w:rPr>
                <w:rFonts w:ascii="Arial" w:hAnsi="Arial" w:cs="Arial"/>
                <w:b/>
                <w:bCs/>
                <w:color w:val="333333"/>
                <w:sz w:val="28"/>
                <w:szCs w:val="28"/>
                <w:lang w:eastAsia="en-US"/>
              </w:rPr>
              <w:t>NAMR</w:t>
            </w:r>
            <w:proofErr w:type="spellEnd"/>
            <w:r w:rsidRPr="00DD7F97">
              <w:rPr>
                <w:rFonts w:ascii="Arial" w:hAnsi="Arial" w:cs="Arial"/>
                <w:b/>
                <w:bCs/>
                <w:color w:val="333333"/>
                <w:sz w:val="28"/>
                <w:szCs w:val="28"/>
                <w:lang w:eastAsia="en-US"/>
              </w:rPr>
              <w:t xml:space="preserve"> text</w:t>
            </w:r>
          </w:p>
          <w:p w14:paraId="10698898"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BA9F0DB"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Dear All,</w:t>
            </w:r>
          </w:p>
          <w:p w14:paraId="0189DFE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215F21F8"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Congratulations on your promotion! </w:t>
            </w:r>
            <w:proofErr w:type="spellStart"/>
            <w:r w:rsidRPr="00DD7F97">
              <w:rPr>
                <w:rFonts w:ascii="Arial" w:hAnsi="Arial" w:cs="Arial"/>
                <w:color w:val="333333"/>
                <w:sz w:val="18"/>
                <w:szCs w:val="18"/>
                <w:lang w:eastAsia="en-US"/>
              </w:rPr>
              <w:t>NAMR</w:t>
            </w:r>
            <w:proofErr w:type="spellEnd"/>
            <w:r w:rsidRPr="00DD7F97">
              <w:rPr>
                <w:rFonts w:ascii="Arial" w:hAnsi="Arial" w:cs="Arial"/>
                <w:color w:val="333333"/>
                <w:sz w:val="18"/>
                <w:szCs w:val="18"/>
                <w:lang w:eastAsia="en-US"/>
              </w:rPr>
              <w:t xml:space="preserve"> Learning &amp; Development team wishes you all the best in your new role.</w:t>
            </w:r>
          </w:p>
          <w:p w14:paraId="59A6EF6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743B0C42"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We take this chance to cordially invite you to the Commercial Readiness Training in 2020 (formerly Senior Principal Training). This program represents a unique opportunity for you to practice and hone your commercial skills in a safe environment.</w:t>
            </w:r>
          </w:p>
          <w:p w14:paraId="18522D3A"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239DB741"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w:t>
            </w:r>
            <w:proofErr w:type="spellStart"/>
            <w:r w:rsidRPr="00DD7F97">
              <w:rPr>
                <w:rFonts w:ascii="Arial" w:hAnsi="Arial" w:cs="Arial"/>
                <w:color w:val="333333"/>
                <w:sz w:val="18"/>
                <w:szCs w:val="18"/>
                <w:lang w:eastAsia="en-US"/>
              </w:rPr>
              <w:t>MDPs</w:t>
            </w:r>
            <w:proofErr w:type="spellEnd"/>
            <w:r w:rsidRPr="00DD7F97">
              <w:rPr>
                <w:rFonts w:ascii="Arial" w:hAnsi="Arial" w:cs="Arial"/>
                <w:color w:val="333333"/>
                <w:sz w:val="18"/>
                <w:szCs w:val="18"/>
                <w:lang w:eastAsia="en-US"/>
              </w:rPr>
              <w:t xml:space="preserve"> whom those participants have subsequently engaged on the topic.</w:t>
            </w:r>
          </w:p>
          <w:p w14:paraId="748C006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9F7FCFB"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The training is a part of your mandatory </w:t>
            </w:r>
            <w:proofErr w:type="spellStart"/>
            <w:r w:rsidRPr="00DD7F97">
              <w:rPr>
                <w:rFonts w:ascii="Arial" w:hAnsi="Arial" w:cs="Arial"/>
                <w:color w:val="333333"/>
                <w:sz w:val="18"/>
                <w:szCs w:val="18"/>
                <w:lang w:eastAsia="en-US"/>
              </w:rPr>
              <w:t>L&amp;D</w:t>
            </w:r>
            <w:proofErr w:type="spellEnd"/>
            <w:r w:rsidRPr="00DD7F97">
              <w:rPr>
                <w:rFonts w:ascii="Arial" w:hAnsi="Arial" w:cs="Arial"/>
                <w:color w:val="333333"/>
                <w:sz w:val="18"/>
                <w:szCs w:val="18"/>
                <w:lang w:eastAsia="en-US"/>
              </w:rPr>
              <w:t xml:space="preserve"> curriculum and </w:t>
            </w:r>
            <w:proofErr w:type="gramStart"/>
            <w:r w:rsidRPr="00DD7F97">
              <w:rPr>
                <w:rFonts w:ascii="Arial" w:hAnsi="Arial" w:cs="Arial"/>
                <w:color w:val="333333"/>
                <w:sz w:val="18"/>
                <w:szCs w:val="18"/>
                <w:lang w:eastAsia="en-US"/>
              </w:rPr>
              <w:t>has to</w:t>
            </w:r>
            <w:proofErr w:type="gramEnd"/>
            <w:r w:rsidRPr="00DD7F97">
              <w:rPr>
                <w:rFonts w:ascii="Arial" w:hAnsi="Arial" w:cs="Arial"/>
                <w:color w:val="333333"/>
                <w:sz w:val="18"/>
                <w:szCs w:val="18"/>
                <w:lang w:eastAsia="en-US"/>
              </w:rPr>
              <w:t xml:space="preserve"> be attended within six months after your promotion.  Please register for one of the dates below by clicking on the respective link and selecting “Register” by </w:t>
            </w:r>
            <w:proofErr w:type="gramStart"/>
            <w:r w:rsidRPr="00DD7F97">
              <w:rPr>
                <w:rFonts w:ascii="Arial" w:hAnsi="Arial" w:cs="Arial"/>
                <w:color w:val="333333"/>
                <w:sz w:val="18"/>
                <w:szCs w:val="18"/>
                <w:lang w:eastAsia="en-US"/>
              </w:rPr>
              <w:t>January,</w:t>
            </w:r>
            <w:proofErr w:type="gramEnd"/>
            <w:r w:rsidRPr="00DD7F97">
              <w:rPr>
                <w:rFonts w:ascii="Arial" w:hAnsi="Arial" w:cs="Arial"/>
                <w:color w:val="333333"/>
                <w:sz w:val="18"/>
                <w:szCs w:val="18"/>
                <w:lang w:eastAsia="en-US"/>
              </w:rPr>
              <w:t xml:space="preserve"> 24th. </w:t>
            </w:r>
          </w:p>
          <w:p w14:paraId="79B0FE6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Please complete registration yourself (don’t ask your EA), otherwise we won’t be able to see it properly. </w:t>
            </w:r>
          </w:p>
          <w:p w14:paraId="161B96DF"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B77B55D"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March 16-18, Chicago  </w:t>
            </w:r>
          </w:p>
          <w:p w14:paraId="7A758E2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May 18-20, Chicago </w:t>
            </w:r>
          </w:p>
          <w:p w14:paraId="0ADB07B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FC3F57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Spots at each program will be offered on the first come first served basis. If a program is filled up, you will be put on the waitlist (in this case pop-up will say “you are registered </w:t>
            </w:r>
          </w:p>
          <w:p w14:paraId="6BAB8A2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and waitlisted”). If you’re waitlisted, we ask you to hold the dates and plan to attend as if you were registered.</w:t>
            </w:r>
          </w:p>
          <w:p w14:paraId="2EDECF8F"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4CD6403"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You can expect confirmation and logistics emails on the following dates (it is your responsibility to hold the dates until then – we won’t be sending invites):</w:t>
            </w:r>
          </w:p>
          <w:p w14:paraId="4682905F"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February 3rd for March program </w:t>
            </w:r>
          </w:p>
          <w:p w14:paraId="19E958B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April 6th for May program</w:t>
            </w:r>
          </w:p>
          <w:p w14:paraId="27FD33E8" w14:textId="77777777" w:rsidR="00DD7F97" w:rsidRPr="00DD7F97" w:rsidRDefault="00DD7F97" w:rsidP="00DD7F97">
            <w:pPr>
              <w:shd w:val="clear" w:color="auto" w:fill="FFFFFF"/>
              <w:rPr>
                <w:rFonts w:ascii="Arial" w:hAnsi="Arial" w:cs="Arial"/>
                <w:color w:val="333333"/>
                <w:sz w:val="18"/>
                <w:szCs w:val="18"/>
                <w:lang w:eastAsia="en-US"/>
              </w:rPr>
            </w:pPr>
            <w:proofErr w:type="spellStart"/>
            <w:r w:rsidRPr="00DD7F97">
              <w:rPr>
                <w:rFonts w:ascii="Arial" w:hAnsi="Arial" w:cs="Arial"/>
                <w:color w:val="333333"/>
                <w:sz w:val="18"/>
                <w:szCs w:val="18"/>
                <w:lang w:eastAsia="en-US"/>
              </w:rPr>
              <w:t>MDP</w:t>
            </w:r>
            <w:proofErr w:type="spellEnd"/>
            <w:r w:rsidRPr="00DD7F97">
              <w:rPr>
                <w:rFonts w:ascii="Arial" w:hAnsi="Arial" w:cs="Arial"/>
                <w:color w:val="333333"/>
                <w:sz w:val="18"/>
                <w:szCs w:val="18"/>
                <w:lang w:eastAsia="en-US"/>
              </w:rPr>
              <w:t xml:space="preserve"> involvement will be needed if you </w:t>
            </w:r>
            <w:proofErr w:type="gramStart"/>
            <w:r w:rsidRPr="00DD7F97">
              <w:rPr>
                <w:rFonts w:ascii="Arial" w:hAnsi="Arial" w:cs="Arial"/>
                <w:color w:val="333333"/>
                <w:sz w:val="18"/>
                <w:szCs w:val="18"/>
                <w:lang w:eastAsia="en-US"/>
              </w:rPr>
              <w:t>have to</w:t>
            </w:r>
            <w:proofErr w:type="gramEnd"/>
            <w:r w:rsidRPr="00DD7F97">
              <w:rPr>
                <w:rFonts w:ascii="Arial" w:hAnsi="Arial" w:cs="Arial"/>
                <w:color w:val="333333"/>
                <w:sz w:val="18"/>
                <w:szCs w:val="18"/>
                <w:lang w:eastAsia="en-US"/>
              </w:rPr>
              <w:t xml:space="preserve"> cancel on or after this date, and a $6,000 fee will be charged to your case team. </w:t>
            </w:r>
          </w:p>
          <w:p w14:paraId="37BD137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6B9F867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Please let us know if you have any questions, or if you foresee any difficulties with attending.</w:t>
            </w:r>
          </w:p>
          <w:p w14:paraId="61F5F70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4123D6E"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ACB6ACB" w14:textId="77777777" w:rsidR="00DD7F97" w:rsidRPr="00DD7F97" w:rsidRDefault="00DD7F97" w:rsidP="00DD7F97">
            <w:pPr>
              <w:shd w:val="clear" w:color="auto" w:fill="FFFFFF"/>
              <w:rPr>
                <w:rFonts w:ascii="Arial" w:hAnsi="Arial" w:cs="Arial"/>
                <w:b/>
                <w:bCs/>
                <w:color w:val="333333"/>
                <w:sz w:val="28"/>
                <w:szCs w:val="28"/>
                <w:lang w:eastAsia="en-US"/>
              </w:rPr>
            </w:pPr>
            <w:proofErr w:type="spellStart"/>
            <w:r w:rsidRPr="00DD7F97">
              <w:rPr>
                <w:rFonts w:ascii="Arial" w:hAnsi="Arial" w:cs="Arial"/>
                <w:b/>
                <w:bCs/>
                <w:color w:val="333333"/>
                <w:sz w:val="28"/>
                <w:szCs w:val="28"/>
                <w:lang w:eastAsia="en-US"/>
              </w:rPr>
              <w:t>CEMA-WESA</w:t>
            </w:r>
            <w:proofErr w:type="spellEnd"/>
            <w:r w:rsidRPr="00DD7F97">
              <w:rPr>
                <w:rFonts w:ascii="Arial" w:hAnsi="Arial" w:cs="Arial"/>
                <w:b/>
                <w:bCs/>
                <w:color w:val="333333"/>
                <w:sz w:val="28"/>
                <w:szCs w:val="28"/>
                <w:lang w:eastAsia="en-US"/>
              </w:rPr>
              <w:t xml:space="preserve"> text</w:t>
            </w:r>
          </w:p>
          <w:p w14:paraId="28CCD2AD"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54BB040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Dear Bryce,</w:t>
            </w:r>
          </w:p>
          <w:p w14:paraId="25963778"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EDAAF8B"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Congratulations on your promotion! </w:t>
            </w:r>
            <w:proofErr w:type="spellStart"/>
            <w:r w:rsidRPr="00DD7F97">
              <w:rPr>
                <w:rFonts w:ascii="Arial" w:hAnsi="Arial" w:cs="Arial"/>
                <w:color w:val="333333"/>
                <w:sz w:val="18"/>
                <w:szCs w:val="18"/>
                <w:lang w:eastAsia="en-US"/>
              </w:rPr>
              <w:t>CEMA-WESA</w:t>
            </w:r>
            <w:proofErr w:type="spellEnd"/>
            <w:r w:rsidRPr="00DD7F97">
              <w:rPr>
                <w:rFonts w:ascii="Arial" w:hAnsi="Arial" w:cs="Arial"/>
                <w:color w:val="333333"/>
                <w:sz w:val="18"/>
                <w:szCs w:val="18"/>
                <w:lang w:eastAsia="en-US"/>
              </w:rPr>
              <w:t xml:space="preserve"> Learning &amp; Development team wishes you all the best in your new role.</w:t>
            </w:r>
          </w:p>
          <w:p w14:paraId="768D1CC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E95910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We take this chance to cordially invite you to the Commercial Readiness Training in 2020 (formerly Senior Principal Training). This program represents a unique opportunity for you to practice and hone your commercial skills in a safe environment.</w:t>
            </w:r>
          </w:p>
          <w:p w14:paraId="6AE97CE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A698F13"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w:t>
            </w:r>
            <w:proofErr w:type="spellStart"/>
            <w:r w:rsidRPr="00DD7F97">
              <w:rPr>
                <w:rFonts w:ascii="Arial" w:hAnsi="Arial" w:cs="Arial"/>
                <w:color w:val="333333"/>
                <w:sz w:val="18"/>
                <w:szCs w:val="18"/>
                <w:lang w:eastAsia="en-US"/>
              </w:rPr>
              <w:t>MDPs</w:t>
            </w:r>
            <w:proofErr w:type="spellEnd"/>
            <w:r w:rsidRPr="00DD7F97">
              <w:rPr>
                <w:rFonts w:ascii="Arial" w:hAnsi="Arial" w:cs="Arial"/>
                <w:color w:val="333333"/>
                <w:sz w:val="18"/>
                <w:szCs w:val="18"/>
                <w:lang w:eastAsia="en-US"/>
              </w:rPr>
              <w:t xml:space="preserve"> whom those participants have subsequently engaged on the topic.</w:t>
            </w:r>
          </w:p>
          <w:p w14:paraId="5EA287C5"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C3F6F6E"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The training is a part of your mandatory </w:t>
            </w:r>
            <w:proofErr w:type="spellStart"/>
            <w:r w:rsidRPr="00DD7F97">
              <w:rPr>
                <w:rFonts w:ascii="Arial" w:hAnsi="Arial" w:cs="Arial"/>
                <w:color w:val="333333"/>
                <w:sz w:val="18"/>
                <w:szCs w:val="18"/>
                <w:lang w:eastAsia="en-US"/>
              </w:rPr>
              <w:t>L&amp;D</w:t>
            </w:r>
            <w:proofErr w:type="spellEnd"/>
            <w:r w:rsidRPr="00DD7F97">
              <w:rPr>
                <w:rFonts w:ascii="Arial" w:hAnsi="Arial" w:cs="Arial"/>
                <w:color w:val="333333"/>
                <w:sz w:val="18"/>
                <w:szCs w:val="18"/>
                <w:lang w:eastAsia="en-US"/>
              </w:rPr>
              <w:t xml:space="preserve"> curriculum and </w:t>
            </w:r>
            <w:proofErr w:type="gramStart"/>
            <w:r w:rsidRPr="00DD7F97">
              <w:rPr>
                <w:rFonts w:ascii="Arial" w:hAnsi="Arial" w:cs="Arial"/>
                <w:color w:val="333333"/>
                <w:sz w:val="18"/>
                <w:szCs w:val="18"/>
                <w:lang w:eastAsia="en-US"/>
              </w:rPr>
              <w:t>has to</w:t>
            </w:r>
            <w:proofErr w:type="gramEnd"/>
            <w:r w:rsidRPr="00DD7F97">
              <w:rPr>
                <w:rFonts w:ascii="Arial" w:hAnsi="Arial" w:cs="Arial"/>
                <w:color w:val="333333"/>
                <w:sz w:val="18"/>
                <w:szCs w:val="18"/>
                <w:lang w:eastAsia="en-US"/>
              </w:rPr>
              <w:t xml:space="preserve"> be attended within six months after your promotion.  Please register for your preferred date between the options below (Please register in both in case the two of them work for you) by clicking on the respective link and selecting “Register” by </w:t>
            </w:r>
            <w:proofErr w:type="gramStart"/>
            <w:r w:rsidRPr="00DD7F97">
              <w:rPr>
                <w:rFonts w:ascii="Arial" w:hAnsi="Arial" w:cs="Arial"/>
                <w:color w:val="333333"/>
                <w:sz w:val="18"/>
                <w:szCs w:val="18"/>
                <w:lang w:eastAsia="en-US"/>
              </w:rPr>
              <w:t>January,</w:t>
            </w:r>
            <w:proofErr w:type="gramEnd"/>
            <w:r w:rsidRPr="00DD7F97">
              <w:rPr>
                <w:rFonts w:ascii="Arial" w:hAnsi="Arial" w:cs="Arial"/>
                <w:color w:val="333333"/>
                <w:sz w:val="18"/>
                <w:szCs w:val="18"/>
                <w:lang w:eastAsia="en-US"/>
              </w:rPr>
              <w:t xml:space="preserve"> 31st. </w:t>
            </w:r>
          </w:p>
          <w:p w14:paraId="48A280CA"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1D339735"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Please complete registration yourself (don’t ask your EA), otherwise we won’t be able to see it properly. </w:t>
            </w:r>
          </w:p>
          <w:p w14:paraId="5F3C8D3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102635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April 01-03, Frankfurt </w:t>
            </w:r>
          </w:p>
          <w:p w14:paraId="43A95A0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lastRenderedPageBreak/>
              <w:t>•</w:t>
            </w:r>
            <w:r w:rsidRPr="00DD7F97">
              <w:rPr>
                <w:rFonts w:ascii="Arial" w:hAnsi="Arial" w:cs="Arial"/>
                <w:color w:val="333333"/>
                <w:sz w:val="18"/>
                <w:szCs w:val="18"/>
                <w:lang w:eastAsia="en-US"/>
              </w:rPr>
              <w:tab/>
              <w:t xml:space="preserve">April 28-30, Frankfurt </w:t>
            </w:r>
          </w:p>
          <w:p w14:paraId="52EF36C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E1441C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Spots at each program will be offered on the first come first served basis. If a program is filled up, you will be put on the waitlist (in this case pop-up will say “you are registered and waitlisted”). If you’re waitlisted, we ask you to hold the dates and plan to attend as if you were registered.</w:t>
            </w:r>
          </w:p>
          <w:p w14:paraId="2A2C944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B418D50"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You can expect confirmation and logistics emails on the following dates:</w:t>
            </w:r>
          </w:p>
          <w:p w14:paraId="6CD6F2E7"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D3174A4"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 xml:space="preserve">February 5th for 01-03APR event </w:t>
            </w:r>
          </w:p>
          <w:p w14:paraId="3D5480A2"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w:t>
            </w:r>
            <w:r w:rsidRPr="00DD7F97">
              <w:rPr>
                <w:rFonts w:ascii="Arial" w:hAnsi="Arial" w:cs="Arial"/>
                <w:color w:val="333333"/>
                <w:sz w:val="18"/>
                <w:szCs w:val="18"/>
                <w:lang w:eastAsia="en-US"/>
              </w:rPr>
              <w:tab/>
              <w:t>March 3rd for 28-30 APR event</w:t>
            </w:r>
          </w:p>
          <w:p w14:paraId="6DD7A482"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04CF1162" w14:textId="77777777" w:rsidR="00DD7F97" w:rsidRPr="00DD7F97" w:rsidRDefault="00DD7F97" w:rsidP="00DD7F97">
            <w:pPr>
              <w:shd w:val="clear" w:color="auto" w:fill="FFFFFF"/>
              <w:rPr>
                <w:rFonts w:ascii="Arial" w:hAnsi="Arial" w:cs="Arial"/>
                <w:color w:val="333333"/>
                <w:sz w:val="18"/>
                <w:szCs w:val="18"/>
                <w:lang w:eastAsia="en-US"/>
              </w:rPr>
            </w:pPr>
            <w:proofErr w:type="spellStart"/>
            <w:r w:rsidRPr="00DD7F97">
              <w:rPr>
                <w:rFonts w:ascii="Arial" w:hAnsi="Arial" w:cs="Arial"/>
                <w:color w:val="333333"/>
                <w:sz w:val="18"/>
                <w:szCs w:val="18"/>
                <w:lang w:eastAsia="en-US"/>
              </w:rPr>
              <w:t>MDP</w:t>
            </w:r>
            <w:proofErr w:type="spellEnd"/>
            <w:r w:rsidRPr="00DD7F97">
              <w:rPr>
                <w:rFonts w:ascii="Arial" w:hAnsi="Arial" w:cs="Arial"/>
                <w:color w:val="333333"/>
                <w:sz w:val="18"/>
                <w:szCs w:val="18"/>
                <w:lang w:eastAsia="en-US"/>
              </w:rPr>
              <w:t xml:space="preserve"> involvement will be needed if you have to cancel on or after this date, and a 6.000</w:t>
            </w:r>
            <w:proofErr w:type="gramStart"/>
            <w:r w:rsidRPr="00DD7F97">
              <w:rPr>
                <w:rFonts w:ascii="Arial" w:hAnsi="Arial" w:cs="Arial"/>
                <w:color w:val="333333"/>
                <w:sz w:val="18"/>
                <w:szCs w:val="18"/>
                <w:lang w:eastAsia="en-US"/>
              </w:rPr>
              <w:t>€  fee</w:t>
            </w:r>
            <w:proofErr w:type="gramEnd"/>
            <w:r w:rsidRPr="00DD7F97">
              <w:rPr>
                <w:rFonts w:ascii="Arial" w:hAnsi="Arial" w:cs="Arial"/>
                <w:color w:val="333333"/>
                <w:sz w:val="18"/>
                <w:szCs w:val="18"/>
                <w:lang w:eastAsia="en-US"/>
              </w:rPr>
              <w:t xml:space="preserve"> will be charged to your case team. </w:t>
            </w:r>
          </w:p>
          <w:p w14:paraId="16DA7D59"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249EA739" w14:textId="57078145" w:rsidR="00DB2736"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Please contact Santiago Fernández (</w:t>
            </w:r>
            <w:proofErr w:type="gramStart"/>
            <w:r w:rsidRPr="00DD7F97">
              <w:rPr>
                <w:rFonts w:ascii="Arial" w:hAnsi="Arial" w:cs="Arial"/>
                <w:color w:val="333333"/>
                <w:sz w:val="18"/>
                <w:szCs w:val="18"/>
                <w:lang w:eastAsia="en-US"/>
              </w:rPr>
              <w:t>Fernandez.Santiago@bcg.com)  if</w:t>
            </w:r>
            <w:proofErr w:type="gramEnd"/>
            <w:r w:rsidRPr="00DD7F97">
              <w:rPr>
                <w:rFonts w:ascii="Arial" w:hAnsi="Arial" w:cs="Arial"/>
                <w:color w:val="333333"/>
                <w:sz w:val="18"/>
                <w:szCs w:val="18"/>
                <w:lang w:eastAsia="en-US"/>
              </w:rPr>
              <w:t xml:space="preserve"> you have any questions, or if you foresee any difficulties with attending.</w:t>
            </w:r>
          </w:p>
          <w:p w14:paraId="758200C8" w14:textId="77777777" w:rsidR="00DB2736" w:rsidRDefault="00DB2736" w:rsidP="00061A0D">
            <w:pPr>
              <w:shd w:val="clear" w:color="auto" w:fill="FFFFFF"/>
              <w:rPr>
                <w:rFonts w:ascii="Arial" w:hAnsi="Arial" w:cs="Arial"/>
                <w:color w:val="333333"/>
                <w:sz w:val="18"/>
                <w:szCs w:val="18"/>
                <w:lang w:eastAsia="en-US"/>
              </w:rPr>
            </w:pPr>
          </w:p>
        </w:tc>
      </w:tr>
    </w:tbl>
    <w:p w14:paraId="6CE0B9D5" w14:textId="77777777" w:rsidR="00B832EC" w:rsidRPr="00B832EC" w:rsidRDefault="00B832EC" w:rsidP="0001411C">
      <w:pPr>
        <w:spacing w:after="160" w:line="259" w:lineRule="auto"/>
      </w:pPr>
    </w:p>
    <w:sectPr w:rsidR="00B832EC" w:rsidRPr="00B832EC" w:rsidSect="00F94E45">
      <w:pgSz w:w="12240" w:h="15840" w:code="1"/>
      <w:pgMar w:top="576" w:right="576" w:bottom="576" w:left="576" w:header="1051" w:footer="7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Bennett Bryce" w:date="2020-06-03T09:59:00Z" w:initials="BB">
    <w:p w14:paraId="5E2A03D0" w14:textId="504CE010" w:rsidR="00A37CD9" w:rsidRDefault="00A37CD9">
      <w:pPr>
        <w:pStyle w:val="CommentText"/>
      </w:pPr>
      <w:r>
        <w:rPr>
          <w:rStyle w:val="CommentReference"/>
        </w:rPr>
        <w:annotationRef/>
      </w:r>
      <w:r>
        <w:t>See comment below on CONFIRMED vs. REGISTERED terminology</w:t>
      </w:r>
    </w:p>
  </w:comment>
  <w:comment w:id="45" w:author="Colonero Maxwell" w:date="2020-07-02T10:48:00Z" w:initials="CM">
    <w:p w14:paraId="0419F401" w14:textId="77777777" w:rsidR="00A70816" w:rsidRDefault="00A70816" w:rsidP="00A70816">
      <w:pPr>
        <w:pStyle w:val="CommentText"/>
      </w:pPr>
      <w:r>
        <w:rPr>
          <w:rStyle w:val="CommentReference"/>
        </w:rPr>
        <w:annotationRef/>
      </w:r>
      <w:r>
        <w:t>Direct link to Roster Report to be added later:</w:t>
      </w:r>
    </w:p>
    <w:p w14:paraId="72B28913" w14:textId="77777777" w:rsidR="00A70816" w:rsidRDefault="00A70816" w:rsidP="00A70816">
      <w:pPr>
        <w:pStyle w:val="CommentText"/>
      </w:pPr>
    </w:p>
    <w:p w14:paraId="46419F61" w14:textId="77777777" w:rsidR="00A70816" w:rsidRDefault="00A70816" w:rsidP="00A70816">
      <w:pPr>
        <w:pStyle w:val="CommentText"/>
      </w:pPr>
      <w:r w:rsidRPr="009224C6">
        <w:t>https://bcgsb.sabacloud.com/Saba/Web/NA3T1SNB0195/goto/analytics/rptdf00000007e8170ee0171dedd11ab04b9e</w:t>
      </w:r>
    </w:p>
  </w:comment>
  <w:comment w:id="83" w:author="Colonero Maxwell" w:date="2020-07-02T12:03:00Z" w:initials="CM">
    <w:p w14:paraId="5E8C2148" w14:textId="77777777" w:rsidR="00A70816" w:rsidRDefault="00A70816" w:rsidP="00A7081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w:t>
      </w:r>
      <w:proofErr w:type="spellStart"/>
      <w:r>
        <w:rPr>
          <w:rFonts w:ascii="Arial" w:hAnsi="Arial" w:cs="Arial"/>
          <w:color w:val="575757"/>
          <w:sz w:val="21"/>
          <w:szCs w:val="21"/>
          <w:shd w:val="clear" w:color="auto" w:fill="FFFFFF"/>
        </w:rPr>
        <w:t>Reg_ApprovePendingRegURL</w:t>
      </w:r>
      <w:proofErr w:type="spellEnd"/>
      <w:r>
        <w:rPr>
          <w:rFonts w:ascii="Arial" w:hAnsi="Arial" w:cs="Arial"/>
          <w:color w:val="575757"/>
          <w:sz w:val="21"/>
          <w:szCs w:val="21"/>
          <w:shd w:val="clear" w:color="auto" w:fill="FFFFFF"/>
        </w:rPr>
        <w:t>@</w:t>
      </w:r>
    </w:p>
  </w:comment>
  <w:comment w:id="87" w:author="Colonero Maxwell" w:date="2020-07-02T12:02:00Z" w:initials="CM">
    <w:p w14:paraId="40E5A737" w14:textId="77777777" w:rsidR="00A70816" w:rsidRDefault="00A70816" w:rsidP="00A7081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w:t>
      </w:r>
      <w:r w:rsidRPr="00B11EF2">
        <w:rPr>
          <w:rFonts w:ascii="Arial" w:hAnsi="Arial" w:cs="Arial"/>
          <w:color w:val="575757"/>
          <w:sz w:val="21"/>
          <w:szCs w:val="21"/>
          <w:shd w:val="clear" w:color="auto" w:fill="FFFFFF"/>
        </w:rPr>
        <w:t xml:space="preserve"> </w:t>
      </w:r>
      <w:proofErr w:type="spellStart"/>
      <w:r>
        <w:rPr>
          <w:rFonts w:ascii="Arial" w:hAnsi="Arial" w:cs="Arial"/>
          <w:color w:val="575757"/>
          <w:sz w:val="21"/>
          <w:szCs w:val="21"/>
          <w:shd w:val="clear" w:color="auto" w:fill="FFFFFF"/>
        </w:rPr>
        <w:t>Reg_RejectPendingRegURL</w:t>
      </w:r>
      <w:proofErr w:type="spellEnd"/>
      <w:r>
        <w:rPr>
          <w:rFonts w:ascii="Arial" w:hAnsi="Arial" w:cs="Arial"/>
          <w:color w:val="575757"/>
          <w:sz w:val="21"/>
          <w:szCs w:val="21"/>
          <w:shd w:val="clear" w:color="auto" w:fill="FFFFFF"/>
        </w:rPr>
        <w:t>@</w:t>
      </w:r>
    </w:p>
  </w:comment>
  <w:comment w:id="96" w:author="Bennett Bryce" w:date="2020-06-03T09:59:00Z" w:initials="BB">
    <w:p w14:paraId="4918F1FD" w14:textId="6EDAE257" w:rsidR="00A37CD9" w:rsidRDefault="00A37CD9">
      <w:pPr>
        <w:pStyle w:val="CommentText"/>
      </w:pPr>
      <w:r>
        <w:rPr>
          <w:rStyle w:val="CommentReference"/>
        </w:rPr>
        <w:annotationRef/>
      </w:r>
      <w:r>
        <w:t>We need to think about using the term “Confirmed” now that “Registered” is the status learners see</w:t>
      </w:r>
    </w:p>
  </w:comment>
  <w:comment w:id="113" w:author="Colonero Maxwell" w:date="2020-06-03T09:13:00Z" w:initials="CM">
    <w:p w14:paraId="32734EF8" w14:textId="77777777" w:rsidR="00A37CD9" w:rsidRDefault="00A37CD9">
      <w:pPr>
        <w:pStyle w:val="CommentText"/>
      </w:pPr>
      <w:r>
        <w:rPr>
          <w:rStyle w:val="CommentReference"/>
        </w:rPr>
        <w:annotationRef/>
      </w:r>
      <w:r>
        <w:t>How to include more specific details</w:t>
      </w:r>
    </w:p>
    <w:p w14:paraId="5373EAF8" w14:textId="77777777" w:rsidR="00A37CD9" w:rsidRDefault="00A37CD9">
      <w:pPr>
        <w:pStyle w:val="CommentText"/>
      </w:pPr>
    </w:p>
    <w:p w14:paraId="1421A2B4" w14:textId="77777777" w:rsidR="00A37CD9" w:rsidRDefault="00A37CD9">
      <w:pPr>
        <w:pStyle w:val="CommentText"/>
      </w:pPr>
      <w:r w:rsidRPr="00FD78C9">
        <w:t>@Reg_ClassLocation@</w:t>
      </w:r>
    </w:p>
    <w:p w14:paraId="5ECB312E" w14:textId="77777777" w:rsidR="00A37CD9" w:rsidRDefault="00A37CD9">
      <w:pPr>
        <w:pStyle w:val="CommentText"/>
      </w:pPr>
      <w:r w:rsidRPr="00FD78C9">
        <w:t>@</w:t>
      </w:r>
      <w:proofErr w:type="spellStart"/>
      <w:r w:rsidRPr="00FD78C9">
        <w:t>Reg_ClassLocationCountry</w:t>
      </w:r>
      <w:proofErr w:type="spellEnd"/>
      <w:r w:rsidRPr="00FD78C9">
        <w:t>@</w:t>
      </w:r>
    </w:p>
    <w:p w14:paraId="5FBCABF2" w14:textId="77777777" w:rsidR="00A37CD9" w:rsidRDefault="00A37CD9">
      <w:pPr>
        <w:pStyle w:val="CommentText"/>
      </w:pPr>
      <w:r w:rsidRPr="00FD78C9">
        <w:t>@</w:t>
      </w:r>
      <w:proofErr w:type="spellStart"/>
      <w:r w:rsidRPr="00FD78C9">
        <w:t>Reg_ClassLocationZip</w:t>
      </w:r>
      <w:proofErr w:type="spellEnd"/>
      <w:r w:rsidRPr="00FD78C9">
        <w:t>@</w:t>
      </w:r>
    </w:p>
    <w:p w14:paraId="50F586AE" w14:textId="77777777" w:rsidR="00A37CD9" w:rsidRDefault="00A37CD9">
      <w:pPr>
        <w:pStyle w:val="CommentText"/>
      </w:pPr>
      <w:r w:rsidRPr="00FD78C9">
        <w:t>@</w:t>
      </w:r>
      <w:proofErr w:type="spellStart"/>
      <w:r w:rsidRPr="00FD78C9">
        <w:t>Reg_ClassLocationState</w:t>
      </w:r>
      <w:proofErr w:type="spellEnd"/>
      <w:r w:rsidRPr="00FD78C9">
        <w:t>@</w:t>
      </w:r>
    </w:p>
    <w:p w14:paraId="1070B83D" w14:textId="77777777" w:rsidR="00A37CD9" w:rsidRDefault="00A37CD9">
      <w:pPr>
        <w:pStyle w:val="CommentText"/>
      </w:pPr>
      <w:r w:rsidRPr="00FD78C9">
        <w:t>@</w:t>
      </w:r>
      <w:proofErr w:type="spellStart"/>
      <w:r w:rsidRPr="00FD78C9">
        <w:t>Reg_ClassLocationCity</w:t>
      </w:r>
      <w:proofErr w:type="spellEnd"/>
      <w:r w:rsidRPr="00FD78C9">
        <w:t>@</w:t>
      </w:r>
    </w:p>
    <w:p w14:paraId="1ACF3570" w14:textId="77777777" w:rsidR="00A37CD9" w:rsidRDefault="00A37CD9">
      <w:pPr>
        <w:pStyle w:val="CommentText"/>
      </w:pPr>
      <w:r w:rsidRPr="00FD78C9">
        <w:t>@Reg_ClassLocationAddr2@</w:t>
      </w:r>
    </w:p>
    <w:p w14:paraId="690DEE64" w14:textId="77777777" w:rsidR="00A37CD9" w:rsidRDefault="00A37CD9">
      <w:pPr>
        <w:pStyle w:val="CommentText"/>
      </w:pPr>
      <w:r w:rsidRPr="00FD78C9">
        <w:t>@Reg_ClassLocationAddr1@</w:t>
      </w:r>
    </w:p>
    <w:p w14:paraId="41902760" w14:textId="1A41CACE" w:rsidR="00A37CD9" w:rsidRDefault="00A37CD9">
      <w:pPr>
        <w:pStyle w:val="CommentText"/>
      </w:pPr>
      <w:r w:rsidRPr="00FD78C9">
        <w:t>@</w:t>
      </w:r>
      <w:proofErr w:type="spellStart"/>
      <w:r w:rsidRPr="00FD78C9">
        <w:t>Reg_Location_TimeZone</w:t>
      </w:r>
      <w:proofErr w:type="spellEnd"/>
      <w:r w:rsidRPr="00FD78C9">
        <w:t>@</w:t>
      </w:r>
    </w:p>
  </w:comment>
  <w:comment w:id="123" w:author="Colonero Maxwell" w:date="2020-06-02T16:45:00Z" w:initials="CM">
    <w:p w14:paraId="54F2BD20" w14:textId="13983D95" w:rsidR="00A37CD9" w:rsidRDefault="00A37CD9">
      <w:pPr>
        <w:pStyle w:val="CommentText"/>
      </w:pPr>
      <w:r>
        <w:rPr>
          <w:rStyle w:val="CommentReference"/>
        </w:rPr>
        <w:annotationRef/>
      </w:r>
      <w:r>
        <w:t>Not sure if we can pull in Project Code as we don’t capture it</w:t>
      </w:r>
    </w:p>
  </w:comment>
  <w:comment w:id="119" w:author="Bennett Bryce" w:date="2020-06-03T09:57:00Z" w:initials="BB">
    <w:p w14:paraId="0D3E58FF" w14:textId="364BF2ED" w:rsidR="00A37CD9" w:rsidRDefault="00A37CD9">
      <w:pPr>
        <w:pStyle w:val="CommentText"/>
      </w:pPr>
      <w:r>
        <w:rPr>
          <w:rStyle w:val="CommentReference"/>
        </w:rPr>
        <w:annotationRef/>
      </w:r>
      <w:r>
        <w:t xml:space="preserve">Agree - The charge code will be in a Custom field.  We need to see if there is a way to pull in a custom </w:t>
      </w:r>
      <w:proofErr w:type="gramStart"/>
      <w:r>
        <w:t>field?</w:t>
      </w:r>
      <w:proofErr w:type="gramEnd"/>
    </w:p>
  </w:comment>
  <w:comment w:id="150" w:author="Colonero Maxwell" w:date="2020-06-02T16:43:00Z" w:initials="CM">
    <w:p w14:paraId="7D37D9D2" w14:textId="77777777" w:rsidR="00A37CD9" w:rsidRDefault="00A37CD9" w:rsidP="00373249">
      <w:pPr>
        <w:pStyle w:val="CommentText"/>
      </w:pPr>
      <w:r>
        <w:rPr>
          <w:rStyle w:val="CommentReference"/>
        </w:rPr>
        <w:annotationRef/>
      </w:r>
      <w:r w:rsidRPr="006E6C36">
        <w:t>@</w:t>
      </w:r>
      <w:proofErr w:type="spellStart"/>
      <w:r w:rsidRPr="006E6C36">
        <w:t>Reg_Live_CourseDetailURL</w:t>
      </w:r>
      <w:proofErr w:type="spellEnd"/>
      <w:r w:rsidRPr="006E6C36">
        <w:t>@</w:t>
      </w:r>
    </w:p>
    <w:p w14:paraId="62AC3570" w14:textId="77777777" w:rsidR="00A37CD9" w:rsidRDefault="00A37CD9" w:rsidP="00373249">
      <w:pPr>
        <w:pStyle w:val="CommentText"/>
      </w:pPr>
      <w:r>
        <w:t>Or</w:t>
      </w:r>
    </w:p>
    <w:p w14:paraId="038AF61D" w14:textId="77777777" w:rsidR="00A37CD9" w:rsidRDefault="00A37CD9" w:rsidP="00373249">
      <w:pPr>
        <w:pStyle w:val="CommentText"/>
      </w:pPr>
      <w:r w:rsidRPr="006E6C36">
        <w:t>@</w:t>
      </w:r>
      <w:proofErr w:type="spellStart"/>
      <w:r w:rsidRPr="006E6C36">
        <w:t>Offering_Live_CourseDetailURL</w:t>
      </w:r>
      <w:proofErr w:type="spellEnd"/>
      <w:r w:rsidRPr="006E6C36">
        <w:t>@</w:t>
      </w:r>
    </w:p>
  </w:comment>
  <w:comment w:id="161" w:author="Colonero Maxwell" w:date="2020-06-02T16:43:00Z" w:initials="CM">
    <w:p w14:paraId="4ED8BE7B" w14:textId="77777777" w:rsidR="00A37CD9" w:rsidRDefault="00A37CD9">
      <w:pPr>
        <w:pStyle w:val="CommentText"/>
      </w:pPr>
      <w:r>
        <w:rPr>
          <w:rStyle w:val="CommentReference"/>
        </w:rPr>
        <w:annotationRef/>
      </w:r>
      <w:r w:rsidRPr="006E6C36">
        <w:t>@</w:t>
      </w:r>
      <w:proofErr w:type="spellStart"/>
      <w:r w:rsidRPr="006E6C36">
        <w:t>Reg_Live_CourseDetailURL</w:t>
      </w:r>
      <w:proofErr w:type="spellEnd"/>
      <w:r w:rsidRPr="006E6C36">
        <w:t>@</w:t>
      </w:r>
    </w:p>
    <w:p w14:paraId="64711F6C" w14:textId="494F5C6A" w:rsidR="00A37CD9" w:rsidRDefault="00A37CD9">
      <w:pPr>
        <w:pStyle w:val="CommentText"/>
      </w:pPr>
      <w:r>
        <w:t>Or</w:t>
      </w:r>
    </w:p>
    <w:p w14:paraId="4BD38350" w14:textId="77DF5180" w:rsidR="00A37CD9" w:rsidRDefault="00A37CD9">
      <w:pPr>
        <w:pStyle w:val="CommentText"/>
      </w:pPr>
      <w:r w:rsidRPr="006E6C36">
        <w:t>@</w:t>
      </w:r>
      <w:proofErr w:type="spellStart"/>
      <w:r w:rsidRPr="006E6C36">
        <w:t>Offering_Live_CourseDetailURL</w:t>
      </w:r>
      <w:proofErr w:type="spellEnd"/>
      <w:r w:rsidRPr="006E6C36">
        <w:t>@</w:t>
      </w:r>
    </w:p>
  </w:comment>
  <w:comment w:id="147" w:author="Bennett Bryce" w:date="2020-06-03T10:00:00Z" w:initials="BB">
    <w:p w14:paraId="303C9922" w14:textId="5DF73581" w:rsidR="00A37CD9" w:rsidRDefault="00A37CD9">
      <w:pPr>
        <w:pStyle w:val="CommentText"/>
      </w:pPr>
      <w:r>
        <w:rPr>
          <w:rStyle w:val="CommentReference"/>
        </w:rPr>
        <w:annotationRef/>
      </w:r>
      <w:r>
        <w:t xml:space="preserve">Not everything will have pre-work, require travel, etc.  Also, do we want people to go to the Course or Class page?  </w:t>
      </w:r>
    </w:p>
  </w:comment>
  <w:comment w:id="186" w:author="Colonero Maxwell" w:date="2020-06-02T16:55:00Z" w:initials="CM">
    <w:p w14:paraId="6A3EE9EE" w14:textId="5E821234" w:rsidR="00A37CD9" w:rsidRDefault="00A37CD9">
      <w:pPr>
        <w:pStyle w:val="CommentText"/>
      </w:pPr>
      <w:r>
        <w:rPr>
          <w:rStyle w:val="CommentReference"/>
        </w:rPr>
        <w:annotationRef/>
      </w:r>
      <w:r>
        <w:t>Is this a workspace or do we want to mention the drop functionality?</w:t>
      </w:r>
    </w:p>
  </w:comment>
  <w:comment w:id="176" w:author="Bennett Bryce" w:date="2020-06-03T10:01:00Z" w:initials="BB">
    <w:p w14:paraId="6FCC9038" w14:textId="2AEE78E3" w:rsidR="00A37CD9" w:rsidRDefault="00A37CD9">
      <w:pPr>
        <w:pStyle w:val="CommentText"/>
      </w:pPr>
      <w:r>
        <w:rPr>
          <w:rStyle w:val="CommentReference"/>
        </w:rPr>
        <w:annotationRef/>
      </w:r>
      <w:r>
        <w:t>In Saba, we’ll use the DROP functionality as the mechanism. Not sure we can include this section?</w:t>
      </w:r>
    </w:p>
  </w:comment>
  <w:comment w:id="260" w:author="Colonero Maxwell" w:date="2020-07-02T10:30:00Z" w:initials="CM">
    <w:p w14:paraId="3B653566" w14:textId="77777777" w:rsidR="00A70816" w:rsidRDefault="00A70816" w:rsidP="00A70816">
      <w:pPr>
        <w:pStyle w:val="CommentText"/>
      </w:pPr>
      <w:r>
        <w:rPr>
          <w:rStyle w:val="CommentReference"/>
        </w:rPr>
        <w:annotationRef/>
      </w:r>
      <w:r>
        <w:t xml:space="preserve">Class page keyword: </w:t>
      </w:r>
      <w:r w:rsidRPr="0058509A">
        <w:t>@</w:t>
      </w:r>
      <w:proofErr w:type="spellStart"/>
      <w:r w:rsidRPr="0058509A">
        <w:t>Reg_Live_CourseDetailURL</w:t>
      </w:r>
      <w:proofErr w:type="spellEnd"/>
      <w:r w:rsidRPr="0058509A">
        <w:t>@</w:t>
      </w:r>
    </w:p>
    <w:p w14:paraId="34BE51C3" w14:textId="77777777" w:rsidR="00A70816" w:rsidRDefault="00A70816" w:rsidP="00A70816">
      <w:pPr>
        <w:pStyle w:val="CommentText"/>
      </w:pPr>
    </w:p>
    <w:p w14:paraId="0453792A" w14:textId="77777777" w:rsidR="00A70816" w:rsidRDefault="00A70816" w:rsidP="00A70816">
      <w:pPr>
        <w:pStyle w:val="CommentText"/>
      </w:pPr>
      <w:r>
        <w:t>^^^^^Hyperlink to that link</w:t>
      </w:r>
    </w:p>
  </w:comment>
  <w:comment w:id="353" w:author="Colonero Maxwell" w:date="2020-07-02T10:48:00Z" w:initials="CM">
    <w:p w14:paraId="69E2FC94" w14:textId="77777777" w:rsidR="00A70816" w:rsidRDefault="00A70816" w:rsidP="00A70816">
      <w:pPr>
        <w:pStyle w:val="CommentText"/>
      </w:pPr>
      <w:r>
        <w:rPr>
          <w:rStyle w:val="CommentReference"/>
        </w:rPr>
        <w:annotationRef/>
      </w:r>
      <w:r>
        <w:t>Direct link to Roster Report to be added later:</w:t>
      </w:r>
    </w:p>
    <w:p w14:paraId="4400A151" w14:textId="77777777" w:rsidR="00A70816" w:rsidRDefault="00A70816" w:rsidP="00A70816">
      <w:pPr>
        <w:pStyle w:val="CommentText"/>
      </w:pPr>
    </w:p>
    <w:p w14:paraId="67397B50" w14:textId="77777777" w:rsidR="00A70816" w:rsidRDefault="00A70816" w:rsidP="00A70816">
      <w:pPr>
        <w:pStyle w:val="CommentText"/>
      </w:pPr>
      <w:r w:rsidRPr="009224C6">
        <w:t>https://bcgsb.sabacloud.com/Saba/Web/NA3T1SNB0195/goto/analytics/rptdf00000007e8170ee0171dedd11ab04b9e</w:t>
      </w:r>
    </w:p>
  </w:comment>
  <w:comment w:id="388" w:author="Colonero Maxwell" w:date="2020-07-02T12:03:00Z" w:initials="CM">
    <w:p w14:paraId="233C9291" w14:textId="77777777" w:rsidR="00A70816" w:rsidRDefault="00A70816" w:rsidP="00A7081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w:t>
      </w:r>
      <w:proofErr w:type="spellStart"/>
      <w:r>
        <w:rPr>
          <w:rFonts w:ascii="Arial" w:hAnsi="Arial" w:cs="Arial"/>
          <w:color w:val="575757"/>
          <w:sz w:val="21"/>
          <w:szCs w:val="21"/>
          <w:shd w:val="clear" w:color="auto" w:fill="FFFFFF"/>
        </w:rPr>
        <w:t>Reg_ApprovePendingRegURL</w:t>
      </w:r>
      <w:proofErr w:type="spellEnd"/>
      <w:r>
        <w:rPr>
          <w:rFonts w:ascii="Arial" w:hAnsi="Arial" w:cs="Arial"/>
          <w:color w:val="575757"/>
          <w:sz w:val="21"/>
          <w:szCs w:val="21"/>
          <w:shd w:val="clear" w:color="auto" w:fill="FFFFFF"/>
        </w:rPr>
        <w:t>@</w:t>
      </w:r>
    </w:p>
  </w:comment>
  <w:comment w:id="392" w:author="Colonero Maxwell" w:date="2020-07-02T12:02:00Z" w:initials="CM">
    <w:p w14:paraId="65CF8ABB" w14:textId="77777777" w:rsidR="00A70816" w:rsidRDefault="00A70816" w:rsidP="00A7081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w:t>
      </w:r>
      <w:r w:rsidRPr="00B11EF2">
        <w:rPr>
          <w:rFonts w:ascii="Arial" w:hAnsi="Arial" w:cs="Arial"/>
          <w:color w:val="575757"/>
          <w:sz w:val="21"/>
          <w:szCs w:val="21"/>
          <w:shd w:val="clear" w:color="auto" w:fill="FFFFFF"/>
        </w:rPr>
        <w:t xml:space="preserve"> </w:t>
      </w:r>
      <w:proofErr w:type="spellStart"/>
      <w:r>
        <w:rPr>
          <w:rFonts w:ascii="Arial" w:hAnsi="Arial" w:cs="Arial"/>
          <w:color w:val="575757"/>
          <w:sz w:val="21"/>
          <w:szCs w:val="21"/>
          <w:shd w:val="clear" w:color="auto" w:fill="FFFFFF"/>
        </w:rPr>
        <w:t>Reg_RejectPendingRegURL</w:t>
      </w:r>
      <w:proofErr w:type="spellEnd"/>
      <w:r>
        <w:rPr>
          <w:rFonts w:ascii="Arial" w:hAnsi="Arial" w:cs="Arial"/>
          <w:color w:val="575757"/>
          <w:sz w:val="21"/>
          <w:szCs w:val="21"/>
          <w:shd w:val="clear" w:color="auto" w:fill="FFFFFF"/>
        </w:rPr>
        <w:t>@</w:t>
      </w:r>
    </w:p>
  </w:comment>
  <w:comment w:id="465" w:author="Bennett Bryce" w:date="2020-06-03T09:59:00Z" w:initials="BB">
    <w:p w14:paraId="16B4523B" w14:textId="77777777" w:rsidR="00A70816" w:rsidRDefault="00A70816" w:rsidP="00A70816">
      <w:pPr>
        <w:pStyle w:val="CommentText"/>
      </w:pPr>
      <w:r>
        <w:rPr>
          <w:rStyle w:val="CommentReference"/>
        </w:rPr>
        <w:annotationRef/>
      </w:r>
      <w:r>
        <w:t>We need to think about using the term “Confirmed” now that “Registered” is the status learners see</w:t>
      </w:r>
    </w:p>
  </w:comment>
  <w:comment w:id="481" w:author="Colonero Maxwell" w:date="2020-07-02T11:09:00Z" w:initials="CM">
    <w:p w14:paraId="1EC34DCB" w14:textId="77777777" w:rsidR="00A70816" w:rsidRDefault="00A70816" w:rsidP="00A70816">
      <w:pPr>
        <w:pStyle w:val="CommentText"/>
      </w:pPr>
      <w:r>
        <w:rPr>
          <w:rStyle w:val="CommentReference"/>
        </w:rPr>
        <w:annotationRef/>
      </w:r>
      <w:r>
        <w:t>@Bryce, what kind of language do we want to use for this statement?</w:t>
      </w:r>
    </w:p>
  </w:comment>
  <w:comment w:id="491" w:author="Colonero Maxwell" w:date="2020-07-02T11:04:00Z" w:initials="CM">
    <w:p w14:paraId="458C2C9A" w14:textId="77777777" w:rsidR="00A70816" w:rsidRDefault="00A70816" w:rsidP="00A70816">
      <w:pPr>
        <w:pStyle w:val="CommentText"/>
      </w:pPr>
      <w:r>
        <w:rPr>
          <w:rStyle w:val="CommentReference"/>
        </w:rPr>
        <w:annotationRef/>
      </w:r>
      <w:r>
        <w:rPr>
          <w:rFonts w:ascii="Arial" w:hAnsi="Arial" w:cs="Arial"/>
          <w:color w:val="333333"/>
          <w:sz w:val="18"/>
          <w:szCs w:val="18"/>
          <w:lang w:eastAsia="en-US"/>
        </w:rPr>
        <w:t xml:space="preserve">Make hyperlink: </w:t>
      </w:r>
      <w:r w:rsidRPr="007917D4">
        <w:rPr>
          <w:rFonts w:ascii="Arial" w:hAnsi="Arial" w:cs="Arial"/>
          <w:color w:val="333333"/>
          <w:sz w:val="18"/>
          <w:szCs w:val="18"/>
          <w:lang w:eastAsia="en-US"/>
        </w:rPr>
        <w:t>@</w:t>
      </w:r>
      <w:proofErr w:type="spellStart"/>
      <w:r w:rsidRPr="007917D4">
        <w:rPr>
          <w:rFonts w:ascii="Arial" w:hAnsi="Arial" w:cs="Arial"/>
          <w:color w:val="333333"/>
          <w:sz w:val="18"/>
          <w:szCs w:val="18"/>
          <w:lang w:eastAsia="en-US"/>
        </w:rPr>
        <w:t>Offering_Learner_Registration_URL</w:t>
      </w:r>
      <w:proofErr w:type="spellEnd"/>
      <w:r w:rsidRPr="007917D4">
        <w:rPr>
          <w:rFonts w:ascii="Arial" w:hAnsi="Arial" w:cs="Arial"/>
          <w:color w:val="333333"/>
          <w:sz w:val="18"/>
          <w:szCs w:val="18"/>
          <w:lang w:eastAsia="en-US"/>
        </w:rPr>
        <w:t>@</w:t>
      </w:r>
    </w:p>
  </w:comment>
  <w:comment w:id="494" w:author="Colonero Maxwell" w:date="2020-06-03T09:35:00Z" w:initials="CM">
    <w:p w14:paraId="2D97F134" w14:textId="77777777" w:rsidR="00A70816" w:rsidRDefault="00A70816" w:rsidP="00A70816">
      <w:pPr>
        <w:pStyle w:val="CommentText"/>
      </w:pPr>
      <w:r>
        <w:rPr>
          <w:rStyle w:val="CommentReference"/>
        </w:rPr>
        <w:annotationRef/>
      </w:r>
      <w:r>
        <w:t>Hesitant to include this as there will be a lot of variability into this field when created a class</w:t>
      </w:r>
    </w:p>
    <w:p w14:paraId="390D28E4" w14:textId="77777777" w:rsidR="00A70816" w:rsidRDefault="00A70816" w:rsidP="00A70816">
      <w:pPr>
        <w:pStyle w:val="CommentText"/>
      </w:pPr>
    </w:p>
    <w:p w14:paraId="48E673DE" w14:textId="77777777" w:rsidR="00A70816" w:rsidRDefault="00A70816" w:rsidP="00A70816">
      <w:pPr>
        <w:pStyle w:val="CommentText"/>
      </w:pPr>
      <w:r>
        <w:t xml:space="preserve">Could we turn this as a positive? And training </w:t>
      </w:r>
      <w:proofErr w:type="spellStart"/>
      <w:r>
        <w:t>L&amp;D</w:t>
      </w:r>
      <w:proofErr w:type="spellEnd"/>
      <w:r>
        <w:t xml:space="preserve"> coordinators to include the next steps in the </w:t>
      </w:r>
    </w:p>
  </w:comment>
  <w:comment w:id="547" w:author="Colonero Maxwell" w:date="2020-07-02T13:35:00Z" w:initials="CM">
    <w:p w14:paraId="210A8CE7" w14:textId="77777777" w:rsidR="00A70816" w:rsidRDefault="00A70816" w:rsidP="00A70816">
      <w:pPr>
        <w:pStyle w:val="CommentText"/>
      </w:pPr>
      <w:r>
        <w:rPr>
          <w:rStyle w:val="CommentReference"/>
        </w:rPr>
        <w:annotationRef/>
      </w:r>
      <w:r>
        <w:t xml:space="preserve">Removing </w:t>
      </w:r>
      <w:r>
        <w:rPr>
          <w:rFonts w:ascii="Calibri" w:hAnsi="Calibri" w:cs="Calibri"/>
          <w:sz w:val="22"/>
          <w:szCs w:val="22"/>
        </w:rPr>
        <w:t>(</w:t>
      </w:r>
      <w:r w:rsidRPr="00634548">
        <w:rPr>
          <w:rFonts w:ascii="Calibri" w:hAnsi="Calibri" w:cs="Calibri"/>
          <w:sz w:val="22"/>
          <w:szCs w:val="22"/>
        </w:rPr>
        <w:t>@</w:t>
      </w:r>
      <w:proofErr w:type="spellStart"/>
      <w:r w:rsidRPr="00634548">
        <w:rPr>
          <w:rFonts w:ascii="Calibri" w:hAnsi="Calibri" w:cs="Calibri"/>
          <w:sz w:val="22"/>
          <w:szCs w:val="22"/>
        </w:rPr>
        <w:t>Reg_SessionName</w:t>
      </w:r>
      <w:proofErr w:type="spellEnd"/>
      <w:r w:rsidRPr="00634548">
        <w:rPr>
          <w:rFonts w:ascii="Calibri" w:hAnsi="Calibri" w:cs="Calibri"/>
          <w:sz w:val="22"/>
          <w:szCs w:val="22"/>
        </w:rPr>
        <w:t>@</w:t>
      </w:r>
      <w:r>
        <w:rPr>
          <w:rFonts w:ascii="Calibri" w:hAnsi="Calibri" w:cs="Calibri"/>
          <w:sz w:val="22"/>
          <w:szCs w:val="22"/>
        </w:rPr>
        <w:t>) as it only pulls in one name and doesn’t give any more detail to the learner</w:t>
      </w:r>
    </w:p>
  </w:comment>
  <w:comment w:id="557" w:author="Colonero Maxwell" w:date="2020-07-27T16:58:00Z" w:initials="CM">
    <w:p w14:paraId="06A06981" w14:textId="131FF576" w:rsidR="003F788F" w:rsidRPr="003F788F" w:rsidRDefault="003F788F">
      <w:pPr>
        <w:pStyle w:val="CommentText"/>
        <w:rPr>
          <w:rFonts w:ascii="Arial" w:hAnsi="Arial" w:cs="Arial"/>
          <w:color w:val="333333"/>
          <w:sz w:val="18"/>
          <w:szCs w:val="18"/>
          <w:lang w:eastAsia="en-US"/>
        </w:rPr>
      </w:pPr>
      <w:r>
        <w:rPr>
          <w:rStyle w:val="CommentReference"/>
        </w:rPr>
        <w:annotationRef/>
      </w:r>
      <w:r>
        <w:rPr>
          <w:rStyle w:val="CommentReference"/>
        </w:rPr>
        <w:annotationRef/>
      </w:r>
      <w:r w:rsidRPr="007917D4">
        <w:rPr>
          <w:rFonts w:ascii="Arial" w:hAnsi="Arial" w:cs="Arial"/>
          <w:color w:val="333333"/>
          <w:sz w:val="18"/>
          <w:szCs w:val="18"/>
          <w:lang w:eastAsia="en-US"/>
        </w:rPr>
        <w:t>@</w:t>
      </w:r>
      <w:proofErr w:type="spellStart"/>
      <w:r w:rsidRPr="007917D4">
        <w:rPr>
          <w:rFonts w:ascii="Arial" w:hAnsi="Arial" w:cs="Arial"/>
          <w:color w:val="333333"/>
          <w:sz w:val="18"/>
          <w:szCs w:val="18"/>
          <w:lang w:eastAsia="en-US"/>
        </w:rPr>
        <w:t>Offering_Learner_Registration_URL</w:t>
      </w:r>
      <w:proofErr w:type="spellEnd"/>
      <w:r w:rsidRPr="007917D4">
        <w:rPr>
          <w:rFonts w:ascii="Arial" w:hAnsi="Arial" w:cs="Arial"/>
          <w:color w:val="333333"/>
          <w:sz w:val="18"/>
          <w:szCs w:val="18"/>
          <w:lang w:eastAsia="en-US"/>
        </w:rPr>
        <w:t>@</w:t>
      </w:r>
    </w:p>
  </w:comment>
  <w:comment w:id="721" w:author="Colonero Maxwell" w:date="2020-07-27T16:57:00Z" w:initials="CM">
    <w:p w14:paraId="6AD3A9DF" w14:textId="17849955" w:rsidR="003F788F" w:rsidRPr="003F788F" w:rsidRDefault="003F788F">
      <w:pPr>
        <w:pStyle w:val="CommentText"/>
        <w:rPr>
          <w:rFonts w:ascii="Arial" w:hAnsi="Arial" w:cs="Arial"/>
          <w:color w:val="333333"/>
          <w:sz w:val="18"/>
          <w:szCs w:val="18"/>
          <w:lang w:eastAsia="en-US"/>
        </w:rPr>
      </w:pPr>
      <w:r>
        <w:rPr>
          <w:rStyle w:val="CommentReference"/>
        </w:rPr>
        <w:annotationRef/>
      </w:r>
      <w:r w:rsidRPr="007917D4">
        <w:rPr>
          <w:rFonts w:ascii="Arial" w:hAnsi="Arial" w:cs="Arial"/>
          <w:color w:val="333333"/>
          <w:sz w:val="18"/>
          <w:szCs w:val="18"/>
          <w:lang w:eastAsia="en-US"/>
        </w:rPr>
        <w:t>@</w:t>
      </w:r>
      <w:proofErr w:type="spellStart"/>
      <w:r w:rsidRPr="007917D4">
        <w:rPr>
          <w:rFonts w:ascii="Arial" w:hAnsi="Arial" w:cs="Arial"/>
          <w:color w:val="333333"/>
          <w:sz w:val="18"/>
          <w:szCs w:val="18"/>
          <w:lang w:eastAsia="en-US"/>
        </w:rPr>
        <w:t>Offering_Learner_Registration_URL</w:t>
      </w:r>
      <w:proofErr w:type="spellEnd"/>
      <w:r w:rsidRPr="007917D4">
        <w:rPr>
          <w:rFonts w:ascii="Arial" w:hAnsi="Arial" w:cs="Arial"/>
          <w:color w:val="333333"/>
          <w:sz w:val="18"/>
          <w:szCs w:val="18"/>
          <w:lang w:eastAsia="en-US"/>
        </w:rPr>
        <w:t>@</w:t>
      </w:r>
    </w:p>
  </w:comment>
  <w:comment w:id="828" w:author="Colonero Maxwell" w:date="2020-07-27T16:46:00Z" w:initials="CM">
    <w:p w14:paraId="19FCDD47" w14:textId="6F11CCD3" w:rsidR="00AE4D5D" w:rsidRDefault="00AE4D5D">
      <w:pPr>
        <w:pStyle w:val="CommentText"/>
      </w:pPr>
      <w:r>
        <w:rPr>
          <w:rStyle w:val="CommentReference"/>
        </w:rPr>
        <w:annotationRef/>
      </w:r>
      <w:r>
        <w:t>This is the Waitlist-&gt;Confirmed email, how do we want to relay that information to the user? Or do we just have the same notification fired as the normal (Formal Invitation)?</w:t>
      </w:r>
    </w:p>
  </w:comment>
  <w:comment w:id="851" w:author="Colonero Maxwell" w:date="2020-07-02T11:04:00Z" w:initials="CM">
    <w:p w14:paraId="76627734" w14:textId="77777777" w:rsidR="00AE4D5D" w:rsidRDefault="00AE4D5D" w:rsidP="00AE4D5D">
      <w:pPr>
        <w:pStyle w:val="CommentText"/>
      </w:pPr>
      <w:r>
        <w:rPr>
          <w:rStyle w:val="CommentReference"/>
        </w:rPr>
        <w:annotationRef/>
      </w:r>
      <w:r>
        <w:rPr>
          <w:rFonts w:ascii="Arial" w:hAnsi="Arial" w:cs="Arial"/>
          <w:color w:val="333333"/>
          <w:sz w:val="18"/>
          <w:szCs w:val="18"/>
          <w:lang w:eastAsia="en-US"/>
        </w:rPr>
        <w:t xml:space="preserve">Make hyperlink: </w:t>
      </w:r>
      <w:r w:rsidRPr="007917D4">
        <w:rPr>
          <w:rFonts w:ascii="Arial" w:hAnsi="Arial" w:cs="Arial"/>
          <w:color w:val="333333"/>
          <w:sz w:val="18"/>
          <w:szCs w:val="18"/>
          <w:lang w:eastAsia="en-US"/>
        </w:rPr>
        <w:t>@</w:t>
      </w:r>
      <w:proofErr w:type="spellStart"/>
      <w:r w:rsidRPr="007917D4">
        <w:rPr>
          <w:rFonts w:ascii="Arial" w:hAnsi="Arial" w:cs="Arial"/>
          <w:color w:val="333333"/>
          <w:sz w:val="18"/>
          <w:szCs w:val="18"/>
          <w:lang w:eastAsia="en-US"/>
        </w:rPr>
        <w:t>Offering_Learner_Registration_URL</w:t>
      </w:r>
      <w:proofErr w:type="spellEnd"/>
      <w:r w:rsidRPr="007917D4">
        <w:rPr>
          <w:rFonts w:ascii="Arial" w:hAnsi="Arial" w:cs="Arial"/>
          <w:color w:val="333333"/>
          <w:sz w:val="18"/>
          <w:szCs w:val="18"/>
          <w:lang w:eastAsia="en-US"/>
        </w:rPr>
        <w:t>@</w:t>
      </w:r>
    </w:p>
  </w:comment>
  <w:comment w:id="854" w:author="Colonero Maxwell" w:date="2020-06-03T09:35:00Z" w:initials="CM">
    <w:p w14:paraId="3A83FAEE" w14:textId="77777777" w:rsidR="00AE4D5D" w:rsidRDefault="00AE4D5D" w:rsidP="00AE4D5D">
      <w:pPr>
        <w:pStyle w:val="CommentText"/>
      </w:pPr>
      <w:r>
        <w:rPr>
          <w:rStyle w:val="CommentReference"/>
        </w:rPr>
        <w:annotationRef/>
      </w:r>
      <w:r>
        <w:t>Hesitant to include this as there will be a lot of variability into this field when created a class</w:t>
      </w:r>
    </w:p>
    <w:p w14:paraId="743E4BCF" w14:textId="77777777" w:rsidR="00AE4D5D" w:rsidRDefault="00AE4D5D" w:rsidP="00AE4D5D">
      <w:pPr>
        <w:pStyle w:val="CommentText"/>
      </w:pPr>
    </w:p>
    <w:p w14:paraId="14EF2BC1" w14:textId="77777777" w:rsidR="00AE4D5D" w:rsidRDefault="00AE4D5D" w:rsidP="00AE4D5D">
      <w:pPr>
        <w:pStyle w:val="CommentText"/>
      </w:pPr>
      <w:r>
        <w:t xml:space="preserve">Could we turn this as a positive? And training </w:t>
      </w:r>
      <w:proofErr w:type="spellStart"/>
      <w:r>
        <w:t>L&amp;D</w:t>
      </w:r>
      <w:proofErr w:type="spellEnd"/>
      <w:r>
        <w:t xml:space="preserve"> coordinators to include the next steps in the </w:t>
      </w:r>
    </w:p>
  </w:comment>
  <w:comment w:id="875" w:author="Colonero Maxwell" w:date="2020-06-03T09:54:00Z" w:initials="CM">
    <w:p w14:paraId="3BEB2C39" w14:textId="77777777" w:rsidR="00A37CD9" w:rsidRDefault="00A37CD9">
      <w:pPr>
        <w:pStyle w:val="CommentText"/>
      </w:pPr>
      <w:r>
        <w:rPr>
          <w:rStyle w:val="CommentReference"/>
        </w:rPr>
        <w:annotationRef/>
      </w:r>
      <w:r>
        <w:t>Look up correct named query</w:t>
      </w:r>
    </w:p>
    <w:p w14:paraId="6F90D14B" w14:textId="1B5C8B0A" w:rsidR="00A37CD9" w:rsidRDefault="00A37CD9">
      <w:pPr>
        <w:pStyle w:val="CommentText"/>
      </w:pPr>
      <w:r>
        <w:t>Can we include Alternate manager (</w:t>
      </w:r>
      <w:proofErr w:type="spellStart"/>
      <w:r>
        <w:t>EAs</w:t>
      </w:r>
      <w:proofErr w:type="spellEnd"/>
      <w:r>
        <w:t xml:space="preserve">) as </w:t>
      </w:r>
      <w:proofErr w:type="gramStart"/>
      <w:r>
        <w:t>CC</w:t>
      </w:r>
      <w:proofErr w:type="gramEnd"/>
    </w:p>
  </w:comment>
  <w:comment w:id="882" w:author="Colonero Maxwell" w:date="2020-06-02T17:23:00Z" w:initials="CM">
    <w:p w14:paraId="28A3F099" w14:textId="3451DE52" w:rsidR="00A37CD9" w:rsidRDefault="00A37CD9" w:rsidP="005F176F">
      <w:r>
        <w:rPr>
          <w:rStyle w:val="CommentReference"/>
        </w:rPr>
        <w:annotationRef/>
      </w:r>
      <w:r>
        <w:t xml:space="preserve">No &lt;name&gt; keyword for </w:t>
      </w:r>
      <w:r w:rsidRPr="00867848">
        <w:rPr>
          <w:color w:val="00B050"/>
        </w:rPr>
        <w:t xml:space="preserve">Instructor-Led Class Reminder (x </w:t>
      </w:r>
      <w:proofErr w:type="gramStart"/>
      <w:r w:rsidRPr="00867848">
        <w:rPr>
          <w:color w:val="00B050"/>
        </w:rPr>
        <w:t>days)</w:t>
      </w:r>
      <w:r>
        <w:t>  event</w:t>
      </w:r>
      <w:proofErr w:type="gramEnd"/>
    </w:p>
    <w:p w14:paraId="0BA431F8" w14:textId="30A3C9B5" w:rsidR="00A37CD9" w:rsidRDefault="00A37CD9">
      <w:pPr>
        <w:pStyle w:val="CommentText"/>
      </w:pPr>
    </w:p>
  </w:comment>
  <w:comment w:id="887" w:author="Colonero Maxwell" w:date="2020-06-03T09:35:00Z" w:initials="CM">
    <w:p w14:paraId="44E342A2" w14:textId="77777777" w:rsidR="00A37CD9" w:rsidRDefault="00A37CD9" w:rsidP="00A93F43">
      <w:pPr>
        <w:pStyle w:val="CommentText"/>
      </w:pPr>
      <w:r>
        <w:rPr>
          <w:rStyle w:val="CommentReference"/>
        </w:rPr>
        <w:annotationRef/>
      </w:r>
      <w:r>
        <w:t>Hesitant to include this as there will be a lot of variability into this field when created a class</w:t>
      </w:r>
    </w:p>
    <w:p w14:paraId="5D802361" w14:textId="77777777" w:rsidR="00A37CD9" w:rsidRDefault="00A37CD9" w:rsidP="00A93F43">
      <w:pPr>
        <w:pStyle w:val="CommentText"/>
      </w:pPr>
    </w:p>
    <w:p w14:paraId="17DA3AF9" w14:textId="77777777" w:rsidR="00A37CD9" w:rsidRDefault="00A37CD9" w:rsidP="00A93F43">
      <w:pPr>
        <w:pStyle w:val="CommentText"/>
      </w:pPr>
      <w:r>
        <w:t xml:space="preserve">Could we turn this as a positive? And training </w:t>
      </w:r>
      <w:proofErr w:type="spellStart"/>
      <w:r>
        <w:t>L&amp;D</w:t>
      </w:r>
      <w:proofErr w:type="spellEnd"/>
      <w:r>
        <w:t xml:space="preserve"> coordinators to include the next steps in the </w:t>
      </w:r>
    </w:p>
  </w:comment>
  <w:comment w:id="891" w:author="Colonero Maxwell" w:date="2020-06-02T16:43:00Z" w:initials="CM">
    <w:p w14:paraId="3CE787CD" w14:textId="77777777" w:rsidR="00A37CD9" w:rsidRDefault="00A37CD9" w:rsidP="00E86C1A">
      <w:pPr>
        <w:pStyle w:val="CommentText"/>
      </w:pPr>
      <w:r>
        <w:rPr>
          <w:rStyle w:val="CommentReference"/>
        </w:rPr>
        <w:annotationRef/>
      </w:r>
      <w:r w:rsidRPr="006E6C36">
        <w:t>@</w:t>
      </w:r>
      <w:proofErr w:type="spellStart"/>
      <w:r w:rsidRPr="006E6C36">
        <w:t>Reg_Live_CourseDetailURL</w:t>
      </w:r>
      <w:proofErr w:type="spellEnd"/>
      <w:r w:rsidRPr="006E6C36">
        <w:t>@</w:t>
      </w:r>
    </w:p>
    <w:p w14:paraId="195193A6" w14:textId="77777777" w:rsidR="00A37CD9" w:rsidRDefault="00A37CD9" w:rsidP="00E86C1A">
      <w:pPr>
        <w:pStyle w:val="CommentText"/>
      </w:pPr>
      <w:r>
        <w:t>Or</w:t>
      </w:r>
    </w:p>
    <w:p w14:paraId="699A086A" w14:textId="77777777" w:rsidR="00A37CD9" w:rsidRDefault="00A37CD9" w:rsidP="00E86C1A">
      <w:pPr>
        <w:pStyle w:val="CommentText"/>
      </w:pPr>
      <w:r w:rsidRPr="006E6C36">
        <w:t>@</w:t>
      </w:r>
      <w:proofErr w:type="spellStart"/>
      <w:r w:rsidRPr="006E6C36">
        <w:t>Offering_Live_CourseDetailURL</w:t>
      </w:r>
      <w:proofErr w:type="spellEnd"/>
      <w:r w:rsidRPr="006E6C36">
        <w:t>@</w:t>
      </w:r>
    </w:p>
  </w:comment>
  <w:comment w:id="902" w:author="Colonero Maxwell" w:date="2020-06-02T16:43:00Z" w:initials="CM">
    <w:p w14:paraId="5541C4CA" w14:textId="77777777" w:rsidR="00A37CD9" w:rsidRDefault="00A37CD9" w:rsidP="00E86C1A">
      <w:pPr>
        <w:pStyle w:val="CommentText"/>
      </w:pPr>
      <w:r>
        <w:rPr>
          <w:rStyle w:val="CommentReference"/>
        </w:rPr>
        <w:annotationRef/>
      </w:r>
      <w:r w:rsidRPr="006E6C36">
        <w:t>@</w:t>
      </w:r>
      <w:proofErr w:type="spellStart"/>
      <w:r w:rsidRPr="006E6C36">
        <w:t>Reg_Live_CourseDetailURL</w:t>
      </w:r>
      <w:proofErr w:type="spellEnd"/>
      <w:r w:rsidRPr="006E6C36">
        <w:t>@</w:t>
      </w:r>
    </w:p>
    <w:p w14:paraId="57276401" w14:textId="77777777" w:rsidR="00A37CD9" w:rsidRDefault="00A37CD9" w:rsidP="00E86C1A">
      <w:pPr>
        <w:pStyle w:val="CommentText"/>
      </w:pPr>
      <w:r>
        <w:t>Or</w:t>
      </w:r>
    </w:p>
    <w:p w14:paraId="1D34666A" w14:textId="77777777" w:rsidR="00A37CD9" w:rsidRDefault="00A37CD9" w:rsidP="00E86C1A">
      <w:pPr>
        <w:pStyle w:val="CommentText"/>
      </w:pPr>
      <w:r w:rsidRPr="006E6C36">
        <w:t>@</w:t>
      </w:r>
      <w:proofErr w:type="spellStart"/>
      <w:r w:rsidRPr="006E6C36">
        <w:t>Offering_Live_CourseDetailURL</w:t>
      </w:r>
      <w:proofErr w:type="spellEnd"/>
      <w:r w:rsidRPr="006E6C36">
        <w:t>@</w:t>
      </w:r>
    </w:p>
  </w:comment>
  <w:comment w:id="916" w:author="Colonero Maxwell" w:date="2020-06-02T16:55:00Z" w:initials="CM">
    <w:p w14:paraId="7D0D9B68" w14:textId="77777777" w:rsidR="00A37CD9" w:rsidRDefault="00A37CD9" w:rsidP="00E86C1A">
      <w:pPr>
        <w:pStyle w:val="CommentText"/>
      </w:pPr>
      <w:r>
        <w:rPr>
          <w:rStyle w:val="CommentReference"/>
        </w:rPr>
        <w:annotationRef/>
      </w:r>
      <w:r>
        <w:t>Is this a workspace or do we want to mention the drop functionality?</w:t>
      </w:r>
    </w:p>
  </w:comment>
  <w:comment w:id="919" w:author="Colonero Maxwell" w:date="2020-06-02T17:27:00Z" w:initials="CM">
    <w:p w14:paraId="6F63B12C" w14:textId="77777777" w:rsidR="00A37CD9" w:rsidRDefault="00A37CD9">
      <w:pPr>
        <w:pStyle w:val="CommentText"/>
      </w:pPr>
      <w:r>
        <w:rPr>
          <w:rStyle w:val="CommentReference"/>
        </w:rPr>
        <w:annotationRef/>
      </w:r>
      <w:r>
        <w:t xml:space="preserve">No date to pull in for closing of the feedback window. </w:t>
      </w:r>
    </w:p>
    <w:p w14:paraId="746DD9F2" w14:textId="77777777" w:rsidR="00A37CD9" w:rsidRDefault="00A37CD9">
      <w:pPr>
        <w:pStyle w:val="CommentText"/>
      </w:pPr>
    </w:p>
    <w:p w14:paraId="1ADFB841" w14:textId="77777777" w:rsidR="00A37CD9" w:rsidRDefault="00A37CD9">
      <w:pPr>
        <w:pStyle w:val="CommentText"/>
      </w:pPr>
      <w:r>
        <w:t>Do we want to specify a date?</w:t>
      </w:r>
    </w:p>
    <w:p w14:paraId="529113A2" w14:textId="77777777" w:rsidR="00A37CD9" w:rsidRDefault="00A37CD9">
      <w:pPr>
        <w:pStyle w:val="CommentText"/>
      </w:pPr>
    </w:p>
    <w:p w14:paraId="416882C4" w14:textId="4FE747E7" w:rsidR="00A37CD9" w:rsidRPr="00CC57FC" w:rsidRDefault="00A37CD9">
      <w:pPr>
        <w:pStyle w:val="CommentText"/>
        <w:rPr>
          <w:b/>
          <w:bCs/>
        </w:rPr>
      </w:pPr>
      <w:r w:rsidRPr="00CC57FC">
        <w:rPr>
          <w:b/>
          <w:bCs/>
        </w:rPr>
        <w:t>Need to ask Rachel, where do you set when an evaluation expire? Could we standardize that and then rewrite the language with the decision?</w:t>
      </w:r>
    </w:p>
  </w:comment>
  <w:comment w:id="920" w:author="Colonero Maxwell" w:date="2020-06-02T17:33:00Z" w:initials="CM">
    <w:p w14:paraId="534AAB88" w14:textId="0F5113CF" w:rsidR="00A37CD9" w:rsidRDefault="00A37CD9">
      <w:pPr>
        <w:pStyle w:val="CommentText"/>
      </w:pPr>
      <w:r>
        <w:rPr>
          <w:rStyle w:val="CommentReference"/>
        </w:rPr>
        <w:annotationRef/>
      </w:r>
      <w:r>
        <w:t>URL to My Plan page</w:t>
      </w:r>
    </w:p>
  </w:comment>
  <w:comment w:id="921" w:author="Colonero Maxwell" w:date="2020-06-02T17:32:00Z" w:initials="CM">
    <w:p w14:paraId="2651DD01" w14:textId="76BAB5F2" w:rsidR="00A37CD9" w:rsidRDefault="00A37CD9">
      <w:pPr>
        <w:pStyle w:val="CommentText"/>
      </w:pPr>
      <w:r>
        <w:rPr>
          <w:rStyle w:val="CommentReference"/>
        </w:rPr>
        <w:annotationRef/>
      </w:r>
      <w:r>
        <w:t>No CSR available in keywords</w:t>
      </w:r>
    </w:p>
  </w:comment>
  <w:comment w:id="922" w:author="Colonero Maxwell" w:date="2020-06-02T17:25:00Z" w:initials="CM">
    <w:p w14:paraId="55C7DC80" w14:textId="77777777" w:rsidR="00A37CD9" w:rsidRPr="00AC6F06" w:rsidRDefault="00A37CD9">
      <w:pPr>
        <w:pStyle w:val="CommentText"/>
      </w:pPr>
      <w:r>
        <w:rPr>
          <w:rStyle w:val="CommentReference"/>
        </w:rPr>
        <w:annotationRef/>
      </w:r>
      <w:r>
        <w:t>No name for ‘</w:t>
      </w:r>
      <w:r w:rsidRPr="00AC6F06">
        <w:t xml:space="preserve">Complete Evaluation’ event </w:t>
      </w:r>
    </w:p>
  </w:comment>
  <w:comment w:id="923" w:author="Colonero Maxwell" w:date="2020-06-02T17:27:00Z" w:initials="CM">
    <w:p w14:paraId="297AA728" w14:textId="56204AAA" w:rsidR="00A37CD9" w:rsidRDefault="00A37CD9">
      <w:pPr>
        <w:pStyle w:val="CommentText"/>
      </w:pPr>
      <w:r>
        <w:rPr>
          <w:rStyle w:val="CommentReference"/>
        </w:rPr>
        <w:annotationRef/>
      </w:r>
      <w:r w:rsidRPr="00CC57FC">
        <w:rPr>
          <w:b/>
          <w:bCs/>
        </w:rPr>
        <w:t>Need to ask Rachel, where do you set when an evaluation expire? Could we standardize that and then rewrite the language with the decision?</w:t>
      </w:r>
    </w:p>
  </w:comment>
  <w:comment w:id="924" w:author="Colonero Maxwell" w:date="2020-06-02T17:33:00Z" w:initials="CM">
    <w:p w14:paraId="616B62A0" w14:textId="77777777" w:rsidR="00A37CD9" w:rsidRDefault="00A37CD9">
      <w:pPr>
        <w:pStyle w:val="CommentText"/>
      </w:pPr>
      <w:r>
        <w:rPr>
          <w:rStyle w:val="CommentReference"/>
        </w:rPr>
        <w:annotationRef/>
      </w:r>
      <w:r>
        <w:t>URL to My Plan page</w:t>
      </w:r>
    </w:p>
  </w:comment>
  <w:comment w:id="925" w:author="Colonero Maxwell" w:date="2020-06-02T17:32:00Z" w:initials="CM">
    <w:p w14:paraId="6FB37DB2" w14:textId="77777777" w:rsidR="00A37CD9" w:rsidRDefault="00A37CD9">
      <w:pPr>
        <w:pStyle w:val="CommentText"/>
      </w:pPr>
      <w:r>
        <w:rPr>
          <w:rStyle w:val="CommentReference"/>
        </w:rPr>
        <w:annotationRef/>
      </w:r>
      <w:r>
        <w:t>No CSR available in keywords</w:t>
      </w:r>
    </w:p>
  </w:comment>
  <w:comment w:id="953" w:author="Colonero Maxwell" w:date="2020-06-02T17:46:00Z" w:initials="CM">
    <w:p w14:paraId="50057D74" w14:textId="5710EBE3" w:rsidR="00A37CD9" w:rsidRDefault="00A37CD9" w:rsidP="00CC57FC">
      <w:pPr>
        <w:pStyle w:val="CommentText"/>
      </w:pPr>
      <w:r>
        <w:rPr>
          <w:rStyle w:val="CommentReference"/>
        </w:rPr>
        <w:annotationRef/>
      </w:r>
      <w:r>
        <w:t>Might be</w:t>
      </w:r>
    </w:p>
    <w:p w14:paraId="2B5A026F" w14:textId="4E87EFC0" w:rsidR="00A37CD9" w:rsidRDefault="00A37CD9" w:rsidP="00CC57FC">
      <w:pPr>
        <w:pStyle w:val="CommentText"/>
      </w:pPr>
      <w:r>
        <w:t>@</w:t>
      </w:r>
      <w:proofErr w:type="spellStart"/>
      <w:r>
        <w:t>Reg_Session_Start_Date</w:t>
      </w:r>
      <w:proofErr w:type="spellEnd"/>
      <w:r>
        <w:t>_#@</w:t>
      </w:r>
    </w:p>
    <w:p w14:paraId="017F4A9E" w14:textId="371C2A1A" w:rsidR="00A37CD9" w:rsidRDefault="00A37CD9" w:rsidP="00CC57FC">
      <w:pPr>
        <w:pStyle w:val="CommentText"/>
      </w:pPr>
      <w:r>
        <w:t>@</w:t>
      </w:r>
      <w:proofErr w:type="spellStart"/>
      <w:r>
        <w:t>Reg_Session_End_Date</w:t>
      </w:r>
      <w:proofErr w:type="spellEnd"/>
      <w:r>
        <w:t>_#@</w:t>
      </w:r>
    </w:p>
  </w:comment>
  <w:comment w:id="971" w:author="Colonero Maxwell" w:date="2020-06-02T17:46:00Z" w:initials="CM">
    <w:p w14:paraId="463D19B7" w14:textId="77777777" w:rsidR="00A37CD9" w:rsidRDefault="00A37CD9" w:rsidP="00CC57FC">
      <w:pPr>
        <w:pStyle w:val="CommentText"/>
      </w:pPr>
      <w:r>
        <w:rPr>
          <w:rStyle w:val="CommentReference"/>
        </w:rPr>
        <w:annotationRef/>
      </w:r>
      <w:r>
        <w:t>Might be</w:t>
      </w:r>
    </w:p>
    <w:p w14:paraId="31105FBE" w14:textId="77777777" w:rsidR="00A37CD9" w:rsidRDefault="00A37CD9" w:rsidP="00CC57FC">
      <w:pPr>
        <w:pStyle w:val="CommentText"/>
      </w:pPr>
      <w:r>
        <w:t>@</w:t>
      </w:r>
      <w:proofErr w:type="spellStart"/>
      <w:r>
        <w:t>Reg_Session_Start_Date</w:t>
      </w:r>
      <w:proofErr w:type="spellEnd"/>
      <w:r>
        <w:t>_#@</w:t>
      </w:r>
    </w:p>
    <w:p w14:paraId="5C35C2D4" w14:textId="77777777" w:rsidR="00A37CD9" w:rsidRDefault="00A37CD9" w:rsidP="00CC57FC">
      <w:pPr>
        <w:pStyle w:val="CommentText"/>
      </w:pPr>
      <w:r>
        <w:t>@</w:t>
      </w:r>
      <w:proofErr w:type="spellStart"/>
      <w:r>
        <w:t>Reg_Session_End_Date</w:t>
      </w:r>
      <w:proofErr w:type="spellEnd"/>
      <w:r>
        <w:t>_#@</w:t>
      </w:r>
    </w:p>
  </w:comment>
  <w:comment w:id="972" w:author="Colonero Maxwell" w:date="2020-06-02T17:54:00Z" w:initials="CM">
    <w:p w14:paraId="645FB5D6" w14:textId="66D320AC" w:rsidR="00A37CD9" w:rsidRDefault="00A37CD9">
      <w:pPr>
        <w:pStyle w:val="CommentText"/>
      </w:pPr>
      <w:r>
        <w:rPr>
          <w:rStyle w:val="CommentReference"/>
        </w:rPr>
        <w:annotationRef/>
      </w:r>
      <w:r>
        <w:t>Is Location correct to use here?</w:t>
      </w:r>
    </w:p>
  </w:comment>
  <w:comment w:id="1008" w:author="Colonero Maxwell" w:date="2020-06-02T17:46:00Z" w:initials="CM">
    <w:p w14:paraId="11713F3F" w14:textId="77777777" w:rsidR="00A37CD9" w:rsidRDefault="00A37CD9" w:rsidP="00061A0D">
      <w:pPr>
        <w:pStyle w:val="CommentText"/>
      </w:pPr>
      <w:r>
        <w:rPr>
          <w:rStyle w:val="CommentReference"/>
        </w:rPr>
        <w:annotationRef/>
      </w:r>
      <w:r>
        <w:t>Might be</w:t>
      </w:r>
    </w:p>
    <w:p w14:paraId="409403EB" w14:textId="77777777" w:rsidR="00A37CD9" w:rsidRDefault="00A37CD9" w:rsidP="00061A0D">
      <w:pPr>
        <w:pStyle w:val="CommentText"/>
      </w:pPr>
      <w:r>
        <w:t>@</w:t>
      </w:r>
      <w:proofErr w:type="spellStart"/>
      <w:r>
        <w:t>Reg_Session_Start_Date</w:t>
      </w:r>
      <w:proofErr w:type="spellEnd"/>
      <w:r>
        <w:t>_#@</w:t>
      </w:r>
    </w:p>
    <w:p w14:paraId="09671269" w14:textId="77777777" w:rsidR="00A37CD9" w:rsidRDefault="00A37CD9" w:rsidP="00061A0D">
      <w:pPr>
        <w:pStyle w:val="CommentText"/>
      </w:pPr>
      <w:r>
        <w:t>@</w:t>
      </w:r>
      <w:proofErr w:type="spellStart"/>
      <w:r>
        <w:t>Reg_Session_End_Date</w:t>
      </w:r>
      <w:proofErr w:type="spellEnd"/>
      <w:r>
        <w:t>_#@</w:t>
      </w:r>
    </w:p>
  </w:comment>
  <w:comment w:id="1009" w:author="Colonero Maxwell" w:date="2020-06-02T17:54:00Z" w:initials="CM">
    <w:p w14:paraId="5239F6EC" w14:textId="77777777" w:rsidR="00A37CD9" w:rsidRDefault="00A37CD9" w:rsidP="00061A0D">
      <w:pPr>
        <w:pStyle w:val="CommentText"/>
      </w:pPr>
      <w:r>
        <w:rPr>
          <w:rStyle w:val="CommentReference"/>
        </w:rPr>
        <w:annotationRef/>
      </w:r>
      <w:r>
        <w:t>Is Location correct to use here?</w:t>
      </w:r>
    </w:p>
  </w:comment>
  <w:comment w:id="1015" w:author="Colonero Maxwell" w:date="2020-06-03T10:02:00Z" w:initials="CM">
    <w:p w14:paraId="453DBF31" w14:textId="660748CB" w:rsidR="00A37CD9" w:rsidRDefault="00A37CD9">
      <w:pPr>
        <w:pStyle w:val="CommentText"/>
        <w:rPr>
          <w:rFonts w:ascii="Arial" w:hAnsi="Arial" w:cs="Arial"/>
          <w:bCs/>
          <w:iCs/>
          <w:color w:val="4472C4" w:themeColor="accent5"/>
          <w:szCs w:val="22"/>
        </w:rPr>
      </w:pPr>
      <w:r>
        <w:rPr>
          <w:rStyle w:val="CommentReference"/>
        </w:rPr>
        <w:annotationRef/>
      </w: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Reg_Live_CourseDetailURL</w:t>
      </w:r>
      <w:proofErr w:type="spellEnd"/>
      <w:r w:rsidRPr="00332A6C">
        <w:rPr>
          <w:rFonts w:ascii="Arial" w:hAnsi="Arial" w:cs="Arial"/>
          <w:bCs/>
          <w:iCs/>
          <w:color w:val="4472C4" w:themeColor="accent5"/>
          <w:szCs w:val="22"/>
        </w:rPr>
        <w:t>@</w:t>
      </w:r>
    </w:p>
    <w:p w14:paraId="00A156F2" w14:textId="028C939B" w:rsidR="00A37CD9" w:rsidRDefault="00A37CD9">
      <w:pPr>
        <w:pStyle w:val="CommentText"/>
        <w:rPr>
          <w:rFonts w:ascii="Arial" w:hAnsi="Arial" w:cs="Arial"/>
          <w:bCs/>
          <w:iCs/>
          <w:color w:val="4472C4" w:themeColor="accent5"/>
          <w:szCs w:val="22"/>
        </w:rPr>
      </w:pPr>
      <w:r w:rsidRPr="00332A6C">
        <w:rPr>
          <w:rFonts w:ascii="Arial" w:hAnsi="Arial" w:cs="Arial"/>
          <w:bCs/>
          <w:iCs/>
          <w:color w:val="4472C4" w:themeColor="accent5"/>
          <w:szCs w:val="22"/>
        </w:rPr>
        <w:t>Or</w:t>
      </w:r>
    </w:p>
    <w:p w14:paraId="55675D60" w14:textId="62736973" w:rsidR="00A37CD9" w:rsidRDefault="00A37CD9">
      <w:pPr>
        <w:pStyle w:val="CommentText"/>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Offering_Live_CourseDetailURL</w:t>
      </w:r>
      <w:proofErr w:type="spellEnd"/>
      <w:r w:rsidRPr="00332A6C">
        <w:rPr>
          <w:rFonts w:ascii="Arial" w:hAnsi="Arial" w:cs="Arial"/>
          <w:bCs/>
          <w:iCs/>
          <w:color w:val="4472C4" w:themeColor="accent5"/>
          <w:szCs w:val="22"/>
        </w:rPr>
        <w:t>@</w:t>
      </w:r>
    </w:p>
  </w:comment>
  <w:comment w:id="1044" w:author="Colonero Maxwell" w:date="2020-06-02T16:45:00Z" w:initials="CM">
    <w:p w14:paraId="6B6992EC" w14:textId="77777777" w:rsidR="00A37CD9" w:rsidRDefault="00A37CD9" w:rsidP="00990ABF">
      <w:pPr>
        <w:pStyle w:val="CommentText"/>
      </w:pPr>
      <w:r>
        <w:rPr>
          <w:rStyle w:val="CommentReference"/>
        </w:rPr>
        <w:annotationRef/>
      </w:r>
      <w:r>
        <w:t>Not sure if we can pull in Project Code as we don’t capture it</w:t>
      </w:r>
    </w:p>
  </w:comment>
  <w:comment w:id="1068" w:author="Colonero Maxwell" w:date="2020-06-02T18:01:00Z" w:initials="CM">
    <w:p w14:paraId="5AFF7962" w14:textId="45FB7D60" w:rsidR="00A37CD9" w:rsidRDefault="00A37CD9">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Linking them to the course page</w:t>
      </w:r>
    </w:p>
    <w:p w14:paraId="62A70C78" w14:textId="77777777" w:rsidR="00A37CD9" w:rsidRDefault="00A37CD9">
      <w:pPr>
        <w:pStyle w:val="CommentText"/>
        <w:rPr>
          <w:rFonts w:ascii="Arial" w:hAnsi="Arial" w:cs="Arial"/>
          <w:bCs/>
          <w:iCs/>
          <w:color w:val="4472C4" w:themeColor="accent5"/>
          <w:szCs w:val="22"/>
        </w:rPr>
      </w:pPr>
    </w:p>
    <w:p w14:paraId="393A614C" w14:textId="15E08DA7" w:rsidR="00A37CD9" w:rsidRDefault="00A37CD9">
      <w:pPr>
        <w:pStyle w:val="CommentText"/>
        <w:rPr>
          <w:rFonts w:ascii="Arial" w:hAnsi="Arial" w:cs="Arial"/>
          <w:bCs/>
          <w:iCs/>
          <w:color w:val="4472C4" w:themeColor="accent5"/>
          <w:szCs w:val="22"/>
        </w:rPr>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Reg_Live_CourseDetailURL</w:t>
      </w:r>
      <w:proofErr w:type="spellEnd"/>
      <w:r w:rsidRPr="00332A6C">
        <w:rPr>
          <w:rFonts w:ascii="Arial" w:hAnsi="Arial" w:cs="Arial"/>
          <w:bCs/>
          <w:iCs/>
          <w:color w:val="4472C4" w:themeColor="accent5"/>
          <w:szCs w:val="22"/>
        </w:rPr>
        <w:t xml:space="preserve">@ </w:t>
      </w:r>
    </w:p>
    <w:p w14:paraId="7375FF0F" w14:textId="37066875" w:rsidR="00A37CD9" w:rsidRDefault="00A37CD9">
      <w:pPr>
        <w:pStyle w:val="CommentText"/>
        <w:rPr>
          <w:rFonts w:ascii="Arial" w:hAnsi="Arial" w:cs="Arial"/>
          <w:bCs/>
          <w:iCs/>
          <w:color w:val="4472C4" w:themeColor="accent5"/>
          <w:szCs w:val="22"/>
        </w:rPr>
      </w:pPr>
      <w:r>
        <w:rPr>
          <w:rFonts w:ascii="Arial" w:hAnsi="Arial" w:cs="Arial"/>
          <w:bCs/>
          <w:iCs/>
          <w:color w:val="4472C4" w:themeColor="accent5"/>
          <w:szCs w:val="22"/>
        </w:rPr>
        <w:t>or</w:t>
      </w:r>
    </w:p>
    <w:p w14:paraId="652BC389" w14:textId="0FB37AAD" w:rsidR="00A37CD9" w:rsidRDefault="00A37CD9">
      <w:pPr>
        <w:pStyle w:val="CommentText"/>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Offering_Live_CourseDetailURL</w:t>
      </w:r>
      <w:proofErr w:type="spellEnd"/>
      <w:r w:rsidRPr="00332A6C">
        <w:rPr>
          <w:rFonts w:ascii="Arial" w:hAnsi="Arial" w:cs="Arial"/>
          <w:bCs/>
          <w:iCs/>
          <w:color w:val="4472C4" w:themeColor="accent5"/>
          <w:szCs w:val="22"/>
        </w:rPr>
        <w:t>@</w:t>
      </w:r>
    </w:p>
  </w:comment>
  <w:comment w:id="1095" w:author="Colonero Maxwell" w:date="2020-06-02T18:01:00Z" w:initials="CM">
    <w:p w14:paraId="25E66063" w14:textId="6BC44F86" w:rsidR="00A37CD9" w:rsidRDefault="00A37CD9">
      <w:pPr>
        <w:pStyle w:val="CommentText"/>
      </w:pPr>
      <w:r>
        <w:rPr>
          <w:rStyle w:val="CommentReference"/>
        </w:rPr>
        <w:annotationRef/>
      </w:r>
      <w:r>
        <w:t xml:space="preserve">Is this still relevant? </w:t>
      </w:r>
    </w:p>
  </w:comment>
  <w:comment w:id="1120" w:author="Colonero Maxwell" w:date="2020-06-02T16:55:00Z" w:initials="CM">
    <w:p w14:paraId="184EAE0C" w14:textId="77777777" w:rsidR="00A37CD9" w:rsidRDefault="00A37CD9" w:rsidP="00990ABF">
      <w:pPr>
        <w:pStyle w:val="CommentText"/>
      </w:pPr>
      <w:r>
        <w:rPr>
          <w:rStyle w:val="CommentReference"/>
        </w:rPr>
        <w:annotationRef/>
      </w:r>
      <w:r>
        <w:t>Is this a workspace or do we want to mention the drop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2A03D0" w15:done="0"/>
  <w15:commentEx w15:paraId="46419F61" w15:done="0"/>
  <w15:commentEx w15:paraId="5E8C2148" w15:done="0"/>
  <w15:commentEx w15:paraId="40E5A737" w15:done="0"/>
  <w15:commentEx w15:paraId="4918F1FD" w15:done="0"/>
  <w15:commentEx w15:paraId="41902760" w15:done="0"/>
  <w15:commentEx w15:paraId="54F2BD20" w15:done="0"/>
  <w15:commentEx w15:paraId="0D3E58FF" w15:done="0"/>
  <w15:commentEx w15:paraId="038AF61D" w15:done="0"/>
  <w15:commentEx w15:paraId="4BD38350" w15:done="0"/>
  <w15:commentEx w15:paraId="303C9922" w15:done="0"/>
  <w15:commentEx w15:paraId="6A3EE9EE" w15:done="0"/>
  <w15:commentEx w15:paraId="6FCC9038" w15:done="0"/>
  <w15:commentEx w15:paraId="0453792A" w15:done="0"/>
  <w15:commentEx w15:paraId="67397B50" w15:done="0"/>
  <w15:commentEx w15:paraId="233C9291" w15:done="0"/>
  <w15:commentEx w15:paraId="65CF8ABB" w15:done="0"/>
  <w15:commentEx w15:paraId="16B4523B" w15:done="0"/>
  <w15:commentEx w15:paraId="1EC34DCB" w15:done="0"/>
  <w15:commentEx w15:paraId="458C2C9A" w15:done="0"/>
  <w15:commentEx w15:paraId="48E673DE" w15:done="0"/>
  <w15:commentEx w15:paraId="210A8CE7" w15:done="0"/>
  <w15:commentEx w15:paraId="06A06981" w15:done="0"/>
  <w15:commentEx w15:paraId="6AD3A9DF" w15:done="0"/>
  <w15:commentEx w15:paraId="19FCDD47" w15:done="0"/>
  <w15:commentEx w15:paraId="76627734" w15:done="0"/>
  <w15:commentEx w15:paraId="14EF2BC1" w15:done="0"/>
  <w15:commentEx w15:paraId="6F90D14B" w15:done="0"/>
  <w15:commentEx w15:paraId="0BA431F8" w15:done="0"/>
  <w15:commentEx w15:paraId="17DA3AF9" w15:done="0"/>
  <w15:commentEx w15:paraId="699A086A" w15:done="0"/>
  <w15:commentEx w15:paraId="1D34666A" w15:done="0"/>
  <w15:commentEx w15:paraId="7D0D9B68" w15:done="0"/>
  <w15:commentEx w15:paraId="416882C4" w15:done="0"/>
  <w15:commentEx w15:paraId="534AAB88" w15:done="0"/>
  <w15:commentEx w15:paraId="2651DD01" w15:done="0"/>
  <w15:commentEx w15:paraId="55C7DC80" w15:done="0"/>
  <w15:commentEx w15:paraId="297AA728" w15:done="0"/>
  <w15:commentEx w15:paraId="616B62A0" w15:done="0"/>
  <w15:commentEx w15:paraId="6FB37DB2" w15:done="0"/>
  <w15:commentEx w15:paraId="017F4A9E" w15:done="0"/>
  <w15:commentEx w15:paraId="5C35C2D4" w15:done="0"/>
  <w15:commentEx w15:paraId="645FB5D6" w15:done="0"/>
  <w15:commentEx w15:paraId="09671269" w15:done="0"/>
  <w15:commentEx w15:paraId="5239F6EC" w15:done="0"/>
  <w15:commentEx w15:paraId="55675D60" w15:done="0"/>
  <w15:commentEx w15:paraId="6B6992EC" w15:done="0"/>
  <w15:commentEx w15:paraId="652BC389" w15:done="0"/>
  <w15:commentEx w15:paraId="25E66063" w15:done="0"/>
  <w15:commentEx w15:paraId="184EAE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2A03D0" w16cid:durableId="2281E7D5"/>
  <w16cid:commentId w16cid:paraId="46419F61" w16cid:durableId="22A83A10"/>
  <w16cid:commentId w16cid:paraId="5E8C2148" w16cid:durableId="22A84B87"/>
  <w16cid:commentId w16cid:paraId="40E5A737" w16cid:durableId="22A84B56"/>
  <w16cid:commentId w16cid:paraId="4918F1FD" w16cid:durableId="2281E7D6"/>
  <w16cid:commentId w16cid:paraId="41902760" w16cid:durableId="2281E83F"/>
  <w16cid:commentId w16cid:paraId="54F2BD20" w16cid:durableId="2281009E"/>
  <w16cid:commentId w16cid:paraId="0D3E58FF" w16cid:durableId="2281E7D8"/>
  <w16cid:commentId w16cid:paraId="038AF61D" w16cid:durableId="22810109"/>
  <w16cid:commentId w16cid:paraId="4BD38350" w16cid:durableId="2281003B"/>
  <w16cid:commentId w16cid:paraId="303C9922" w16cid:durableId="2281E7DB"/>
  <w16cid:commentId w16cid:paraId="6A3EE9EE" w16cid:durableId="228102FE"/>
  <w16cid:commentId w16cid:paraId="6FCC9038" w16cid:durableId="2281E7DD"/>
  <w16cid:commentId w16cid:paraId="0453792A" w16cid:durableId="22A83607"/>
  <w16cid:commentId w16cid:paraId="67397B50" w16cid:durableId="22A85ABA"/>
  <w16cid:commentId w16cid:paraId="233C9291" w16cid:durableId="22A864B6"/>
  <w16cid:commentId w16cid:paraId="65CF8ABB" w16cid:durableId="22A864B5"/>
  <w16cid:commentId w16cid:paraId="16B4523B" w16cid:durableId="228E0D53"/>
  <w16cid:commentId w16cid:paraId="1EC34DCB" w16cid:durableId="22A83ED5"/>
  <w16cid:commentId w16cid:paraId="458C2C9A" w16cid:durableId="22A83DAC"/>
  <w16cid:commentId w16cid:paraId="48E673DE" w16cid:durableId="228E0D51"/>
  <w16cid:commentId w16cid:paraId="210A8CE7" w16cid:durableId="22A86119"/>
  <w16cid:commentId w16cid:paraId="06A06981" w16cid:durableId="22C9863B"/>
  <w16cid:commentId w16cid:paraId="6AD3A9DF" w16cid:durableId="22C985FC"/>
  <w16cid:commentId w16cid:paraId="19FCDD47" w16cid:durableId="22C98356"/>
  <w16cid:commentId w16cid:paraId="76627734" w16cid:durableId="22C98251"/>
  <w16cid:commentId w16cid:paraId="14EF2BC1" w16cid:durableId="22C98250"/>
  <w16cid:commentId w16cid:paraId="6F90D14B" w16cid:durableId="2281F1F3"/>
  <w16cid:commentId w16cid:paraId="0BA431F8" w16cid:durableId="22810995"/>
  <w16cid:commentId w16cid:paraId="17DA3AF9" w16cid:durableId="2281F0BA"/>
  <w16cid:commentId w16cid:paraId="699A086A" w16cid:durableId="228107B0"/>
  <w16cid:commentId w16cid:paraId="1D34666A" w16cid:durableId="228107AF"/>
  <w16cid:commentId w16cid:paraId="7D0D9B68" w16cid:durableId="228107C2"/>
  <w16cid:commentId w16cid:paraId="416882C4" w16cid:durableId="22810A8D"/>
  <w16cid:commentId w16cid:paraId="534AAB88" w16cid:durableId="22810BDA"/>
  <w16cid:commentId w16cid:paraId="2651DD01" w16cid:durableId="22810B9B"/>
  <w16cid:commentId w16cid:paraId="55C7DC80" w16cid:durableId="22810D05"/>
  <w16cid:commentId w16cid:paraId="297AA728" w16cid:durableId="22810D04"/>
  <w16cid:commentId w16cid:paraId="616B62A0" w16cid:durableId="22810D03"/>
  <w16cid:commentId w16cid:paraId="6FB37DB2" w16cid:durableId="22810D02"/>
  <w16cid:commentId w16cid:paraId="017F4A9E" w16cid:durableId="22810EEF"/>
  <w16cid:commentId w16cid:paraId="5C35C2D4" w16cid:durableId="22810FC2"/>
  <w16cid:commentId w16cid:paraId="645FB5D6" w16cid:durableId="228110CA"/>
  <w16cid:commentId w16cid:paraId="09671269" w16cid:durableId="228111E6"/>
  <w16cid:commentId w16cid:paraId="5239F6EC" w16cid:durableId="228111E5"/>
  <w16cid:commentId w16cid:paraId="55675D60" w16cid:durableId="2281F3B9"/>
  <w16cid:commentId w16cid:paraId="6B6992EC" w16cid:durableId="228112AD"/>
  <w16cid:commentId w16cid:paraId="652BC389" w16cid:durableId="22811280"/>
  <w16cid:commentId w16cid:paraId="25E66063" w16cid:durableId="22811263"/>
  <w16cid:commentId w16cid:paraId="184EAE0C" w16cid:durableId="228113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5" w15:restartNumberingAfterBreak="0">
    <w:nsid w:val="0EC252EB"/>
    <w:multiLevelType w:val="hybridMultilevel"/>
    <w:tmpl w:val="8B7C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0" w15:restartNumberingAfterBreak="0">
    <w:nsid w:val="425C7889"/>
    <w:multiLevelType w:val="multilevel"/>
    <w:tmpl w:val="0409001F"/>
    <w:numStyleLink w:val="111111"/>
  </w:abstractNum>
  <w:abstractNum w:abstractNumId="21"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4" w15:restartNumberingAfterBreak="0">
    <w:nsid w:val="587A17FC"/>
    <w:multiLevelType w:val="hybridMultilevel"/>
    <w:tmpl w:val="B0845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0"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9"/>
  </w:num>
  <w:num w:numId="2">
    <w:abstractNumId w:val="16"/>
  </w:num>
  <w:num w:numId="3">
    <w:abstractNumId w:val="23"/>
  </w:num>
  <w:num w:numId="4">
    <w:abstractNumId w:val="29"/>
  </w:num>
  <w:num w:numId="5">
    <w:abstractNumId w:val="25"/>
  </w:num>
  <w:num w:numId="6">
    <w:abstractNumId w:val="11"/>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0"/>
  </w:num>
  <w:num w:numId="19">
    <w:abstractNumId w:val="20"/>
  </w:num>
  <w:num w:numId="20">
    <w:abstractNumId w:val="28"/>
  </w:num>
  <w:num w:numId="21">
    <w:abstractNumId w:val="27"/>
  </w:num>
  <w:num w:numId="22">
    <w:abstractNumId w:val="22"/>
  </w:num>
  <w:num w:numId="23">
    <w:abstractNumId w:val="31"/>
  </w:num>
  <w:num w:numId="24">
    <w:abstractNumId w:val="10"/>
  </w:num>
  <w:num w:numId="25">
    <w:abstractNumId w:val="17"/>
  </w:num>
  <w:num w:numId="26">
    <w:abstractNumId w:val="14"/>
  </w:num>
  <w:num w:numId="27">
    <w:abstractNumId w:val="18"/>
  </w:num>
  <w:num w:numId="28">
    <w:abstractNumId w:val="21"/>
  </w:num>
  <w:num w:numId="29">
    <w:abstractNumId w:val="13"/>
  </w:num>
  <w:num w:numId="30">
    <w:abstractNumId w:val="12"/>
  </w:num>
  <w:num w:numId="31">
    <w:abstractNumId w:val="24"/>
  </w:num>
  <w:num w:numId="3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onero Maxwell">
    <w15:presenceInfo w15:providerId="None" w15:userId="Colonero Maxwell"/>
  </w15:person>
  <w15:person w15:author="Bennett Bryce">
    <w15:presenceInfo w15:providerId="None" w15:userId="Bennett Bryce"/>
  </w15:person>
  <w15:person w15:author="Colonero, Maxwell">
    <w15:presenceInfo w15:providerId="AD" w15:userId="S::Colonero.Maxwell@bcg.com::f88a789a-2758-4899-8499-2320dfcfa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23"/>
    <w:rsid w:val="0001411C"/>
    <w:rsid w:val="00061A0D"/>
    <w:rsid w:val="00070209"/>
    <w:rsid w:val="0008449B"/>
    <w:rsid w:val="0009167A"/>
    <w:rsid w:val="000F380F"/>
    <w:rsid w:val="001050FD"/>
    <w:rsid w:val="00115B42"/>
    <w:rsid w:val="00196A72"/>
    <w:rsid w:val="001E591F"/>
    <w:rsid w:val="002D1343"/>
    <w:rsid w:val="002D1C00"/>
    <w:rsid w:val="00332A6C"/>
    <w:rsid w:val="00340FFB"/>
    <w:rsid w:val="00373249"/>
    <w:rsid w:val="003F788F"/>
    <w:rsid w:val="00434F06"/>
    <w:rsid w:val="00464DFD"/>
    <w:rsid w:val="00477088"/>
    <w:rsid w:val="004C037A"/>
    <w:rsid w:val="00560577"/>
    <w:rsid w:val="00574CD3"/>
    <w:rsid w:val="0058509A"/>
    <w:rsid w:val="00597EBC"/>
    <w:rsid w:val="005D15BD"/>
    <w:rsid w:val="005F176F"/>
    <w:rsid w:val="00611975"/>
    <w:rsid w:val="006154F0"/>
    <w:rsid w:val="00626585"/>
    <w:rsid w:val="00640068"/>
    <w:rsid w:val="00653793"/>
    <w:rsid w:val="00683882"/>
    <w:rsid w:val="00693335"/>
    <w:rsid w:val="006A736B"/>
    <w:rsid w:val="006E6C36"/>
    <w:rsid w:val="006E797C"/>
    <w:rsid w:val="00717E8F"/>
    <w:rsid w:val="0074369E"/>
    <w:rsid w:val="00771750"/>
    <w:rsid w:val="00773992"/>
    <w:rsid w:val="007917D4"/>
    <w:rsid w:val="00820A72"/>
    <w:rsid w:val="00823D49"/>
    <w:rsid w:val="00835B73"/>
    <w:rsid w:val="00867848"/>
    <w:rsid w:val="008903E1"/>
    <w:rsid w:val="008C04C1"/>
    <w:rsid w:val="0094176E"/>
    <w:rsid w:val="00990ABF"/>
    <w:rsid w:val="009C7FA9"/>
    <w:rsid w:val="00A04823"/>
    <w:rsid w:val="00A2251A"/>
    <w:rsid w:val="00A37CD9"/>
    <w:rsid w:val="00A60628"/>
    <w:rsid w:val="00A70816"/>
    <w:rsid w:val="00A71703"/>
    <w:rsid w:val="00A73025"/>
    <w:rsid w:val="00A93F43"/>
    <w:rsid w:val="00AC5202"/>
    <w:rsid w:val="00AC6F06"/>
    <w:rsid w:val="00AD6BC5"/>
    <w:rsid w:val="00AE0C58"/>
    <w:rsid w:val="00AE4D5D"/>
    <w:rsid w:val="00AF5F29"/>
    <w:rsid w:val="00B11EF2"/>
    <w:rsid w:val="00B43752"/>
    <w:rsid w:val="00B832EC"/>
    <w:rsid w:val="00BE7E08"/>
    <w:rsid w:val="00C01FD3"/>
    <w:rsid w:val="00C31B53"/>
    <w:rsid w:val="00C364F7"/>
    <w:rsid w:val="00C501A5"/>
    <w:rsid w:val="00C94365"/>
    <w:rsid w:val="00CA10CE"/>
    <w:rsid w:val="00CC57FC"/>
    <w:rsid w:val="00D07F35"/>
    <w:rsid w:val="00D57636"/>
    <w:rsid w:val="00D82FED"/>
    <w:rsid w:val="00D84039"/>
    <w:rsid w:val="00D84A8F"/>
    <w:rsid w:val="00DB2736"/>
    <w:rsid w:val="00DD7F97"/>
    <w:rsid w:val="00E03EBB"/>
    <w:rsid w:val="00E70941"/>
    <w:rsid w:val="00E72378"/>
    <w:rsid w:val="00E86C1A"/>
    <w:rsid w:val="00E9401D"/>
    <w:rsid w:val="00EB0884"/>
    <w:rsid w:val="00EC1D08"/>
    <w:rsid w:val="00ED7CE8"/>
    <w:rsid w:val="00EF3A79"/>
    <w:rsid w:val="00F62E52"/>
    <w:rsid w:val="00F94E45"/>
    <w:rsid w:val="00F96CA3"/>
    <w:rsid w:val="00FC76FA"/>
    <w:rsid w:val="00FD78C9"/>
    <w:rsid w:val="00FF74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A8A0"/>
  <w15:chartTrackingRefBased/>
  <w15:docId w15:val="{39E603C5-6C10-421E-92DC-3F401D7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823"/>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A04823"/>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A04823"/>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A04823"/>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A04823"/>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A04823"/>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A04823"/>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A048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A048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A048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823"/>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A04823"/>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A04823"/>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A04823"/>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A04823"/>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A04823"/>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A04823"/>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A04823"/>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A04823"/>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A04823"/>
    <w:pPr>
      <w:numPr>
        <w:numId w:val="18"/>
      </w:numPr>
    </w:pPr>
  </w:style>
  <w:style w:type="numbering" w:styleId="1ai">
    <w:name w:val="Outline List 1"/>
    <w:basedOn w:val="NoList"/>
    <w:semiHidden/>
    <w:rsid w:val="00A04823"/>
    <w:pPr>
      <w:numPr>
        <w:numId w:val="20"/>
      </w:numPr>
    </w:pPr>
  </w:style>
  <w:style w:type="numbering" w:styleId="ArticleSection">
    <w:name w:val="Outline List 3"/>
    <w:basedOn w:val="NoList"/>
    <w:semiHidden/>
    <w:rsid w:val="00A04823"/>
    <w:pPr>
      <w:numPr>
        <w:numId w:val="21"/>
      </w:numPr>
    </w:pPr>
  </w:style>
  <w:style w:type="paragraph" w:styleId="BlockText">
    <w:name w:val="Block Text"/>
    <w:basedOn w:val="Normal"/>
    <w:semiHidden/>
    <w:rsid w:val="00A04823"/>
    <w:pPr>
      <w:spacing w:after="120"/>
      <w:ind w:left="1440" w:right="1440"/>
    </w:pPr>
  </w:style>
  <w:style w:type="paragraph" w:styleId="BodyText">
    <w:name w:val="Body Text"/>
    <w:basedOn w:val="Normal"/>
    <w:link w:val="BodyTextChar"/>
    <w:semiHidden/>
    <w:rsid w:val="00A04823"/>
    <w:pPr>
      <w:spacing w:after="120"/>
    </w:pPr>
  </w:style>
  <w:style w:type="character" w:customStyle="1" w:styleId="BodyTextChar">
    <w:name w:val="Body Text Char"/>
    <w:basedOn w:val="DefaultParagraphFont"/>
    <w:link w:val="BodyText"/>
    <w:semiHidden/>
    <w:rsid w:val="00A04823"/>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A04823"/>
    <w:pPr>
      <w:spacing w:after="120" w:line="480" w:lineRule="auto"/>
    </w:pPr>
  </w:style>
  <w:style w:type="character" w:customStyle="1" w:styleId="BodyText2Char">
    <w:name w:val="Body Text 2 Char"/>
    <w:basedOn w:val="DefaultParagraphFont"/>
    <w:link w:val="BodyText2"/>
    <w:semiHidden/>
    <w:rsid w:val="00A04823"/>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A04823"/>
    <w:pPr>
      <w:spacing w:after="120"/>
    </w:pPr>
    <w:rPr>
      <w:sz w:val="16"/>
      <w:szCs w:val="16"/>
    </w:rPr>
  </w:style>
  <w:style w:type="character" w:customStyle="1" w:styleId="BodyText3Char">
    <w:name w:val="Body Text 3 Char"/>
    <w:basedOn w:val="DefaultParagraphFont"/>
    <w:link w:val="BodyText3"/>
    <w:semiHidden/>
    <w:rsid w:val="00A04823"/>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A04823"/>
    <w:pPr>
      <w:ind w:firstLine="210"/>
    </w:pPr>
  </w:style>
  <w:style w:type="character" w:customStyle="1" w:styleId="BodyTextFirstIndentChar">
    <w:name w:val="Body Text First Indent Char"/>
    <w:basedOn w:val="BodyTextChar"/>
    <w:link w:val="BodyTextFirstIndent"/>
    <w:semiHidden/>
    <w:rsid w:val="00A04823"/>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A04823"/>
    <w:pPr>
      <w:spacing w:after="120"/>
      <w:ind w:left="360"/>
    </w:pPr>
  </w:style>
  <w:style w:type="character" w:customStyle="1" w:styleId="BodyTextIndentChar">
    <w:name w:val="Body Text Indent Char"/>
    <w:basedOn w:val="DefaultParagraphFont"/>
    <w:link w:val="BodyTextIndent"/>
    <w:semiHidden/>
    <w:rsid w:val="00A04823"/>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A04823"/>
    <w:pPr>
      <w:ind w:firstLine="210"/>
    </w:pPr>
  </w:style>
  <w:style w:type="character" w:customStyle="1" w:styleId="BodyTextFirstIndent2Char">
    <w:name w:val="Body Text First Indent 2 Char"/>
    <w:basedOn w:val="BodyTextIndentChar"/>
    <w:link w:val="BodyTextFirstIndent2"/>
    <w:semiHidden/>
    <w:rsid w:val="00A04823"/>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A04823"/>
    <w:pPr>
      <w:spacing w:after="120" w:line="480" w:lineRule="auto"/>
      <w:ind w:left="360"/>
    </w:pPr>
  </w:style>
  <w:style w:type="character" w:customStyle="1" w:styleId="BodyTextIndent2Char">
    <w:name w:val="Body Text Indent 2 Char"/>
    <w:basedOn w:val="DefaultParagraphFont"/>
    <w:link w:val="BodyTextIndent2"/>
    <w:semiHidden/>
    <w:rsid w:val="00A04823"/>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A04823"/>
    <w:pPr>
      <w:spacing w:after="120"/>
      <w:ind w:left="360"/>
    </w:pPr>
    <w:rPr>
      <w:sz w:val="16"/>
      <w:szCs w:val="16"/>
    </w:rPr>
  </w:style>
  <w:style w:type="character" w:customStyle="1" w:styleId="BodyTextIndent3Char">
    <w:name w:val="Body Text Indent 3 Char"/>
    <w:basedOn w:val="DefaultParagraphFont"/>
    <w:link w:val="BodyTextIndent3"/>
    <w:semiHidden/>
    <w:rsid w:val="00A04823"/>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A04823"/>
    <w:pPr>
      <w:ind w:left="4320"/>
    </w:pPr>
  </w:style>
  <w:style w:type="character" w:customStyle="1" w:styleId="ClosingChar">
    <w:name w:val="Closing Char"/>
    <w:basedOn w:val="DefaultParagraphFont"/>
    <w:link w:val="Closing"/>
    <w:semiHidden/>
    <w:rsid w:val="00A04823"/>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A04823"/>
  </w:style>
  <w:style w:type="character" w:customStyle="1" w:styleId="DateChar">
    <w:name w:val="Date Char"/>
    <w:basedOn w:val="DefaultParagraphFont"/>
    <w:link w:val="Date"/>
    <w:semiHidden/>
    <w:rsid w:val="00A04823"/>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A04823"/>
  </w:style>
  <w:style w:type="character" w:customStyle="1" w:styleId="E-mailSignatureChar">
    <w:name w:val="E-mail Signature Char"/>
    <w:basedOn w:val="DefaultParagraphFont"/>
    <w:link w:val="E-mailSignature"/>
    <w:semiHidden/>
    <w:rsid w:val="00A04823"/>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A04823"/>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A04823"/>
    <w:rPr>
      <w:rFonts w:ascii="Arial" w:hAnsi="Arial" w:cs="Arial"/>
      <w:sz w:val="20"/>
      <w:szCs w:val="20"/>
    </w:rPr>
  </w:style>
  <w:style w:type="character" w:styleId="FollowedHyperlink">
    <w:name w:val="FollowedHyperlink"/>
    <w:basedOn w:val="DefaultParagraphFont"/>
    <w:semiHidden/>
    <w:rsid w:val="00A04823"/>
    <w:rPr>
      <w:color w:val="800080"/>
      <w:u w:val="single"/>
    </w:rPr>
  </w:style>
  <w:style w:type="paragraph" w:styleId="Footer">
    <w:name w:val="footer"/>
    <w:basedOn w:val="Normal"/>
    <w:link w:val="FooterChar"/>
    <w:semiHidden/>
    <w:rsid w:val="00A04823"/>
    <w:pPr>
      <w:tabs>
        <w:tab w:val="center" w:pos="4320"/>
        <w:tab w:val="right" w:pos="8640"/>
      </w:tabs>
    </w:pPr>
  </w:style>
  <w:style w:type="character" w:customStyle="1" w:styleId="FooterChar">
    <w:name w:val="Footer Char"/>
    <w:basedOn w:val="DefaultParagraphFont"/>
    <w:link w:val="Footer"/>
    <w:semiHidden/>
    <w:rsid w:val="00A04823"/>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A04823"/>
    <w:pPr>
      <w:tabs>
        <w:tab w:val="center" w:pos="4320"/>
        <w:tab w:val="right" w:pos="8640"/>
      </w:tabs>
    </w:pPr>
  </w:style>
  <w:style w:type="character" w:customStyle="1" w:styleId="HeaderChar">
    <w:name w:val="Header Char"/>
    <w:basedOn w:val="DefaultParagraphFont"/>
    <w:link w:val="Header"/>
    <w:semiHidden/>
    <w:rsid w:val="00A04823"/>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A04823"/>
  </w:style>
  <w:style w:type="paragraph" w:styleId="HTMLAddress">
    <w:name w:val="HTML Address"/>
    <w:basedOn w:val="Normal"/>
    <w:link w:val="HTMLAddressChar"/>
    <w:semiHidden/>
    <w:rsid w:val="00A04823"/>
    <w:rPr>
      <w:i/>
      <w:iCs/>
    </w:rPr>
  </w:style>
  <w:style w:type="character" w:customStyle="1" w:styleId="HTMLAddressChar">
    <w:name w:val="HTML Address Char"/>
    <w:basedOn w:val="DefaultParagraphFont"/>
    <w:link w:val="HTMLAddress"/>
    <w:semiHidden/>
    <w:rsid w:val="00A04823"/>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A04823"/>
    <w:rPr>
      <w:i/>
      <w:iCs/>
    </w:rPr>
  </w:style>
  <w:style w:type="character" w:styleId="HTMLCode">
    <w:name w:val="HTML Code"/>
    <w:basedOn w:val="DefaultParagraphFont"/>
    <w:semiHidden/>
    <w:rsid w:val="00A04823"/>
    <w:rPr>
      <w:rFonts w:ascii="Courier New" w:hAnsi="Courier New" w:cs="Courier New"/>
      <w:sz w:val="20"/>
      <w:szCs w:val="20"/>
    </w:rPr>
  </w:style>
  <w:style w:type="character" w:styleId="HTMLDefinition">
    <w:name w:val="HTML Definition"/>
    <w:basedOn w:val="DefaultParagraphFont"/>
    <w:semiHidden/>
    <w:rsid w:val="00A04823"/>
    <w:rPr>
      <w:i/>
      <w:iCs/>
    </w:rPr>
  </w:style>
  <w:style w:type="character" w:styleId="HTMLKeyboard">
    <w:name w:val="HTML Keyboard"/>
    <w:basedOn w:val="DefaultParagraphFont"/>
    <w:semiHidden/>
    <w:rsid w:val="00A04823"/>
    <w:rPr>
      <w:rFonts w:ascii="Courier New" w:hAnsi="Courier New" w:cs="Courier New"/>
      <w:sz w:val="20"/>
      <w:szCs w:val="20"/>
    </w:rPr>
  </w:style>
  <w:style w:type="paragraph" w:styleId="HTMLPreformatted">
    <w:name w:val="HTML Preformatted"/>
    <w:basedOn w:val="Normal"/>
    <w:link w:val="HTMLPreformattedChar"/>
    <w:uiPriority w:val="99"/>
    <w:semiHidden/>
    <w:rsid w:val="00A0482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4823"/>
    <w:rPr>
      <w:rFonts w:ascii="Courier New" w:eastAsia="Times New Roman" w:hAnsi="Courier New" w:cs="Courier New"/>
      <w:sz w:val="20"/>
      <w:szCs w:val="20"/>
      <w:lang w:val="de-DE" w:eastAsia="de-DE"/>
    </w:rPr>
  </w:style>
  <w:style w:type="character" w:styleId="HTMLSample">
    <w:name w:val="HTML Sample"/>
    <w:basedOn w:val="DefaultParagraphFont"/>
    <w:semiHidden/>
    <w:rsid w:val="00A04823"/>
    <w:rPr>
      <w:rFonts w:ascii="Courier New" w:hAnsi="Courier New" w:cs="Courier New"/>
    </w:rPr>
  </w:style>
  <w:style w:type="character" w:styleId="HTMLTypewriter">
    <w:name w:val="HTML Typewriter"/>
    <w:basedOn w:val="DefaultParagraphFont"/>
    <w:semiHidden/>
    <w:rsid w:val="00A04823"/>
    <w:rPr>
      <w:rFonts w:ascii="Courier New" w:hAnsi="Courier New" w:cs="Courier New"/>
      <w:sz w:val="20"/>
      <w:szCs w:val="20"/>
    </w:rPr>
  </w:style>
  <w:style w:type="character" w:styleId="HTMLVariable">
    <w:name w:val="HTML Variable"/>
    <w:basedOn w:val="DefaultParagraphFont"/>
    <w:semiHidden/>
    <w:rsid w:val="00A04823"/>
    <w:rPr>
      <w:i/>
      <w:iCs/>
    </w:rPr>
  </w:style>
  <w:style w:type="character" w:styleId="Hyperlink">
    <w:name w:val="Hyperlink"/>
    <w:basedOn w:val="DefaultParagraphFont"/>
    <w:uiPriority w:val="99"/>
    <w:semiHidden/>
    <w:rsid w:val="00A04823"/>
    <w:rPr>
      <w:color w:val="0000FF"/>
      <w:u w:val="single"/>
    </w:rPr>
  </w:style>
  <w:style w:type="character" w:styleId="LineNumber">
    <w:name w:val="line number"/>
    <w:basedOn w:val="DefaultParagraphFont"/>
    <w:semiHidden/>
    <w:rsid w:val="00A04823"/>
  </w:style>
  <w:style w:type="paragraph" w:styleId="List">
    <w:name w:val="List"/>
    <w:basedOn w:val="Normal"/>
    <w:semiHidden/>
    <w:rsid w:val="00A04823"/>
    <w:pPr>
      <w:ind w:left="360" w:hanging="360"/>
    </w:pPr>
  </w:style>
  <w:style w:type="paragraph" w:styleId="List2">
    <w:name w:val="List 2"/>
    <w:basedOn w:val="Normal"/>
    <w:semiHidden/>
    <w:rsid w:val="00A04823"/>
    <w:pPr>
      <w:ind w:left="720" w:hanging="360"/>
    </w:pPr>
  </w:style>
  <w:style w:type="paragraph" w:styleId="List3">
    <w:name w:val="List 3"/>
    <w:basedOn w:val="Normal"/>
    <w:semiHidden/>
    <w:rsid w:val="00A04823"/>
    <w:pPr>
      <w:ind w:left="1080" w:hanging="360"/>
    </w:pPr>
  </w:style>
  <w:style w:type="paragraph" w:styleId="List4">
    <w:name w:val="List 4"/>
    <w:basedOn w:val="Normal"/>
    <w:semiHidden/>
    <w:rsid w:val="00A04823"/>
    <w:pPr>
      <w:ind w:left="1440" w:hanging="360"/>
    </w:pPr>
  </w:style>
  <w:style w:type="paragraph" w:styleId="List5">
    <w:name w:val="List 5"/>
    <w:basedOn w:val="Normal"/>
    <w:semiHidden/>
    <w:rsid w:val="00A04823"/>
    <w:pPr>
      <w:ind w:left="1800" w:hanging="360"/>
    </w:pPr>
  </w:style>
  <w:style w:type="paragraph" w:styleId="ListBullet">
    <w:name w:val="List Bullet"/>
    <w:basedOn w:val="Normal"/>
    <w:semiHidden/>
    <w:rsid w:val="00A04823"/>
    <w:pPr>
      <w:numPr>
        <w:numId w:val="8"/>
      </w:numPr>
    </w:pPr>
  </w:style>
  <w:style w:type="paragraph" w:styleId="ListBullet2">
    <w:name w:val="List Bullet 2"/>
    <w:basedOn w:val="Normal"/>
    <w:semiHidden/>
    <w:rsid w:val="00A04823"/>
    <w:pPr>
      <w:numPr>
        <w:numId w:val="9"/>
      </w:numPr>
    </w:pPr>
  </w:style>
  <w:style w:type="paragraph" w:styleId="ListBullet3">
    <w:name w:val="List Bullet 3"/>
    <w:basedOn w:val="Normal"/>
    <w:semiHidden/>
    <w:rsid w:val="00A04823"/>
    <w:pPr>
      <w:numPr>
        <w:numId w:val="10"/>
      </w:numPr>
    </w:pPr>
  </w:style>
  <w:style w:type="paragraph" w:styleId="ListBullet4">
    <w:name w:val="List Bullet 4"/>
    <w:basedOn w:val="Normal"/>
    <w:semiHidden/>
    <w:rsid w:val="00A04823"/>
    <w:pPr>
      <w:numPr>
        <w:numId w:val="11"/>
      </w:numPr>
    </w:pPr>
  </w:style>
  <w:style w:type="paragraph" w:styleId="ListBullet5">
    <w:name w:val="List Bullet 5"/>
    <w:basedOn w:val="Normal"/>
    <w:semiHidden/>
    <w:rsid w:val="00A04823"/>
    <w:pPr>
      <w:numPr>
        <w:numId w:val="12"/>
      </w:numPr>
    </w:pPr>
  </w:style>
  <w:style w:type="paragraph" w:styleId="ListContinue">
    <w:name w:val="List Continue"/>
    <w:basedOn w:val="Normal"/>
    <w:semiHidden/>
    <w:rsid w:val="00A04823"/>
    <w:pPr>
      <w:spacing w:after="120"/>
      <w:ind w:left="360"/>
    </w:pPr>
  </w:style>
  <w:style w:type="paragraph" w:styleId="ListContinue2">
    <w:name w:val="List Continue 2"/>
    <w:basedOn w:val="Normal"/>
    <w:semiHidden/>
    <w:rsid w:val="00A04823"/>
    <w:pPr>
      <w:spacing w:after="120"/>
      <w:ind w:left="720"/>
    </w:pPr>
  </w:style>
  <w:style w:type="paragraph" w:styleId="ListContinue3">
    <w:name w:val="List Continue 3"/>
    <w:basedOn w:val="Normal"/>
    <w:semiHidden/>
    <w:rsid w:val="00A04823"/>
    <w:pPr>
      <w:spacing w:after="120"/>
      <w:ind w:left="1080"/>
    </w:pPr>
  </w:style>
  <w:style w:type="paragraph" w:styleId="ListContinue4">
    <w:name w:val="List Continue 4"/>
    <w:basedOn w:val="Normal"/>
    <w:semiHidden/>
    <w:rsid w:val="00A04823"/>
    <w:pPr>
      <w:spacing w:after="120"/>
      <w:ind w:left="1440"/>
    </w:pPr>
  </w:style>
  <w:style w:type="paragraph" w:styleId="ListContinue5">
    <w:name w:val="List Continue 5"/>
    <w:basedOn w:val="Normal"/>
    <w:semiHidden/>
    <w:rsid w:val="00A04823"/>
    <w:pPr>
      <w:spacing w:after="120"/>
      <w:ind w:left="1800"/>
    </w:pPr>
  </w:style>
  <w:style w:type="paragraph" w:styleId="ListNumber">
    <w:name w:val="List Number"/>
    <w:basedOn w:val="Normal"/>
    <w:semiHidden/>
    <w:rsid w:val="00A04823"/>
    <w:pPr>
      <w:numPr>
        <w:numId w:val="13"/>
      </w:numPr>
    </w:pPr>
  </w:style>
  <w:style w:type="paragraph" w:styleId="ListNumber2">
    <w:name w:val="List Number 2"/>
    <w:basedOn w:val="Normal"/>
    <w:semiHidden/>
    <w:rsid w:val="00A04823"/>
    <w:pPr>
      <w:numPr>
        <w:numId w:val="14"/>
      </w:numPr>
    </w:pPr>
  </w:style>
  <w:style w:type="paragraph" w:styleId="ListNumber3">
    <w:name w:val="List Number 3"/>
    <w:basedOn w:val="Normal"/>
    <w:semiHidden/>
    <w:rsid w:val="00A04823"/>
    <w:pPr>
      <w:numPr>
        <w:numId w:val="15"/>
      </w:numPr>
    </w:pPr>
  </w:style>
  <w:style w:type="paragraph" w:styleId="ListNumber4">
    <w:name w:val="List Number 4"/>
    <w:basedOn w:val="Normal"/>
    <w:semiHidden/>
    <w:rsid w:val="00A04823"/>
    <w:pPr>
      <w:numPr>
        <w:numId w:val="16"/>
      </w:numPr>
    </w:pPr>
  </w:style>
  <w:style w:type="paragraph" w:styleId="ListNumber5">
    <w:name w:val="List Number 5"/>
    <w:basedOn w:val="Normal"/>
    <w:semiHidden/>
    <w:rsid w:val="00A04823"/>
    <w:pPr>
      <w:numPr>
        <w:numId w:val="17"/>
      </w:numPr>
    </w:pPr>
  </w:style>
  <w:style w:type="paragraph" w:styleId="MessageHeader">
    <w:name w:val="Message Header"/>
    <w:basedOn w:val="Normal"/>
    <w:link w:val="MessageHeaderChar"/>
    <w:semiHidden/>
    <w:rsid w:val="00A048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A04823"/>
    <w:rPr>
      <w:rFonts w:ascii="Arial" w:eastAsia="Times New Roman" w:hAnsi="Arial" w:cs="Arial"/>
      <w:sz w:val="24"/>
      <w:szCs w:val="24"/>
      <w:shd w:val="pct20" w:color="auto" w:fill="auto"/>
      <w:lang w:val="de-DE" w:eastAsia="de-DE"/>
    </w:rPr>
  </w:style>
  <w:style w:type="paragraph" w:styleId="NormalWeb">
    <w:name w:val="Normal (Web)"/>
    <w:basedOn w:val="Normal"/>
    <w:semiHidden/>
    <w:rsid w:val="00A04823"/>
    <w:rPr>
      <w:rFonts w:ascii="Times New Roman" w:hAnsi="Times New Roman"/>
      <w:sz w:val="24"/>
    </w:rPr>
  </w:style>
  <w:style w:type="paragraph" w:styleId="NormalIndent">
    <w:name w:val="Normal Indent"/>
    <w:basedOn w:val="Normal"/>
    <w:semiHidden/>
    <w:rsid w:val="00A04823"/>
    <w:pPr>
      <w:ind w:left="720"/>
    </w:pPr>
  </w:style>
  <w:style w:type="paragraph" w:styleId="NoteHeading">
    <w:name w:val="Note Heading"/>
    <w:basedOn w:val="Normal"/>
    <w:next w:val="Normal"/>
    <w:link w:val="NoteHeadingChar"/>
    <w:semiHidden/>
    <w:rsid w:val="00A04823"/>
  </w:style>
  <w:style w:type="character" w:customStyle="1" w:styleId="NoteHeadingChar">
    <w:name w:val="Note Heading Char"/>
    <w:basedOn w:val="DefaultParagraphFont"/>
    <w:link w:val="NoteHeading"/>
    <w:semiHidden/>
    <w:rsid w:val="00A04823"/>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A04823"/>
  </w:style>
  <w:style w:type="paragraph" w:styleId="PlainText">
    <w:name w:val="Plain Text"/>
    <w:basedOn w:val="Normal"/>
    <w:link w:val="PlainTextChar"/>
    <w:semiHidden/>
    <w:rsid w:val="00A04823"/>
    <w:rPr>
      <w:rFonts w:ascii="Courier New" w:hAnsi="Courier New" w:cs="Courier New"/>
      <w:sz w:val="20"/>
      <w:szCs w:val="20"/>
    </w:rPr>
  </w:style>
  <w:style w:type="character" w:customStyle="1" w:styleId="PlainTextChar">
    <w:name w:val="Plain Text Char"/>
    <w:basedOn w:val="DefaultParagraphFont"/>
    <w:link w:val="PlainText"/>
    <w:semiHidden/>
    <w:rsid w:val="00A04823"/>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A04823"/>
  </w:style>
  <w:style w:type="character" w:customStyle="1" w:styleId="SalutationChar">
    <w:name w:val="Salutation Char"/>
    <w:basedOn w:val="DefaultParagraphFont"/>
    <w:link w:val="Salutation"/>
    <w:semiHidden/>
    <w:rsid w:val="00A04823"/>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A04823"/>
    <w:pPr>
      <w:ind w:left="4320"/>
    </w:pPr>
  </w:style>
  <w:style w:type="character" w:customStyle="1" w:styleId="SignatureChar">
    <w:name w:val="Signature Char"/>
    <w:basedOn w:val="DefaultParagraphFont"/>
    <w:link w:val="Signature"/>
    <w:semiHidden/>
    <w:rsid w:val="00A04823"/>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04823"/>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04823"/>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A04823"/>
    <w:pPr>
      <w:numPr>
        <w:numId w:val="27"/>
      </w:numPr>
      <w:spacing w:before="60" w:after="60"/>
    </w:pPr>
  </w:style>
  <w:style w:type="paragraph" w:customStyle="1" w:styleId="Bullet2">
    <w:name w:val="Bullet 2"/>
    <w:basedOn w:val="Normal"/>
    <w:qFormat/>
    <w:rsid w:val="00A04823"/>
    <w:pPr>
      <w:numPr>
        <w:numId w:val="28"/>
      </w:numPr>
      <w:spacing w:before="60" w:after="60"/>
    </w:pPr>
  </w:style>
  <w:style w:type="paragraph" w:customStyle="1" w:styleId="Bullet3">
    <w:name w:val="Bullet 3"/>
    <w:basedOn w:val="Normal"/>
    <w:qFormat/>
    <w:rsid w:val="00A04823"/>
    <w:pPr>
      <w:numPr>
        <w:numId w:val="29"/>
      </w:numPr>
      <w:spacing w:before="60" w:after="60"/>
    </w:pPr>
  </w:style>
  <w:style w:type="paragraph" w:styleId="Bibliography">
    <w:name w:val="Bibliography"/>
    <w:basedOn w:val="Normal"/>
    <w:next w:val="Normal"/>
    <w:uiPriority w:val="37"/>
    <w:semiHidden/>
    <w:unhideWhenUsed/>
    <w:rsid w:val="00A04823"/>
  </w:style>
  <w:style w:type="paragraph" w:styleId="Caption">
    <w:name w:val="caption"/>
    <w:basedOn w:val="Normal"/>
    <w:next w:val="Normal"/>
    <w:uiPriority w:val="35"/>
    <w:semiHidden/>
    <w:unhideWhenUsed/>
    <w:rsid w:val="00A04823"/>
    <w:pPr>
      <w:spacing w:after="200"/>
    </w:pPr>
    <w:rPr>
      <w:b/>
      <w:bCs/>
      <w:color w:val="5B9BD5" w:themeColor="accent1"/>
      <w:sz w:val="18"/>
      <w:szCs w:val="18"/>
    </w:rPr>
  </w:style>
  <w:style w:type="table" w:styleId="ColorfulGrid">
    <w:name w:val="Colorful Grid"/>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04823"/>
    <w:rPr>
      <w:sz w:val="16"/>
      <w:szCs w:val="16"/>
    </w:rPr>
  </w:style>
  <w:style w:type="paragraph" w:styleId="CommentText">
    <w:name w:val="annotation text"/>
    <w:basedOn w:val="Normal"/>
    <w:link w:val="CommentTextChar"/>
    <w:uiPriority w:val="99"/>
    <w:unhideWhenUsed/>
    <w:rsid w:val="00A04823"/>
    <w:rPr>
      <w:sz w:val="20"/>
      <w:szCs w:val="20"/>
    </w:rPr>
  </w:style>
  <w:style w:type="character" w:customStyle="1" w:styleId="CommentTextChar">
    <w:name w:val="Comment Text Char"/>
    <w:basedOn w:val="DefaultParagraphFont"/>
    <w:link w:val="CommentText"/>
    <w:uiPriority w:val="99"/>
    <w:rsid w:val="00A04823"/>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4823"/>
    <w:rPr>
      <w:b/>
      <w:bCs/>
    </w:rPr>
  </w:style>
  <w:style w:type="character" w:customStyle="1" w:styleId="CommentSubjectChar">
    <w:name w:val="Comment Subject Char"/>
    <w:basedOn w:val="CommentTextChar"/>
    <w:link w:val="CommentSubject"/>
    <w:uiPriority w:val="99"/>
    <w:semiHidden/>
    <w:rsid w:val="00A04823"/>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A04823"/>
    <w:rPr>
      <w:rFonts w:ascii="Tahoma" w:hAnsi="Tahoma" w:cs="Tahoma"/>
      <w:sz w:val="16"/>
      <w:szCs w:val="16"/>
    </w:rPr>
  </w:style>
  <w:style w:type="character" w:customStyle="1" w:styleId="DocumentMapChar">
    <w:name w:val="Document Map Char"/>
    <w:basedOn w:val="DefaultParagraphFont"/>
    <w:link w:val="DocumentMap"/>
    <w:uiPriority w:val="99"/>
    <w:semiHidden/>
    <w:rsid w:val="00A04823"/>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A04823"/>
    <w:rPr>
      <w:vertAlign w:val="superscript"/>
    </w:rPr>
  </w:style>
  <w:style w:type="paragraph" w:styleId="EndnoteText">
    <w:name w:val="endnote text"/>
    <w:basedOn w:val="Normal"/>
    <w:link w:val="EndnoteTextChar"/>
    <w:uiPriority w:val="99"/>
    <w:semiHidden/>
    <w:unhideWhenUsed/>
    <w:rsid w:val="00A04823"/>
    <w:rPr>
      <w:sz w:val="20"/>
      <w:szCs w:val="20"/>
    </w:rPr>
  </w:style>
  <w:style w:type="character" w:customStyle="1" w:styleId="EndnoteTextChar">
    <w:name w:val="Endnote Text Char"/>
    <w:basedOn w:val="DefaultParagraphFont"/>
    <w:link w:val="EndnoteText"/>
    <w:uiPriority w:val="99"/>
    <w:semiHidden/>
    <w:rsid w:val="00A04823"/>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A04823"/>
    <w:rPr>
      <w:vertAlign w:val="superscript"/>
    </w:rPr>
  </w:style>
  <w:style w:type="paragraph" w:styleId="FootnoteText">
    <w:name w:val="footnote text"/>
    <w:basedOn w:val="Normal"/>
    <w:link w:val="FootnoteTextChar"/>
    <w:uiPriority w:val="99"/>
    <w:semiHidden/>
    <w:unhideWhenUsed/>
    <w:rsid w:val="00A04823"/>
    <w:rPr>
      <w:sz w:val="20"/>
      <w:szCs w:val="20"/>
    </w:rPr>
  </w:style>
  <w:style w:type="character" w:customStyle="1" w:styleId="FootnoteTextChar">
    <w:name w:val="Footnote Text Char"/>
    <w:basedOn w:val="DefaultParagraphFont"/>
    <w:link w:val="FootnoteText"/>
    <w:uiPriority w:val="99"/>
    <w:semiHidden/>
    <w:rsid w:val="00A04823"/>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A04823"/>
    <w:pPr>
      <w:ind w:left="220" w:hanging="220"/>
    </w:pPr>
  </w:style>
  <w:style w:type="paragraph" w:styleId="Index2">
    <w:name w:val="index 2"/>
    <w:basedOn w:val="Normal"/>
    <w:next w:val="Normal"/>
    <w:autoRedefine/>
    <w:uiPriority w:val="99"/>
    <w:semiHidden/>
    <w:unhideWhenUsed/>
    <w:rsid w:val="00A04823"/>
    <w:pPr>
      <w:ind w:left="440" w:hanging="220"/>
    </w:pPr>
  </w:style>
  <w:style w:type="paragraph" w:styleId="Index3">
    <w:name w:val="index 3"/>
    <w:basedOn w:val="Normal"/>
    <w:next w:val="Normal"/>
    <w:autoRedefine/>
    <w:uiPriority w:val="99"/>
    <w:semiHidden/>
    <w:unhideWhenUsed/>
    <w:rsid w:val="00A04823"/>
    <w:pPr>
      <w:ind w:left="660" w:hanging="220"/>
    </w:pPr>
  </w:style>
  <w:style w:type="paragraph" w:styleId="Index4">
    <w:name w:val="index 4"/>
    <w:basedOn w:val="Normal"/>
    <w:next w:val="Normal"/>
    <w:autoRedefine/>
    <w:uiPriority w:val="99"/>
    <w:semiHidden/>
    <w:unhideWhenUsed/>
    <w:rsid w:val="00A04823"/>
    <w:pPr>
      <w:ind w:left="880" w:hanging="220"/>
    </w:pPr>
  </w:style>
  <w:style w:type="paragraph" w:styleId="Index5">
    <w:name w:val="index 5"/>
    <w:basedOn w:val="Normal"/>
    <w:next w:val="Normal"/>
    <w:autoRedefine/>
    <w:uiPriority w:val="99"/>
    <w:semiHidden/>
    <w:unhideWhenUsed/>
    <w:rsid w:val="00A04823"/>
    <w:pPr>
      <w:ind w:left="1100" w:hanging="220"/>
    </w:pPr>
  </w:style>
  <w:style w:type="paragraph" w:styleId="Index6">
    <w:name w:val="index 6"/>
    <w:basedOn w:val="Normal"/>
    <w:next w:val="Normal"/>
    <w:autoRedefine/>
    <w:uiPriority w:val="99"/>
    <w:semiHidden/>
    <w:unhideWhenUsed/>
    <w:rsid w:val="00A04823"/>
    <w:pPr>
      <w:ind w:left="1320" w:hanging="220"/>
    </w:pPr>
  </w:style>
  <w:style w:type="paragraph" w:styleId="Index7">
    <w:name w:val="index 7"/>
    <w:basedOn w:val="Normal"/>
    <w:next w:val="Normal"/>
    <w:autoRedefine/>
    <w:uiPriority w:val="99"/>
    <w:semiHidden/>
    <w:unhideWhenUsed/>
    <w:rsid w:val="00A04823"/>
    <w:pPr>
      <w:ind w:left="1540" w:hanging="220"/>
    </w:pPr>
  </w:style>
  <w:style w:type="paragraph" w:styleId="Index8">
    <w:name w:val="index 8"/>
    <w:basedOn w:val="Normal"/>
    <w:next w:val="Normal"/>
    <w:autoRedefine/>
    <w:uiPriority w:val="99"/>
    <w:semiHidden/>
    <w:unhideWhenUsed/>
    <w:rsid w:val="00A04823"/>
    <w:pPr>
      <w:ind w:left="1760" w:hanging="220"/>
    </w:pPr>
  </w:style>
  <w:style w:type="paragraph" w:styleId="Index9">
    <w:name w:val="index 9"/>
    <w:basedOn w:val="Normal"/>
    <w:next w:val="Normal"/>
    <w:autoRedefine/>
    <w:uiPriority w:val="99"/>
    <w:semiHidden/>
    <w:unhideWhenUsed/>
    <w:rsid w:val="00A04823"/>
    <w:pPr>
      <w:ind w:left="1980" w:hanging="220"/>
    </w:pPr>
  </w:style>
  <w:style w:type="paragraph" w:styleId="IndexHeading">
    <w:name w:val="index heading"/>
    <w:basedOn w:val="Normal"/>
    <w:next w:val="Index1"/>
    <w:uiPriority w:val="99"/>
    <w:semiHidden/>
    <w:unhideWhenUsed/>
    <w:rsid w:val="00A04823"/>
    <w:rPr>
      <w:rFonts w:asciiTheme="majorHAnsi" w:eastAsiaTheme="majorEastAsia" w:hAnsiTheme="majorHAnsi" w:cstheme="majorBidi"/>
      <w:b/>
      <w:bCs/>
    </w:rPr>
  </w:style>
  <w:style w:type="table" w:styleId="LightGrid">
    <w:name w:val="Light Grid"/>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A04823"/>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4823"/>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A04823"/>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04823"/>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A04823"/>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04823"/>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A04823"/>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A048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A04823"/>
    <w:rPr>
      <w:rFonts w:ascii="Consolas" w:eastAsia="Times New Roman" w:hAnsi="Consolas" w:cs="Times New Roman"/>
      <w:sz w:val="20"/>
      <w:szCs w:val="20"/>
      <w:lang w:val="de-DE" w:eastAsia="de-DE"/>
    </w:rPr>
  </w:style>
  <w:style w:type="table" w:styleId="MediumGrid1">
    <w:name w:val="Medium Grid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A04823"/>
    <w:rPr>
      <w:color w:val="808080"/>
    </w:rPr>
  </w:style>
  <w:style w:type="paragraph" w:styleId="TableofAuthorities">
    <w:name w:val="table of authorities"/>
    <w:basedOn w:val="Normal"/>
    <w:next w:val="Normal"/>
    <w:uiPriority w:val="99"/>
    <w:semiHidden/>
    <w:unhideWhenUsed/>
    <w:rsid w:val="00A04823"/>
    <w:pPr>
      <w:ind w:left="220" w:hanging="220"/>
    </w:pPr>
  </w:style>
  <w:style w:type="paragraph" w:styleId="TableofFigures">
    <w:name w:val="table of figures"/>
    <w:basedOn w:val="Normal"/>
    <w:next w:val="Normal"/>
    <w:uiPriority w:val="99"/>
    <w:semiHidden/>
    <w:unhideWhenUsed/>
    <w:rsid w:val="00A04823"/>
  </w:style>
  <w:style w:type="paragraph" w:styleId="TOAHeading">
    <w:name w:val="toa heading"/>
    <w:basedOn w:val="Normal"/>
    <w:next w:val="Normal"/>
    <w:uiPriority w:val="99"/>
    <w:semiHidden/>
    <w:unhideWhenUsed/>
    <w:rsid w:val="00A04823"/>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A04823"/>
    <w:pPr>
      <w:spacing w:after="100"/>
    </w:pPr>
  </w:style>
  <w:style w:type="paragraph" w:styleId="TOC2">
    <w:name w:val="toc 2"/>
    <w:basedOn w:val="Normal"/>
    <w:next w:val="Normal"/>
    <w:autoRedefine/>
    <w:uiPriority w:val="39"/>
    <w:semiHidden/>
    <w:unhideWhenUsed/>
    <w:rsid w:val="00A04823"/>
    <w:pPr>
      <w:spacing w:after="100"/>
      <w:ind w:left="220"/>
    </w:pPr>
  </w:style>
  <w:style w:type="paragraph" w:styleId="TOC3">
    <w:name w:val="toc 3"/>
    <w:basedOn w:val="Normal"/>
    <w:next w:val="Normal"/>
    <w:autoRedefine/>
    <w:uiPriority w:val="39"/>
    <w:semiHidden/>
    <w:unhideWhenUsed/>
    <w:rsid w:val="00A04823"/>
    <w:pPr>
      <w:spacing w:after="100"/>
      <w:ind w:left="440"/>
    </w:pPr>
  </w:style>
  <w:style w:type="paragraph" w:styleId="TOC4">
    <w:name w:val="toc 4"/>
    <w:basedOn w:val="Normal"/>
    <w:next w:val="Normal"/>
    <w:autoRedefine/>
    <w:uiPriority w:val="39"/>
    <w:semiHidden/>
    <w:unhideWhenUsed/>
    <w:rsid w:val="00A04823"/>
    <w:pPr>
      <w:spacing w:after="100"/>
      <w:ind w:left="660"/>
    </w:pPr>
  </w:style>
  <w:style w:type="paragraph" w:styleId="TOC5">
    <w:name w:val="toc 5"/>
    <w:basedOn w:val="Normal"/>
    <w:next w:val="Normal"/>
    <w:autoRedefine/>
    <w:uiPriority w:val="39"/>
    <w:semiHidden/>
    <w:unhideWhenUsed/>
    <w:rsid w:val="00A04823"/>
    <w:pPr>
      <w:spacing w:after="100"/>
      <w:ind w:left="880"/>
    </w:pPr>
  </w:style>
  <w:style w:type="paragraph" w:styleId="TOC6">
    <w:name w:val="toc 6"/>
    <w:basedOn w:val="Normal"/>
    <w:next w:val="Normal"/>
    <w:autoRedefine/>
    <w:uiPriority w:val="39"/>
    <w:semiHidden/>
    <w:unhideWhenUsed/>
    <w:rsid w:val="00A04823"/>
    <w:pPr>
      <w:spacing w:after="100"/>
      <w:ind w:left="1100"/>
    </w:pPr>
  </w:style>
  <w:style w:type="paragraph" w:styleId="TOC7">
    <w:name w:val="toc 7"/>
    <w:basedOn w:val="Normal"/>
    <w:next w:val="Normal"/>
    <w:autoRedefine/>
    <w:uiPriority w:val="39"/>
    <w:semiHidden/>
    <w:unhideWhenUsed/>
    <w:rsid w:val="00A04823"/>
    <w:pPr>
      <w:spacing w:after="100"/>
      <w:ind w:left="1320"/>
    </w:pPr>
  </w:style>
  <w:style w:type="paragraph" w:styleId="TOC8">
    <w:name w:val="toc 8"/>
    <w:basedOn w:val="Normal"/>
    <w:next w:val="Normal"/>
    <w:autoRedefine/>
    <w:uiPriority w:val="39"/>
    <w:semiHidden/>
    <w:unhideWhenUsed/>
    <w:rsid w:val="00A04823"/>
    <w:pPr>
      <w:spacing w:after="100"/>
      <w:ind w:left="1540"/>
    </w:pPr>
  </w:style>
  <w:style w:type="paragraph" w:styleId="TOC9">
    <w:name w:val="toc 9"/>
    <w:basedOn w:val="Normal"/>
    <w:next w:val="Normal"/>
    <w:autoRedefine/>
    <w:uiPriority w:val="39"/>
    <w:semiHidden/>
    <w:unhideWhenUsed/>
    <w:rsid w:val="00A04823"/>
    <w:pPr>
      <w:spacing w:after="100"/>
      <w:ind w:left="1760"/>
    </w:pPr>
  </w:style>
  <w:style w:type="paragraph" w:styleId="TOCHeading">
    <w:name w:val="TOC Heading"/>
    <w:basedOn w:val="Heading1"/>
    <w:next w:val="Normal"/>
    <w:uiPriority w:val="39"/>
    <w:semiHidden/>
    <w:unhideWhenUsed/>
    <w:rsid w:val="00A04823"/>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A048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23"/>
    <w:rPr>
      <w:rFonts w:ascii="Segoe UI" w:eastAsia="Times New Roman" w:hAnsi="Segoe UI" w:cs="Segoe UI"/>
      <w:sz w:val="18"/>
      <w:szCs w:val="18"/>
      <w:lang w:val="de-DE" w:eastAsia="de-DE"/>
    </w:rPr>
  </w:style>
  <w:style w:type="character" w:styleId="BookTitle">
    <w:name w:val="Book Title"/>
    <w:basedOn w:val="DefaultParagraphFont"/>
    <w:uiPriority w:val="33"/>
    <w:rsid w:val="00A04823"/>
    <w:rPr>
      <w:b/>
      <w:bCs/>
      <w:i/>
      <w:iCs/>
      <w:spacing w:val="5"/>
    </w:rPr>
  </w:style>
  <w:style w:type="character" w:styleId="Emphasis">
    <w:name w:val="Emphasis"/>
    <w:basedOn w:val="DefaultParagraphFont"/>
    <w:uiPriority w:val="20"/>
    <w:rsid w:val="00A04823"/>
    <w:rPr>
      <w:i/>
      <w:iCs/>
    </w:rPr>
  </w:style>
  <w:style w:type="character" w:styleId="IntenseEmphasis">
    <w:name w:val="Intense Emphasis"/>
    <w:basedOn w:val="DefaultParagraphFont"/>
    <w:uiPriority w:val="21"/>
    <w:rsid w:val="00A04823"/>
    <w:rPr>
      <w:i/>
      <w:iCs/>
      <w:color w:val="5B9BD5" w:themeColor="accent1"/>
    </w:rPr>
  </w:style>
  <w:style w:type="paragraph" w:styleId="IntenseQuote">
    <w:name w:val="Intense Quote"/>
    <w:basedOn w:val="Normal"/>
    <w:next w:val="Normal"/>
    <w:link w:val="IntenseQuoteChar"/>
    <w:uiPriority w:val="30"/>
    <w:rsid w:val="00A048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4823"/>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A04823"/>
    <w:rPr>
      <w:b/>
      <w:bCs/>
      <w:smallCaps/>
      <w:color w:val="5B9BD5" w:themeColor="accent1"/>
      <w:spacing w:val="5"/>
    </w:rPr>
  </w:style>
  <w:style w:type="paragraph" w:styleId="ListParagraph">
    <w:name w:val="List Paragraph"/>
    <w:basedOn w:val="Normal"/>
    <w:uiPriority w:val="34"/>
    <w:qFormat/>
    <w:rsid w:val="00A04823"/>
    <w:pPr>
      <w:ind w:left="720"/>
      <w:contextualSpacing/>
    </w:pPr>
  </w:style>
  <w:style w:type="paragraph" w:styleId="NoSpacing">
    <w:name w:val="No Spacing"/>
    <w:uiPriority w:val="1"/>
    <w:rsid w:val="00A04823"/>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A048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4823"/>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A04823"/>
    <w:rPr>
      <w:b/>
      <w:bCs/>
    </w:rPr>
  </w:style>
  <w:style w:type="paragraph" w:styleId="Subtitle">
    <w:name w:val="Subtitle"/>
    <w:basedOn w:val="Normal"/>
    <w:next w:val="Normal"/>
    <w:link w:val="SubtitleChar"/>
    <w:uiPriority w:val="11"/>
    <w:rsid w:val="00A0482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A04823"/>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A04823"/>
    <w:rPr>
      <w:i/>
      <w:iCs/>
      <w:color w:val="404040" w:themeColor="text1" w:themeTint="BF"/>
    </w:rPr>
  </w:style>
  <w:style w:type="character" w:styleId="SubtleReference">
    <w:name w:val="Subtle Reference"/>
    <w:basedOn w:val="DefaultParagraphFont"/>
    <w:uiPriority w:val="31"/>
    <w:rsid w:val="00A04823"/>
    <w:rPr>
      <w:smallCaps/>
      <w:color w:val="5A5A5A" w:themeColor="text1" w:themeTint="A5"/>
    </w:rPr>
  </w:style>
  <w:style w:type="paragraph" w:styleId="Title">
    <w:name w:val="Title"/>
    <w:basedOn w:val="Normal"/>
    <w:next w:val="Normal"/>
    <w:link w:val="TitleChar"/>
    <w:uiPriority w:val="10"/>
    <w:rsid w:val="00A04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823"/>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A0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525">
      <w:bodyDiv w:val="1"/>
      <w:marLeft w:val="0"/>
      <w:marRight w:val="0"/>
      <w:marTop w:val="0"/>
      <w:marBottom w:val="0"/>
      <w:divBdr>
        <w:top w:val="none" w:sz="0" w:space="0" w:color="auto"/>
        <w:left w:val="none" w:sz="0" w:space="0" w:color="auto"/>
        <w:bottom w:val="none" w:sz="0" w:space="0" w:color="auto"/>
        <w:right w:val="none" w:sz="0" w:space="0" w:color="auto"/>
      </w:divBdr>
    </w:div>
    <w:div w:id="38673172">
      <w:bodyDiv w:val="1"/>
      <w:marLeft w:val="0"/>
      <w:marRight w:val="0"/>
      <w:marTop w:val="0"/>
      <w:marBottom w:val="0"/>
      <w:divBdr>
        <w:top w:val="none" w:sz="0" w:space="0" w:color="auto"/>
        <w:left w:val="none" w:sz="0" w:space="0" w:color="auto"/>
        <w:bottom w:val="none" w:sz="0" w:space="0" w:color="auto"/>
        <w:right w:val="none" w:sz="0" w:space="0" w:color="auto"/>
      </w:divBdr>
    </w:div>
    <w:div w:id="135950308">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504904583">
      <w:bodyDiv w:val="1"/>
      <w:marLeft w:val="0"/>
      <w:marRight w:val="0"/>
      <w:marTop w:val="0"/>
      <w:marBottom w:val="0"/>
      <w:divBdr>
        <w:top w:val="none" w:sz="0" w:space="0" w:color="auto"/>
        <w:left w:val="none" w:sz="0" w:space="0" w:color="auto"/>
        <w:bottom w:val="none" w:sz="0" w:space="0" w:color="auto"/>
        <w:right w:val="none" w:sz="0" w:space="0" w:color="auto"/>
      </w:divBdr>
    </w:div>
    <w:div w:id="561602255">
      <w:bodyDiv w:val="1"/>
      <w:marLeft w:val="0"/>
      <w:marRight w:val="0"/>
      <w:marTop w:val="0"/>
      <w:marBottom w:val="0"/>
      <w:divBdr>
        <w:top w:val="none" w:sz="0" w:space="0" w:color="auto"/>
        <w:left w:val="none" w:sz="0" w:space="0" w:color="auto"/>
        <w:bottom w:val="none" w:sz="0" w:space="0" w:color="auto"/>
        <w:right w:val="none" w:sz="0" w:space="0" w:color="auto"/>
      </w:divBdr>
      <w:divsChild>
        <w:div w:id="792485634">
          <w:marLeft w:val="0"/>
          <w:marRight w:val="0"/>
          <w:marTop w:val="0"/>
          <w:marBottom w:val="0"/>
          <w:divBdr>
            <w:top w:val="none" w:sz="0" w:space="0" w:color="auto"/>
            <w:left w:val="none" w:sz="0" w:space="0" w:color="auto"/>
            <w:bottom w:val="none" w:sz="0" w:space="0" w:color="auto"/>
            <w:right w:val="none" w:sz="0" w:space="0" w:color="auto"/>
          </w:divBdr>
        </w:div>
        <w:div w:id="1803576760">
          <w:marLeft w:val="0"/>
          <w:marRight w:val="0"/>
          <w:marTop w:val="0"/>
          <w:marBottom w:val="0"/>
          <w:divBdr>
            <w:top w:val="none" w:sz="0" w:space="0" w:color="auto"/>
            <w:left w:val="none" w:sz="0" w:space="0" w:color="auto"/>
            <w:bottom w:val="none" w:sz="0" w:space="0" w:color="auto"/>
            <w:right w:val="none" w:sz="0" w:space="0" w:color="auto"/>
          </w:divBdr>
        </w:div>
        <w:div w:id="1625308635">
          <w:marLeft w:val="0"/>
          <w:marRight w:val="0"/>
          <w:marTop w:val="0"/>
          <w:marBottom w:val="0"/>
          <w:divBdr>
            <w:top w:val="none" w:sz="0" w:space="0" w:color="auto"/>
            <w:left w:val="none" w:sz="0" w:space="0" w:color="auto"/>
            <w:bottom w:val="none" w:sz="0" w:space="0" w:color="auto"/>
            <w:right w:val="none" w:sz="0" w:space="0" w:color="auto"/>
          </w:divBdr>
        </w:div>
      </w:divsChild>
    </w:div>
    <w:div w:id="579095585">
      <w:bodyDiv w:val="1"/>
      <w:marLeft w:val="0"/>
      <w:marRight w:val="0"/>
      <w:marTop w:val="0"/>
      <w:marBottom w:val="0"/>
      <w:divBdr>
        <w:top w:val="none" w:sz="0" w:space="0" w:color="auto"/>
        <w:left w:val="none" w:sz="0" w:space="0" w:color="auto"/>
        <w:bottom w:val="none" w:sz="0" w:space="0" w:color="auto"/>
        <w:right w:val="none" w:sz="0" w:space="0" w:color="auto"/>
      </w:divBdr>
    </w:div>
    <w:div w:id="709761817">
      <w:bodyDiv w:val="1"/>
      <w:marLeft w:val="0"/>
      <w:marRight w:val="0"/>
      <w:marTop w:val="0"/>
      <w:marBottom w:val="0"/>
      <w:divBdr>
        <w:top w:val="none" w:sz="0" w:space="0" w:color="auto"/>
        <w:left w:val="none" w:sz="0" w:space="0" w:color="auto"/>
        <w:bottom w:val="none" w:sz="0" w:space="0" w:color="auto"/>
        <w:right w:val="none" w:sz="0" w:space="0" w:color="auto"/>
      </w:divBdr>
    </w:div>
    <w:div w:id="819466032">
      <w:bodyDiv w:val="1"/>
      <w:marLeft w:val="0"/>
      <w:marRight w:val="0"/>
      <w:marTop w:val="0"/>
      <w:marBottom w:val="0"/>
      <w:divBdr>
        <w:top w:val="none" w:sz="0" w:space="0" w:color="auto"/>
        <w:left w:val="none" w:sz="0" w:space="0" w:color="auto"/>
        <w:bottom w:val="none" w:sz="0" w:space="0" w:color="auto"/>
        <w:right w:val="none" w:sz="0" w:space="0" w:color="auto"/>
      </w:divBdr>
    </w:div>
    <w:div w:id="1148520806">
      <w:bodyDiv w:val="1"/>
      <w:marLeft w:val="0"/>
      <w:marRight w:val="0"/>
      <w:marTop w:val="0"/>
      <w:marBottom w:val="0"/>
      <w:divBdr>
        <w:top w:val="none" w:sz="0" w:space="0" w:color="auto"/>
        <w:left w:val="none" w:sz="0" w:space="0" w:color="auto"/>
        <w:bottom w:val="none" w:sz="0" w:space="0" w:color="auto"/>
        <w:right w:val="none" w:sz="0" w:space="0" w:color="auto"/>
      </w:divBdr>
    </w:div>
    <w:div w:id="1419600149">
      <w:bodyDiv w:val="1"/>
      <w:marLeft w:val="0"/>
      <w:marRight w:val="0"/>
      <w:marTop w:val="0"/>
      <w:marBottom w:val="0"/>
      <w:divBdr>
        <w:top w:val="none" w:sz="0" w:space="0" w:color="auto"/>
        <w:left w:val="none" w:sz="0" w:space="0" w:color="auto"/>
        <w:bottom w:val="none" w:sz="0" w:space="0" w:color="auto"/>
        <w:right w:val="none" w:sz="0" w:space="0" w:color="auto"/>
      </w:divBdr>
    </w:div>
    <w:div w:id="1473906805">
      <w:bodyDiv w:val="1"/>
      <w:marLeft w:val="0"/>
      <w:marRight w:val="0"/>
      <w:marTop w:val="0"/>
      <w:marBottom w:val="0"/>
      <w:divBdr>
        <w:top w:val="none" w:sz="0" w:space="0" w:color="auto"/>
        <w:left w:val="none" w:sz="0" w:space="0" w:color="auto"/>
        <w:bottom w:val="none" w:sz="0" w:space="0" w:color="auto"/>
        <w:right w:val="none" w:sz="0" w:space="0" w:color="auto"/>
      </w:divBdr>
    </w:div>
    <w:div w:id="1674332823">
      <w:bodyDiv w:val="1"/>
      <w:marLeft w:val="0"/>
      <w:marRight w:val="0"/>
      <w:marTop w:val="0"/>
      <w:marBottom w:val="0"/>
      <w:divBdr>
        <w:top w:val="none" w:sz="0" w:space="0" w:color="auto"/>
        <w:left w:val="none" w:sz="0" w:space="0" w:color="auto"/>
        <w:bottom w:val="none" w:sz="0" w:space="0" w:color="auto"/>
        <w:right w:val="none" w:sz="0" w:space="0" w:color="auto"/>
      </w:divBdr>
    </w:div>
    <w:div w:id="1749495694">
      <w:bodyDiv w:val="1"/>
      <w:marLeft w:val="0"/>
      <w:marRight w:val="0"/>
      <w:marTop w:val="0"/>
      <w:marBottom w:val="0"/>
      <w:divBdr>
        <w:top w:val="none" w:sz="0" w:space="0" w:color="auto"/>
        <w:left w:val="none" w:sz="0" w:space="0" w:color="auto"/>
        <w:bottom w:val="none" w:sz="0" w:space="0" w:color="auto"/>
        <w:right w:val="none" w:sz="0" w:space="0" w:color="auto"/>
      </w:divBdr>
    </w:div>
    <w:div w:id="1794908821">
      <w:bodyDiv w:val="1"/>
      <w:marLeft w:val="0"/>
      <w:marRight w:val="0"/>
      <w:marTop w:val="0"/>
      <w:marBottom w:val="0"/>
      <w:divBdr>
        <w:top w:val="none" w:sz="0" w:space="0" w:color="auto"/>
        <w:left w:val="none" w:sz="0" w:space="0" w:color="auto"/>
        <w:bottom w:val="none" w:sz="0" w:space="0" w:color="auto"/>
        <w:right w:val="none" w:sz="0" w:space="0" w:color="auto"/>
      </w:divBdr>
      <w:divsChild>
        <w:div w:id="641468219">
          <w:marLeft w:val="0"/>
          <w:marRight w:val="0"/>
          <w:marTop w:val="0"/>
          <w:marBottom w:val="0"/>
          <w:divBdr>
            <w:top w:val="none" w:sz="0" w:space="0" w:color="auto"/>
            <w:left w:val="none" w:sz="0" w:space="0" w:color="auto"/>
            <w:bottom w:val="none" w:sz="0" w:space="0" w:color="auto"/>
            <w:right w:val="none" w:sz="0" w:space="0" w:color="auto"/>
          </w:divBdr>
        </w:div>
        <w:div w:id="1501264587">
          <w:marLeft w:val="0"/>
          <w:marRight w:val="0"/>
          <w:marTop w:val="0"/>
          <w:marBottom w:val="0"/>
          <w:divBdr>
            <w:top w:val="none" w:sz="0" w:space="0" w:color="auto"/>
            <w:left w:val="none" w:sz="0" w:space="0" w:color="auto"/>
            <w:bottom w:val="none" w:sz="0" w:space="0" w:color="auto"/>
            <w:right w:val="none" w:sz="0" w:space="0" w:color="auto"/>
          </w:divBdr>
        </w:div>
      </w:divsChild>
    </w:div>
    <w:div w:id="1863779614">
      <w:bodyDiv w:val="1"/>
      <w:marLeft w:val="0"/>
      <w:marRight w:val="0"/>
      <w:marTop w:val="0"/>
      <w:marBottom w:val="0"/>
      <w:divBdr>
        <w:top w:val="none" w:sz="0" w:space="0" w:color="auto"/>
        <w:left w:val="none" w:sz="0" w:space="0" w:color="auto"/>
        <w:bottom w:val="none" w:sz="0" w:space="0" w:color="auto"/>
        <w:right w:val="none" w:sz="0" w:space="0" w:color="auto"/>
      </w:divBdr>
    </w:div>
    <w:div w:id="1868252117">
      <w:bodyDiv w:val="1"/>
      <w:marLeft w:val="0"/>
      <w:marRight w:val="0"/>
      <w:marTop w:val="0"/>
      <w:marBottom w:val="0"/>
      <w:divBdr>
        <w:top w:val="none" w:sz="0" w:space="0" w:color="auto"/>
        <w:left w:val="none" w:sz="0" w:space="0" w:color="auto"/>
        <w:bottom w:val="none" w:sz="0" w:space="0" w:color="auto"/>
        <w:right w:val="none" w:sz="0" w:space="0" w:color="auto"/>
      </w:divBdr>
      <w:divsChild>
        <w:div w:id="488059394">
          <w:marLeft w:val="0"/>
          <w:marRight w:val="0"/>
          <w:marTop w:val="0"/>
          <w:marBottom w:val="0"/>
          <w:divBdr>
            <w:top w:val="none" w:sz="0" w:space="0" w:color="auto"/>
            <w:left w:val="none" w:sz="0" w:space="0" w:color="auto"/>
            <w:bottom w:val="none" w:sz="0" w:space="0" w:color="auto"/>
            <w:right w:val="none" w:sz="0" w:space="0" w:color="auto"/>
          </w:divBdr>
        </w:div>
        <w:div w:id="462041529">
          <w:marLeft w:val="0"/>
          <w:marRight w:val="0"/>
          <w:marTop w:val="0"/>
          <w:marBottom w:val="0"/>
          <w:divBdr>
            <w:top w:val="none" w:sz="0" w:space="0" w:color="auto"/>
            <w:left w:val="none" w:sz="0" w:space="0" w:color="auto"/>
            <w:bottom w:val="none" w:sz="0" w:space="0" w:color="auto"/>
            <w:right w:val="none" w:sz="0" w:space="0" w:color="auto"/>
          </w:divBdr>
        </w:div>
        <w:div w:id="365911022">
          <w:marLeft w:val="0"/>
          <w:marRight w:val="0"/>
          <w:marTop w:val="0"/>
          <w:marBottom w:val="0"/>
          <w:divBdr>
            <w:top w:val="none" w:sz="0" w:space="0" w:color="auto"/>
            <w:left w:val="none" w:sz="0" w:space="0" w:color="auto"/>
            <w:bottom w:val="none" w:sz="0" w:space="0" w:color="auto"/>
            <w:right w:val="none" w:sz="0" w:space="0" w:color="auto"/>
          </w:divBdr>
        </w:div>
        <w:div w:id="1774856992">
          <w:marLeft w:val="0"/>
          <w:marRight w:val="0"/>
          <w:marTop w:val="0"/>
          <w:marBottom w:val="0"/>
          <w:divBdr>
            <w:top w:val="none" w:sz="0" w:space="0" w:color="auto"/>
            <w:left w:val="none" w:sz="0" w:space="0" w:color="auto"/>
            <w:bottom w:val="none" w:sz="0" w:space="0" w:color="auto"/>
            <w:right w:val="none" w:sz="0" w:space="0" w:color="auto"/>
          </w:divBdr>
        </w:div>
        <w:div w:id="1869829214">
          <w:marLeft w:val="0"/>
          <w:marRight w:val="0"/>
          <w:marTop w:val="0"/>
          <w:marBottom w:val="0"/>
          <w:divBdr>
            <w:top w:val="none" w:sz="0" w:space="0" w:color="auto"/>
            <w:left w:val="none" w:sz="0" w:space="0" w:color="auto"/>
            <w:bottom w:val="none" w:sz="0" w:space="0" w:color="auto"/>
            <w:right w:val="none" w:sz="0" w:space="0" w:color="auto"/>
          </w:divBdr>
        </w:div>
        <w:div w:id="1125661601">
          <w:marLeft w:val="0"/>
          <w:marRight w:val="0"/>
          <w:marTop w:val="0"/>
          <w:marBottom w:val="0"/>
          <w:divBdr>
            <w:top w:val="none" w:sz="0" w:space="0" w:color="auto"/>
            <w:left w:val="none" w:sz="0" w:space="0" w:color="auto"/>
            <w:bottom w:val="none" w:sz="0" w:space="0" w:color="auto"/>
            <w:right w:val="none" w:sz="0" w:space="0" w:color="auto"/>
          </w:divBdr>
        </w:div>
        <w:div w:id="423650482">
          <w:marLeft w:val="0"/>
          <w:marRight w:val="0"/>
          <w:marTop w:val="0"/>
          <w:marBottom w:val="0"/>
          <w:divBdr>
            <w:top w:val="none" w:sz="0" w:space="0" w:color="auto"/>
            <w:left w:val="none" w:sz="0" w:space="0" w:color="auto"/>
            <w:bottom w:val="none" w:sz="0" w:space="0" w:color="auto"/>
            <w:right w:val="none" w:sz="0" w:space="0" w:color="auto"/>
          </w:divBdr>
        </w:div>
        <w:div w:id="333459269">
          <w:marLeft w:val="0"/>
          <w:marRight w:val="0"/>
          <w:marTop w:val="0"/>
          <w:marBottom w:val="0"/>
          <w:divBdr>
            <w:top w:val="none" w:sz="0" w:space="0" w:color="auto"/>
            <w:left w:val="none" w:sz="0" w:space="0" w:color="auto"/>
            <w:bottom w:val="none" w:sz="0" w:space="0" w:color="auto"/>
            <w:right w:val="none" w:sz="0" w:space="0" w:color="auto"/>
          </w:divBdr>
        </w:div>
      </w:divsChild>
    </w:div>
    <w:div w:id="2082947867">
      <w:bodyDiv w:val="1"/>
      <w:marLeft w:val="0"/>
      <w:marRight w:val="0"/>
      <w:marTop w:val="0"/>
      <w:marBottom w:val="0"/>
      <w:divBdr>
        <w:top w:val="none" w:sz="0" w:space="0" w:color="auto"/>
        <w:left w:val="none" w:sz="0" w:space="0" w:color="auto"/>
        <w:bottom w:val="none" w:sz="0" w:space="0" w:color="auto"/>
        <w:right w:val="none" w:sz="0" w:space="0" w:color="auto"/>
      </w:divBdr>
    </w:div>
    <w:div w:id="2119711406">
      <w:bodyDiv w:val="1"/>
      <w:marLeft w:val="0"/>
      <w:marRight w:val="0"/>
      <w:marTop w:val="0"/>
      <w:marBottom w:val="0"/>
      <w:divBdr>
        <w:top w:val="none" w:sz="0" w:space="0" w:color="auto"/>
        <w:left w:val="none" w:sz="0" w:space="0" w:color="auto"/>
        <w:bottom w:val="none" w:sz="0" w:space="0" w:color="auto"/>
        <w:right w:val="none" w:sz="0" w:space="0" w:color="auto"/>
      </w:divBdr>
    </w:div>
    <w:div w:id="2119984789">
      <w:bodyDiv w:val="1"/>
      <w:marLeft w:val="0"/>
      <w:marRight w:val="0"/>
      <w:marTop w:val="0"/>
      <w:marBottom w:val="0"/>
      <w:divBdr>
        <w:top w:val="none" w:sz="0" w:space="0" w:color="auto"/>
        <w:left w:val="none" w:sz="0" w:space="0" w:color="auto"/>
        <w:bottom w:val="none" w:sz="0" w:space="0" w:color="auto"/>
        <w:right w:val="none" w:sz="0" w:space="0" w:color="auto"/>
      </w:divBdr>
    </w:div>
    <w:div w:id="21400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ger%20Pattie\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08625-6624-4653-AF49-E84BABF7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0</TotalTime>
  <Pages>14</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Thomasberger, Pattie</dc:creator>
  <cp:keywords/>
  <dc:description/>
  <cp:lastModifiedBy>Colonero Maxwell</cp:lastModifiedBy>
  <cp:revision>4</cp:revision>
  <dcterms:created xsi:type="dcterms:W3CDTF">2020-07-02T15:11:00Z</dcterms:created>
  <dcterms:modified xsi:type="dcterms:W3CDTF">2020-07-27T20:59:00Z</dcterms:modified>
</cp:coreProperties>
</file>