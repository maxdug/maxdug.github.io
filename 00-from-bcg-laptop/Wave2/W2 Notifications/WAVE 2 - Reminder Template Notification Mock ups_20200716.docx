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92" w:type="dxa"/>
        <w:tblLook w:val="04A0" w:firstRow="1" w:lastRow="0" w:firstColumn="1" w:lastColumn="0" w:noHBand="0" w:noVBand="1"/>
      </w:tblPr>
      <w:tblGrid>
        <w:gridCol w:w="1615"/>
        <w:gridCol w:w="8177"/>
      </w:tblGrid>
      <w:tr w:rsidR="004C037A" w:rsidRPr="005045CD" w:rsidDel="0075317C" w14:paraId="5A94A912" w14:textId="585199F2" w:rsidTr="00061A0D">
        <w:trPr>
          <w:del w:id="0" w:author="Colonero Maxwell" w:date="2020-07-16T15:27:00Z"/>
        </w:trPr>
        <w:tc>
          <w:tcPr>
            <w:tcW w:w="1615" w:type="dxa"/>
          </w:tcPr>
          <w:p w14:paraId="46D061A5" w14:textId="6B829E64" w:rsidR="004C037A" w:rsidRPr="005045CD" w:rsidDel="0075317C" w:rsidRDefault="004C037A" w:rsidP="00061A0D">
            <w:pPr>
              <w:rPr>
                <w:del w:id="1" w:author="Colonero Maxwell" w:date="2020-07-16T15:27:00Z"/>
                <w:b/>
              </w:rPr>
            </w:pPr>
            <w:del w:id="2" w:author="Colonero Maxwell" w:date="2020-07-16T15:27:00Z">
              <w:r w:rsidRPr="005045CD" w:rsidDel="0075317C">
                <w:rPr>
                  <w:b/>
                </w:rPr>
                <w:delText xml:space="preserve">CLOUD: </w:delText>
              </w:r>
            </w:del>
          </w:p>
        </w:tc>
        <w:tc>
          <w:tcPr>
            <w:tcW w:w="8177" w:type="dxa"/>
          </w:tcPr>
          <w:p w14:paraId="529E3788" w14:textId="549D3BF3" w:rsidR="00771750" w:rsidDel="0075317C" w:rsidRDefault="00771750" w:rsidP="00A60628">
            <w:pPr>
              <w:rPr>
                <w:del w:id="3" w:author="Colonero Maxwell" w:date="2020-07-16T15:27:00Z"/>
              </w:rPr>
            </w:pPr>
            <w:del w:id="4" w:author="Colonero Maxwell" w:date="2020-07-16T15:27:00Z">
              <w:r w:rsidRPr="00771750" w:rsidDel="0075317C">
                <w:delText>Instructor-Led Class Pending Approval Level is Approved</w:delText>
              </w:r>
            </w:del>
          </w:p>
          <w:p w14:paraId="4AD3B270" w14:textId="570860F0" w:rsidR="00A60628" w:rsidDel="0075317C" w:rsidRDefault="00A60628" w:rsidP="00A60628">
            <w:pPr>
              <w:rPr>
                <w:del w:id="5" w:author="Colonero Maxwell" w:date="2020-07-16T15:27:00Z"/>
              </w:rPr>
            </w:pPr>
            <w:del w:id="6" w:author="Colonero Maxwell" w:date="2020-07-16T15:27:00Z">
              <w:r w:rsidDel="0075317C">
                <w:delText>Instructor-Led Class Registration No Approval Required </w:delText>
              </w:r>
            </w:del>
          </w:p>
          <w:p w14:paraId="36714AA7" w14:textId="6059FEAB" w:rsidR="00A60628" w:rsidDel="0075317C" w:rsidRDefault="00A60628" w:rsidP="00A60628">
            <w:pPr>
              <w:rPr>
                <w:del w:id="7" w:author="Colonero Maxwell" w:date="2020-07-16T15:27:00Z"/>
              </w:rPr>
            </w:pPr>
            <w:del w:id="8" w:author="Colonero Maxwell" w:date="2020-07-16T15:27:00Z">
              <w:r w:rsidDel="0075317C">
                <w:delText>Instructor-Led Class - Offered Seat Confirmed</w:delText>
              </w:r>
            </w:del>
          </w:p>
          <w:p w14:paraId="3349CBF3" w14:textId="4A976C47" w:rsidR="00A60628" w:rsidDel="0075317C" w:rsidRDefault="00A60628" w:rsidP="00A60628">
            <w:pPr>
              <w:rPr>
                <w:del w:id="9" w:author="Colonero Maxwell" w:date="2020-07-16T15:27:00Z"/>
              </w:rPr>
            </w:pPr>
            <w:del w:id="10" w:author="Colonero Maxwell" w:date="2020-07-16T15:27:00Z">
              <w:r w:rsidDel="0075317C">
                <w:delText>Blended Class Pending Registration is Approved</w:delText>
              </w:r>
            </w:del>
          </w:p>
          <w:p w14:paraId="3121F69B" w14:textId="696A7C0F" w:rsidR="00A60628" w:rsidDel="0075317C" w:rsidRDefault="00A60628" w:rsidP="00A60628">
            <w:pPr>
              <w:rPr>
                <w:del w:id="11" w:author="Colonero Maxwell" w:date="2020-07-16T15:27:00Z"/>
              </w:rPr>
            </w:pPr>
            <w:del w:id="12" w:author="Colonero Maxwell" w:date="2020-07-16T15:27:00Z">
              <w:r w:rsidDel="0075317C">
                <w:delText>Blended Class Registration No Approval Required </w:delText>
              </w:r>
            </w:del>
          </w:p>
          <w:p w14:paraId="433EC83D" w14:textId="182B831C" w:rsidR="004C037A" w:rsidRPr="005045CD" w:rsidDel="0075317C" w:rsidRDefault="00A60628" w:rsidP="00A60628">
            <w:pPr>
              <w:rPr>
                <w:del w:id="13" w:author="Colonero Maxwell" w:date="2020-07-16T15:27:00Z"/>
              </w:rPr>
            </w:pPr>
            <w:del w:id="14" w:author="Colonero Maxwell" w:date="2020-07-16T15:27:00Z">
              <w:r w:rsidDel="0075317C">
                <w:delText>Blended Class Offered Seat Confirmed </w:delText>
              </w:r>
            </w:del>
          </w:p>
        </w:tc>
      </w:tr>
      <w:tr w:rsidR="004C037A" w:rsidRPr="005045CD" w:rsidDel="0075317C" w14:paraId="15FD51EB" w14:textId="6B5A8A1A" w:rsidTr="00061A0D">
        <w:trPr>
          <w:del w:id="15" w:author="Colonero Maxwell" w:date="2020-07-16T15:27:00Z"/>
        </w:trPr>
        <w:tc>
          <w:tcPr>
            <w:tcW w:w="1615" w:type="dxa"/>
          </w:tcPr>
          <w:p w14:paraId="1426FA5F" w14:textId="023BB477" w:rsidR="004C037A" w:rsidRPr="005045CD" w:rsidDel="0075317C" w:rsidRDefault="004C037A" w:rsidP="00061A0D">
            <w:pPr>
              <w:rPr>
                <w:del w:id="16" w:author="Colonero Maxwell" w:date="2020-07-16T15:27:00Z"/>
                <w:b/>
              </w:rPr>
            </w:pPr>
            <w:del w:id="17" w:author="Colonero Maxwell" w:date="2020-07-16T15:27:00Z">
              <w:r w:rsidRPr="005045CD" w:rsidDel="0075317C">
                <w:rPr>
                  <w:b/>
                </w:rPr>
                <w:delText xml:space="preserve">Domain: </w:delText>
              </w:r>
            </w:del>
          </w:p>
        </w:tc>
        <w:tc>
          <w:tcPr>
            <w:tcW w:w="8177" w:type="dxa"/>
          </w:tcPr>
          <w:p w14:paraId="365FD864" w14:textId="1B6ACD81" w:rsidR="004C037A" w:rsidRPr="005045CD" w:rsidDel="0075317C" w:rsidRDefault="00373249" w:rsidP="00061A0D">
            <w:pPr>
              <w:rPr>
                <w:del w:id="18" w:author="Colonero Maxwell" w:date="2020-07-16T15:27:00Z"/>
              </w:rPr>
            </w:pPr>
            <w:del w:id="19" w:author="Colonero Maxwell" w:date="2020-07-16T15:27:00Z">
              <w:r w:rsidRPr="00373249" w:rsidDel="0075317C">
                <w:rPr>
                  <w:color w:val="00B050"/>
                </w:rPr>
                <w:delText>Live</w:delText>
              </w:r>
            </w:del>
          </w:p>
        </w:tc>
      </w:tr>
      <w:tr w:rsidR="004C037A" w:rsidRPr="005045CD" w:rsidDel="0075317C" w14:paraId="3F8A0494" w14:textId="514C7ACE" w:rsidTr="00061A0D">
        <w:trPr>
          <w:del w:id="20" w:author="Colonero Maxwell" w:date="2020-07-16T15:27:00Z"/>
        </w:trPr>
        <w:tc>
          <w:tcPr>
            <w:tcW w:w="1615" w:type="dxa"/>
          </w:tcPr>
          <w:p w14:paraId="323C52D4" w14:textId="0A78BA78" w:rsidR="004C037A" w:rsidRPr="005045CD" w:rsidDel="0075317C" w:rsidRDefault="004C037A" w:rsidP="00061A0D">
            <w:pPr>
              <w:rPr>
                <w:del w:id="21" w:author="Colonero Maxwell" w:date="2020-07-16T15:27:00Z"/>
                <w:b/>
              </w:rPr>
            </w:pPr>
            <w:del w:id="22" w:author="Colonero Maxwell" w:date="2020-07-16T15:27:00Z">
              <w:r w:rsidRPr="005045CD" w:rsidDel="0075317C">
                <w:rPr>
                  <w:b/>
                </w:rPr>
                <w:delText xml:space="preserve">Action Name: </w:delText>
              </w:r>
            </w:del>
          </w:p>
        </w:tc>
        <w:tc>
          <w:tcPr>
            <w:tcW w:w="8177" w:type="dxa"/>
          </w:tcPr>
          <w:p w14:paraId="4F425A2B" w14:textId="236ABFCA" w:rsidR="004C037A" w:rsidRPr="005045CD" w:rsidDel="0075317C" w:rsidRDefault="00717E8F" w:rsidP="00061A0D">
            <w:pPr>
              <w:rPr>
                <w:del w:id="23" w:author="Colonero Maxwell" w:date="2020-07-16T15:27:00Z"/>
              </w:rPr>
            </w:pPr>
            <w:del w:id="24" w:author="Colonero Maxwell" w:date="2020-07-16T15:27:00Z">
              <w:r w:rsidDel="0075317C">
                <w:delText>Formal Invitation/Confirmation</w:delText>
              </w:r>
            </w:del>
          </w:p>
        </w:tc>
      </w:tr>
      <w:tr w:rsidR="001E591F" w:rsidRPr="005045CD" w:rsidDel="0075317C" w14:paraId="0B77222C" w14:textId="299153F8" w:rsidTr="00061A0D">
        <w:trPr>
          <w:del w:id="25" w:author="Colonero Maxwell" w:date="2020-07-16T15:27:00Z"/>
        </w:trPr>
        <w:tc>
          <w:tcPr>
            <w:tcW w:w="1615" w:type="dxa"/>
          </w:tcPr>
          <w:p w14:paraId="2CDE7D41" w14:textId="4756ED74" w:rsidR="001E591F" w:rsidRPr="005045CD" w:rsidDel="0075317C" w:rsidRDefault="001E591F" w:rsidP="00061A0D">
            <w:pPr>
              <w:rPr>
                <w:del w:id="26" w:author="Colonero Maxwell" w:date="2020-07-16T15:27:00Z"/>
                <w:b/>
              </w:rPr>
            </w:pPr>
            <w:del w:id="27" w:author="Colonero Maxwell" w:date="2020-07-16T15:27:00Z">
              <w:r w:rsidRPr="005045CD" w:rsidDel="0075317C">
                <w:rPr>
                  <w:b/>
                </w:rPr>
                <w:delText xml:space="preserve">Named Quires: </w:delText>
              </w:r>
            </w:del>
          </w:p>
        </w:tc>
        <w:tc>
          <w:tcPr>
            <w:tcW w:w="8177" w:type="dxa"/>
          </w:tcPr>
          <w:p w14:paraId="6E77F822" w14:textId="73A20471" w:rsidR="001E591F" w:rsidRPr="005045CD" w:rsidDel="0075317C" w:rsidRDefault="00373249" w:rsidP="00061A0D">
            <w:pPr>
              <w:rPr>
                <w:del w:id="28" w:author="Colonero Maxwell" w:date="2020-07-16T15:27:00Z"/>
              </w:rPr>
            </w:pPr>
            <w:del w:id="29" w:author="Colonero Maxwell" w:date="2020-07-16T15:27:00Z">
              <w:r w:rsidDel="0075317C">
                <w:delText>Learner Associated with this Registration</w:delText>
              </w:r>
            </w:del>
          </w:p>
        </w:tc>
      </w:tr>
      <w:tr w:rsidR="00373249" w:rsidRPr="005045CD" w:rsidDel="0075317C" w14:paraId="24BA88B0" w14:textId="6A2A1AA2" w:rsidTr="00061A0D">
        <w:trPr>
          <w:del w:id="30" w:author="Colonero Maxwell" w:date="2020-07-16T15:27:00Z"/>
        </w:trPr>
        <w:tc>
          <w:tcPr>
            <w:tcW w:w="1615" w:type="dxa"/>
          </w:tcPr>
          <w:p w14:paraId="03B170D9" w14:textId="41A7F616" w:rsidR="00373249" w:rsidRPr="005045CD" w:rsidDel="0075317C" w:rsidRDefault="00373249" w:rsidP="00061A0D">
            <w:pPr>
              <w:rPr>
                <w:del w:id="31" w:author="Colonero Maxwell" w:date="2020-07-16T15:27:00Z"/>
                <w:b/>
              </w:rPr>
            </w:pPr>
            <w:del w:id="32" w:author="Colonero Maxwell" w:date="2020-07-16T15:27:00Z">
              <w:r w:rsidDel="0075317C">
                <w:rPr>
                  <w:b/>
                </w:rPr>
                <w:delText>iCal</w:delText>
              </w:r>
            </w:del>
          </w:p>
        </w:tc>
        <w:tc>
          <w:tcPr>
            <w:tcW w:w="8177" w:type="dxa"/>
          </w:tcPr>
          <w:p w14:paraId="4942DA39" w14:textId="6AB62EB1" w:rsidR="00373249" w:rsidDel="0075317C" w:rsidRDefault="00373249" w:rsidP="00061A0D">
            <w:pPr>
              <w:rPr>
                <w:del w:id="33" w:author="Colonero Maxwell" w:date="2020-07-16T15:27:00Z"/>
              </w:rPr>
            </w:pPr>
            <w:del w:id="34" w:author="Colonero Maxwell" w:date="2020-07-16T15:27:00Z">
              <w:r w:rsidDel="0075317C">
                <w:delText>Enable</w:delText>
              </w:r>
            </w:del>
          </w:p>
        </w:tc>
      </w:tr>
    </w:tbl>
    <w:p w14:paraId="5447B8B6" w14:textId="254AFC9D" w:rsidR="00B832EC" w:rsidDel="0075317C" w:rsidRDefault="00B832EC" w:rsidP="00B832EC">
      <w:pPr>
        <w:rPr>
          <w:del w:id="35" w:author="Colonero Maxwell" w:date="2020-07-16T15:27:00Z"/>
          <w:b/>
        </w:rPr>
      </w:pPr>
    </w:p>
    <w:tbl>
      <w:tblPr>
        <w:tblStyle w:val="TableGrid"/>
        <w:tblW w:w="0" w:type="auto"/>
        <w:tblLook w:val="04A0" w:firstRow="1" w:lastRow="0" w:firstColumn="1" w:lastColumn="0" w:noHBand="0" w:noVBand="1"/>
      </w:tblPr>
      <w:tblGrid>
        <w:gridCol w:w="9350"/>
      </w:tblGrid>
      <w:tr w:rsidR="00B832EC" w:rsidDel="0075317C" w14:paraId="546C7BD7" w14:textId="2BD2F3BC" w:rsidTr="00F94E45">
        <w:trPr>
          <w:trHeight w:val="332"/>
          <w:del w:id="36" w:author="Colonero Maxwell" w:date="2020-07-16T15:27:00Z"/>
        </w:trPr>
        <w:tc>
          <w:tcPr>
            <w:tcW w:w="9350" w:type="dxa"/>
          </w:tcPr>
          <w:p w14:paraId="5E85F748" w14:textId="55620126" w:rsidR="00B832EC" w:rsidDel="0075317C" w:rsidRDefault="00B832EC" w:rsidP="00061A0D">
            <w:pPr>
              <w:rPr>
                <w:del w:id="37" w:author="Colonero Maxwell" w:date="2020-07-16T15:27:00Z"/>
                <w:rFonts w:ascii="Arial" w:hAnsi="Arial" w:cs="Arial"/>
                <w:color w:val="333333"/>
                <w:sz w:val="18"/>
                <w:szCs w:val="18"/>
                <w:lang w:eastAsia="en-US"/>
              </w:rPr>
            </w:pPr>
            <w:del w:id="38" w:author="Colonero Maxwell" w:date="2020-07-16T15:27:00Z">
              <w:r w:rsidRPr="005045CD" w:rsidDel="0075317C">
                <w:rPr>
                  <w:b/>
                </w:rPr>
                <w:delText>Subject</w:delText>
              </w:r>
              <w:r w:rsidRPr="005045CD" w:rsidDel="0075317C">
                <w:delText xml:space="preserve">: </w:delText>
              </w:r>
              <w:r w:rsidR="004C037A" w:rsidDel="0075317C">
                <w:rPr>
                  <w:rFonts w:ascii="Calibri" w:hAnsi="Calibri" w:cs="Calibri"/>
                  <w:sz w:val="22"/>
                  <w:szCs w:val="22"/>
                </w:rPr>
                <w:delText xml:space="preserve">Your Invitation is </w:delText>
              </w:r>
              <w:commentRangeStart w:id="39"/>
              <w:r w:rsidR="004C037A" w:rsidDel="0075317C">
                <w:rPr>
                  <w:rFonts w:ascii="Calibri" w:hAnsi="Calibri" w:cs="Calibri"/>
                  <w:sz w:val="22"/>
                  <w:szCs w:val="22"/>
                </w:rPr>
                <w:delText xml:space="preserve">Confirmed </w:delText>
              </w:r>
              <w:commentRangeEnd w:id="39"/>
              <w:r w:rsidR="00E72378" w:rsidDel="0075317C">
                <w:rPr>
                  <w:rStyle w:val="CommentReference"/>
                </w:rPr>
                <w:commentReference w:id="39"/>
              </w:r>
              <w:r w:rsidR="004C037A" w:rsidDel="0075317C">
                <w:rPr>
                  <w:rFonts w:ascii="Calibri" w:hAnsi="Calibri" w:cs="Calibri"/>
                  <w:sz w:val="22"/>
                  <w:szCs w:val="22"/>
                </w:rPr>
                <w:delText xml:space="preserve">for </w:delText>
              </w:r>
              <w:r w:rsidR="00EB0884" w:rsidRPr="00771750" w:rsidDel="0075317C">
                <w:rPr>
                  <w:color w:val="4472C4" w:themeColor="accent5"/>
                </w:rPr>
                <w:delText xml:space="preserve">@Reg_ClassTitle@ </w:delText>
              </w:r>
              <w:r w:rsidR="004C037A" w:rsidDel="0075317C">
                <w:rPr>
                  <w:rFonts w:ascii="Calibri" w:hAnsi="Calibri" w:cs="Calibri"/>
                  <w:sz w:val="22"/>
                  <w:szCs w:val="22"/>
                </w:rPr>
                <w:delText xml:space="preserve">on </w:delText>
              </w:r>
              <w:r w:rsidR="00771750" w:rsidRPr="00771750" w:rsidDel="0075317C">
                <w:rPr>
                  <w:rFonts w:ascii="Calibri" w:hAnsi="Calibri" w:cs="Calibri"/>
                  <w:color w:val="4472C4" w:themeColor="accent5"/>
                  <w:sz w:val="22"/>
                  <w:szCs w:val="22"/>
                </w:rPr>
                <w:delText>@Reg_Session_Start_Date_#@</w:delText>
              </w:r>
              <w:r w:rsidR="004C037A" w:rsidDel="0075317C">
                <w:rPr>
                  <w:rFonts w:ascii="Calibri" w:hAnsi="Calibri" w:cs="Calibri"/>
                  <w:sz w:val="22"/>
                  <w:szCs w:val="22"/>
                </w:rPr>
                <w:delText>-</w:delText>
              </w:r>
              <w:r w:rsidR="00771750" w:rsidDel="0075317C">
                <w:delText xml:space="preserve"> </w:delText>
              </w:r>
              <w:r w:rsidR="00771750" w:rsidRPr="00771750" w:rsidDel="0075317C">
                <w:rPr>
                  <w:rFonts w:ascii="Calibri" w:hAnsi="Calibri" w:cs="Calibri"/>
                  <w:color w:val="4472C4" w:themeColor="accent5"/>
                  <w:sz w:val="22"/>
                  <w:szCs w:val="22"/>
                </w:rPr>
                <w:delText>@Reg_Session_End_Date_#@</w:delText>
              </w:r>
            </w:del>
          </w:p>
        </w:tc>
      </w:tr>
      <w:tr w:rsidR="00B832EC" w:rsidDel="0075317C" w14:paraId="01B642F7" w14:textId="5192A93E" w:rsidTr="00F94E45">
        <w:trPr>
          <w:trHeight w:val="530"/>
          <w:del w:id="40" w:author="Colonero Maxwell" w:date="2020-07-16T15:27:00Z"/>
        </w:trPr>
        <w:tc>
          <w:tcPr>
            <w:tcW w:w="9350" w:type="dxa"/>
          </w:tcPr>
          <w:p w14:paraId="2F0A934F" w14:textId="56DD4079" w:rsidR="002D1C00" w:rsidDel="0075317C" w:rsidRDefault="002D1C00" w:rsidP="00EB0884">
            <w:pPr>
              <w:shd w:val="clear" w:color="auto" w:fill="FFFFFF"/>
              <w:rPr>
                <w:del w:id="41" w:author="Colonero Maxwell" w:date="2020-07-16T15:27:00Z"/>
                <w:rFonts w:ascii="Arial" w:hAnsi="Arial" w:cs="Arial"/>
                <w:color w:val="333333"/>
                <w:sz w:val="18"/>
                <w:szCs w:val="18"/>
                <w:lang w:eastAsia="en-US"/>
              </w:rPr>
            </w:pPr>
          </w:p>
          <w:p w14:paraId="416E9674" w14:textId="5B2A0CD5" w:rsidR="002D1C00" w:rsidDel="0075317C" w:rsidRDefault="002D1C00" w:rsidP="002D1C00">
            <w:pPr>
              <w:pStyle w:val="Heading1"/>
              <w:numPr>
                <w:ilvl w:val="0"/>
                <w:numId w:val="0"/>
              </w:numPr>
              <w:spacing w:before="150" w:after="150"/>
              <w:ind w:left="284" w:right="150" w:hanging="284"/>
              <w:jc w:val="left"/>
              <w:outlineLvl w:val="0"/>
              <w:rPr>
                <w:del w:id="42" w:author="Colonero Maxwell" w:date="2020-07-16T15:27:00Z"/>
                <w:rFonts w:ascii="Trebuchet MS" w:hAnsi="Trebuchet MS"/>
                <w:color w:val="177B57"/>
                <w:sz w:val="28"/>
                <w:szCs w:val="28"/>
                <w:lang w:eastAsia="en-US"/>
              </w:rPr>
            </w:pPr>
            <w:del w:id="43" w:author="Colonero Maxwell" w:date="2020-07-16T15:27:00Z">
              <w:r w:rsidDel="0075317C">
                <w:rPr>
                  <w:rFonts w:ascii="Trebuchet MS" w:hAnsi="Trebuchet MS"/>
                  <w:caps/>
                  <w:color w:val="177B57"/>
                  <w:sz w:val="27"/>
                  <w:szCs w:val="27"/>
                </w:rPr>
                <w:delText>LIVE LEARNING PROGRAM UPDATE</w:delText>
              </w:r>
            </w:del>
          </w:p>
          <w:p w14:paraId="4A8EC42B" w14:textId="773B2304" w:rsidR="002D1C00" w:rsidDel="0075317C" w:rsidRDefault="002D1C00" w:rsidP="002D1C00">
            <w:pPr>
              <w:jc w:val="left"/>
              <w:rPr>
                <w:del w:id="44" w:author="Colonero Maxwell" w:date="2020-07-16T15:27:00Z"/>
                <w:rFonts w:ascii="Times New Roman" w:eastAsiaTheme="minorHAnsi" w:hAnsi="Times New Roman"/>
                <w:sz w:val="24"/>
              </w:rPr>
            </w:pPr>
          </w:p>
          <w:p w14:paraId="0439A6E9" w14:textId="084EFC6D" w:rsidR="002D1C00" w:rsidRPr="002D1C00" w:rsidDel="0075317C" w:rsidRDefault="002D1C00" w:rsidP="002D1C00">
            <w:pPr>
              <w:shd w:val="clear" w:color="auto" w:fill="FFFFFF"/>
              <w:jc w:val="left"/>
              <w:rPr>
                <w:del w:id="45" w:author="Colonero Maxwell" w:date="2020-07-16T15:27:00Z"/>
                <w:rFonts w:ascii="Arial" w:hAnsi="Arial" w:cs="Arial"/>
                <w:color w:val="333333"/>
                <w:sz w:val="18"/>
                <w:szCs w:val="18"/>
                <w:lang w:eastAsia="en-US"/>
              </w:rPr>
            </w:pPr>
            <w:del w:id="46" w:author="Colonero Maxwell" w:date="2020-07-16T15:27:00Z">
              <w:r w:rsidRPr="002D1C00" w:rsidDel="0075317C">
                <w:rPr>
                  <w:rFonts w:ascii="Georgia" w:hAnsi="Georgia"/>
                  <w:color w:val="333333"/>
                  <w:sz w:val="40"/>
                  <w:szCs w:val="40"/>
                </w:rPr>
                <w:delText xml:space="preserve">Your </w:delText>
              </w:r>
            </w:del>
            <w:del w:id="47" w:author="Colonero Maxwell" w:date="2020-06-03T09:12:00Z">
              <w:r w:rsidRPr="002D1C00" w:rsidDel="00693335">
                <w:rPr>
                  <w:rFonts w:ascii="Georgia" w:hAnsi="Georgia"/>
                  <w:color w:val="333333"/>
                  <w:sz w:val="40"/>
                  <w:szCs w:val="40"/>
                </w:rPr>
                <w:delText xml:space="preserve">invitation </w:delText>
              </w:r>
            </w:del>
            <w:del w:id="48" w:author="Colonero Maxwell" w:date="2020-07-16T15:27:00Z">
              <w:r w:rsidRPr="002D1C00" w:rsidDel="0075317C">
                <w:rPr>
                  <w:rFonts w:ascii="Georgia" w:hAnsi="Georgia"/>
                  <w:color w:val="333333"/>
                  <w:sz w:val="40"/>
                  <w:szCs w:val="40"/>
                </w:rPr>
                <w:delText xml:space="preserve">is </w:delText>
              </w:r>
              <w:commentRangeStart w:id="49"/>
              <w:r w:rsidRPr="002D1C00" w:rsidDel="0075317C">
                <w:rPr>
                  <w:rFonts w:ascii="Georgia" w:hAnsi="Georgia"/>
                  <w:color w:val="333333"/>
                  <w:sz w:val="40"/>
                  <w:szCs w:val="40"/>
                </w:rPr>
                <w:delText>Confirmed</w:delText>
              </w:r>
              <w:commentRangeEnd w:id="49"/>
              <w:r w:rsidR="00E72378" w:rsidDel="0075317C">
                <w:rPr>
                  <w:rStyle w:val="CommentReference"/>
                </w:rPr>
                <w:commentReference w:id="49"/>
              </w:r>
              <w:r w:rsidRPr="002D1C00" w:rsidDel="0075317C">
                <w:rPr>
                  <w:rFonts w:ascii="Georgia" w:hAnsi="Georgia"/>
                  <w:color w:val="333333"/>
                  <w:sz w:val="40"/>
                  <w:szCs w:val="40"/>
                </w:rPr>
                <w:delText xml:space="preserve"> to Attend </w:delText>
              </w:r>
              <w:r w:rsidRPr="00373249" w:rsidDel="0075317C">
                <w:rPr>
                  <w:rFonts w:ascii="Georgia" w:hAnsi="Georgia"/>
                  <w:color w:val="4472C4" w:themeColor="accent5"/>
                  <w:sz w:val="40"/>
                  <w:szCs w:val="40"/>
                </w:rPr>
                <w:delText>@Reg_ClassTitle@</w:delText>
              </w:r>
            </w:del>
          </w:p>
          <w:p w14:paraId="4572AC27" w14:textId="5936857D" w:rsidR="002D1C00" w:rsidDel="0075317C" w:rsidRDefault="002D1C00" w:rsidP="00EB0884">
            <w:pPr>
              <w:shd w:val="clear" w:color="auto" w:fill="FFFFFF"/>
              <w:rPr>
                <w:del w:id="50" w:author="Colonero Maxwell" w:date="2020-07-16T15:27:00Z"/>
                <w:rFonts w:ascii="Arial" w:hAnsi="Arial" w:cs="Arial"/>
                <w:color w:val="333333"/>
                <w:sz w:val="18"/>
                <w:szCs w:val="18"/>
                <w:lang w:eastAsia="en-US"/>
              </w:rPr>
            </w:pPr>
          </w:p>
          <w:p w14:paraId="3AE9F8AB" w14:textId="1BABE67A" w:rsidR="002D1C00" w:rsidRPr="00771750" w:rsidDel="0075317C" w:rsidRDefault="002D1C00" w:rsidP="00EB0884">
            <w:pPr>
              <w:shd w:val="clear" w:color="auto" w:fill="FFFFFF"/>
              <w:rPr>
                <w:del w:id="51" w:author="Colonero Maxwell" w:date="2020-07-16T15:27:00Z"/>
                <w:rFonts w:ascii="Arial" w:hAnsi="Arial" w:cs="Arial"/>
                <w:color w:val="333333"/>
                <w:sz w:val="18"/>
                <w:szCs w:val="18"/>
                <w:lang w:eastAsia="en-US"/>
              </w:rPr>
            </w:pPr>
          </w:p>
          <w:p w14:paraId="4DB772AC" w14:textId="7D0FAB74" w:rsidR="00EB0884" w:rsidRPr="00771750" w:rsidDel="0075317C" w:rsidRDefault="00EB0884" w:rsidP="00EB0884">
            <w:pPr>
              <w:shd w:val="clear" w:color="auto" w:fill="FFFFFF"/>
              <w:rPr>
                <w:del w:id="52" w:author="Colonero Maxwell" w:date="2020-07-16T15:27:00Z"/>
                <w:rFonts w:ascii="Arial" w:hAnsi="Arial" w:cs="Arial"/>
                <w:color w:val="333333"/>
                <w:sz w:val="18"/>
                <w:szCs w:val="18"/>
                <w:lang w:eastAsia="en-US"/>
              </w:rPr>
            </w:pPr>
            <w:del w:id="53" w:author="Colonero Maxwell" w:date="2020-07-16T15:27:00Z">
              <w:r w:rsidRPr="00771750" w:rsidDel="0075317C">
                <w:rPr>
                  <w:rFonts w:ascii="Arial" w:hAnsi="Arial" w:cs="Arial"/>
                  <w:color w:val="333333"/>
                  <w:sz w:val="18"/>
                  <w:szCs w:val="18"/>
                  <w:lang w:eastAsia="en-US"/>
                </w:rPr>
                <w:delText xml:space="preserve">Dear </w:delText>
              </w:r>
              <w:r w:rsidR="00771750" w:rsidRPr="00771750" w:rsidDel="0075317C">
                <w:rPr>
                  <w:rFonts w:ascii="Arial" w:hAnsi="Arial" w:cs="Arial"/>
                  <w:color w:val="4472C4" w:themeColor="accent5"/>
                  <w:sz w:val="18"/>
                  <w:szCs w:val="18"/>
                  <w:lang w:eastAsia="en-US"/>
                </w:rPr>
                <w:delText>@Reg_StudentFirstName@,</w:delText>
              </w:r>
            </w:del>
          </w:p>
          <w:p w14:paraId="1E07A29C" w14:textId="5D318F0E" w:rsidR="00771750" w:rsidRPr="00771750" w:rsidDel="0075317C" w:rsidRDefault="00771750" w:rsidP="00EB0884">
            <w:pPr>
              <w:shd w:val="clear" w:color="auto" w:fill="FFFFFF"/>
              <w:rPr>
                <w:del w:id="54" w:author="Colonero Maxwell" w:date="2020-07-16T15:27:00Z"/>
                <w:rFonts w:ascii="Arial" w:hAnsi="Arial" w:cs="Arial"/>
                <w:color w:val="333333"/>
                <w:sz w:val="18"/>
                <w:szCs w:val="18"/>
                <w:lang w:eastAsia="en-US"/>
              </w:rPr>
            </w:pPr>
          </w:p>
          <w:p w14:paraId="369DDD9E" w14:textId="3292AAD6" w:rsidR="00EB0884" w:rsidRPr="00771750" w:rsidDel="0075317C" w:rsidRDefault="00EB0884" w:rsidP="00EB0884">
            <w:pPr>
              <w:shd w:val="clear" w:color="auto" w:fill="FFFFFF"/>
              <w:rPr>
                <w:del w:id="55" w:author="Colonero Maxwell" w:date="2020-07-16T15:27:00Z"/>
                <w:rFonts w:ascii="Arial" w:hAnsi="Arial" w:cs="Arial"/>
                <w:color w:val="4472C4" w:themeColor="accent5"/>
                <w:sz w:val="18"/>
                <w:szCs w:val="18"/>
              </w:rPr>
            </w:pPr>
            <w:del w:id="56" w:author="Colonero Maxwell" w:date="2020-07-16T15:27:00Z">
              <w:r w:rsidRPr="00771750" w:rsidDel="0075317C">
                <w:rPr>
                  <w:rFonts w:ascii="Arial" w:hAnsi="Arial" w:cs="Arial"/>
                  <w:color w:val="333333"/>
                  <w:sz w:val="18"/>
                  <w:szCs w:val="18"/>
                  <w:lang w:eastAsia="en-US"/>
                </w:rPr>
                <w:delText xml:space="preserve">Your </w:delText>
              </w:r>
            </w:del>
            <w:del w:id="57" w:author="Colonero Maxwell" w:date="2020-06-03T09:12:00Z">
              <w:r w:rsidRPr="00771750" w:rsidDel="00693335">
                <w:rPr>
                  <w:rFonts w:ascii="Arial" w:hAnsi="Arial" w:cs="Arial"/>
                  <w:color w:val="333333"/>
                  <w:sz w:val="18"/>
                  <w:szCs w:val="18"/>
                  <w:lang w:eastAsia="en-US"/>
                </w:rPr>
                <w:delText xml:space="preserve">invitation </w:delText>
              </w:r>
            </w:del>
            <w:del w:id="58" w:author="Colonero Maxwell" w:date="2020-07-16T15:27:00Z">
              <w:r w:rsidRPr="00771750" w:rsidDel="0075317C">
                <w:rPr>
                  <w:rFonts w:ascii="Arial" w:hAnsi="Arial" w:cs="Arial"/>
                  <w:color w:val="333333"/>
                  <w:sz w:val="18"/>
                  <w:szCs w:val="18"/>
                  <w:lang w:eastAsia="en-US"/>
                </w:rPr>
                <w:delText>is confirmed and we are pleased to invite you to attend the upcoming</w:delText>
              </w:r>
              <w:r w:rsidR="00771750" w:rsidDel="0075317C">
                <w:rPr>
                  <w:rFonts w:ascii="Arial" w:hAnsi="Arial" w:cs="Arial"/>
                  <w:color w:val="333333"/>
                  <w:sz w:val="18"/>
                  <w:szCs w:val="18"/>
                  <w:lang w:eastAsia="en-US"/>
                </w:rPr>
                <w:delText xml:space="preserve"> </w:delText>
              </w:r>
              <w:r w:rsidRPr="00373249" w:rsidDel="0075317C">
                <w:rPr>
                  <w:rFonts w:ascii="Arial" w:hAnsi="Arial" w:cs="Arial"/>
                  <w:color w:val="4472C4" w:themeColor="accent5"/>
                  <w:sz w:val="18"/>
                  <w:szCs w:val="18"/>
                </w:rPr>
                <w:delText>@Reg_ClassTitle@</w:delText>
              </w:r>
              <w:r w:rsidRPr="00373249" w:rsidDel="0075317C">
                <w:rPr>
                  <w:rFonts w:ascii="Arial" w:hAnsi="Arial" w:cs="Arial"/>
                  <w:color w:val="4472C4" w:themeColor="accent5"/>
                  <w:sz w:val="18"/>
                  <w:szCs w:val="18"/>
                  <w:lang w:eastAsia="en-US"/>
                </w:rPr>
                <w:delText xml:space="preserve"> </w:delText>
              </w:r>
              <w:r w:rsidR="00771750" w:rsidRPr="00771750" w:rsidDel="0075317C">
                <w:rPr>
                  <w:rFonts w:ascii="Arial" w:hAnsi="Arial" w:cs="Arial"/>
                  <w:color w:val="4472C4" w:themeColor="accent5"/>
                  <w:sz w:val="18"/>
                  <w:szCs w:val="18"/>
                </w:rPr>
                <w:delText>@Reg_Session_Start_Date_#@</w:delText>
              </w:r>
              <w:r w:rsidR="00771750" w:rsidRPr="00771750" w:rsidDel="0075317C">
                <w:rPr>
                  <w:rFonts w:ascii="Arial" w:hAnsi="Arial" w:cs="Arial"/>
                  <w:sz w:val="18"/>
                  <w:szCs w:val="18"/>
                </w:rPr>
                <w:delText xml:space="preserve">- </w:delText>
              </w:r>
              <w:r w:rsidR="00771750" w:rsidRPr="00771750" w:rsidDel="0075317C">
                <w:rPr>
                  <w:rFonts w:ascii="Arial" w:hAnsi="Arial" w:cs="Arial"/>
                  <w:color w:val="4472C4" w:themeColor="accent5"/>
                  <w:sz w:val="18"/>
                  <w:szCs w:val="18"/>
                </w:rPr>
                <w:delText>@Reg_Session_End_Date_#@</w:delText>
              </w:r>
            </w:del>
          </w:p>
          <w:p w14:paraId="7B811E7B" w14:textId="3FB0A7AA" w:rsidR="00771750" w:rsidRPr="00771750" w:rsidDel="0075317C" w:rsidRDefault="00771750" w:rsidP="00EB0884">
            <w:pPr>
              <w:shd w:val="clear" w:color="auto" w:fill="FFFFFF"/>
              <w:rPr>
                <w:del w:id="59" w:author="Colonero Maxwell" w:date="2020-07-16T15:27:00Z"/>
                <w:rFonts w:ascii="Arial" w:hAnsi="Arial" w:cs="Arial"/>
                <w:color w:val="333333"/>
                <w:sz w:val="18"/>
                <w:szCs w:val="18"/>
                <w:lang w:eastAsia="en-US"/>
              </w:rPr>
            </w:pPr>
          </w:p>
          <w:p w14:paraId="614BC9CB" w14:textId="68AA421E" w:rsidR="00EB0884" w:rsidRPr="00771750" w:rsidDel="0075317C" w:rsidRDefault="00EB0884" w:rsidP="00EB0884">
            <w:pPr>
              <w:shd w:val="clear" w:color="auto" w:fill="FFFFFF"/>
              <w:rPr>
                <w:del w:id="60" w:author="Colonero Maxwell" w:date="2020-07-16T15:27:00Z"/>
                <w:rFonts w:ascii="Arial" w:hAnsi="Arial" w:cs="Arial"/>
                <w:color w:val="333333"/>
                <w:sz w:val="18"/>
                <w:szCs w:val="18"/>
                <w:lang w:val="fr-FR" w:eastAsia="en-US"/>
              </w:rPr>
            </w:pPr>
            <w:del w:id="61" w:author="Colonero Maxwell" w:date="2020-07-16T15:27:00Z">
              <w:r w:rsidRPr="00FF7494" w:rsidDel="0075317C">
                <w:rPr>
                  <w:rFonts w:ascii="Arial" w:hAnsi="Arial" w:cs="Arial"/>
                  <w:b/>
                  <w:bCs/>
                  <w:color w:val="333333"/>
                  <w:sz w:val="18"/>
                  <w:szCs w:val="18"/>
                  <w:highlight w:val="yellow"/>
                  <w:lang w:val="fr-FR" w:eastAsia="en-US"/>
                  <w:rPrChange w:id="62" w:author="Colonero Maxwell" w:date="2020-06-03T09:46:00Z">
                    <w:rPr>
                      <w:rFonts w:ascii="Arial" w:hAnsi="Arial" w:cs="Arial"/>
                      <w:b/>
                      <w:bCs/>
                      <w:color w:val="333333"/>
                      <w:sz w:val="18"/>
                      <w:szCs w:val="18"/>
                      <w:lang w:val="fr-FR" w:eastAsia="en-US"/>
                    </w:rPr>
                  </w:rPrChange>
                </w:rPr>
                <w:delText>Location:</w:delText>
              </w:r>
              <w:r w:rsidRPr="00FF7494" w:rsidDel="0075317C">
                <w:rPr>
                  <w:rFonts w:ascii="Arial" w:hAnsi="Arial" w:cs="Arial"/>
                  <w:color w:val="333333"/>
                  <w:sz w:val="18"/>
                  <w:szCs w:val="18"/>
                  <w:highlight w:val="yellow"/>
                  <w:lang w:val="fr-FR" w:eastAsia="en-US"/>
                  <w:rPrChange w:id="63" w:author="Colonero Maxwell" w:date="2020-06-03T09:46:00Z">
                    <w:rPr>
                      <w:rFonts w:ascii="Arial" w:hAnsi="Arial" w:cs="Arial"/>
                      <w:color w:val="333333"/>
                      <w:sz w:val="18"/>
                      <w:szCs w:val="18"/>
                      <w:lang w:val="fr-FR" w:eastAsia="en-US"/>
                    </w:rPr>
                  </w:rPrChange>
                </w:rPr>
                <w:delText xml:space="preserve"> </w:delText>
              </w:r>
              <w:commentRangeStart w:id="64"/>
              <w:r w:rsidR="00771750" w:rsidRPr="00FF7494" w:rsidDel="0075317C">
                <w:rPr>
                  <w:rFonts w:ascii="Arial" w:hAnsi="Arial" w:cs="Arial"/>
                  <w:color w:val="4472C4" w:themeColor="accent5"/>
                  <w:sz w:val="18"/>
                  <w:szCs w:val="18"/>
                  <w:highlight w:val="yellow"/>
                  <w:lang w:val="fr-FR" w:eastAsia="en-US"/>
                  <w:rPrChange w:id="65" w:author="Colonero Maxwell" w:date="2020-06-03T09:46:00Z">
                    <w:rPr>
                      <w:rFonts w:ascii="Arial" w:hAnsi="Arial" w:cs="Arial"/>
                      <w:color w:val="4472C4" w:themeColor="accent5"/>
                      <w:sz w:val="18"/>
                      <w:szCs w:val="18"/>
                      <w:lang w:val="fr-FR" w:eastAsia="en-US"/>
                    </w:rPr>
                  </w:rPrChange>
                </w:rPr>
                <w:delText>@Reg_ClassLocation@</w:delText>
              </w:r>
              <w:commentRangeEnd w:id="64"/>
              <w:r w:rsidR="00693335" w:rsidRPr="00FF7494" w:rsidDel="0075317C">
                <w:rPr>
                  <w:rStyle w:val="CommentReference"/>
                  <w:highlight w:val="yellow"/>
                  <w:rPrChange w:id="66" w:author="Colonero Maxwell" w:date="2020-06-03T09:46:00Z">
                    <w:rPr>
                      <w:rStyle w:val="CommentReference"/>
                    </w:rPr>
                  </w:rPrChange>
                </w:rPr>
                <w:commentReference w:id="64"/>
              </w:r>
            </w:del>
          </w:p>
          <w:p w14:paraId="338950F5" w14:textId="12115BB5" w:rsidR="00EB0884" w:rsidRPr="00771750" w:rsidDel="00626585" w:rsidRDefault="00EB0884" w:rsidP="00EB0884">
            <w:pPr>
              <w:shd w:val="clear" w:color="auto" w:fill="FFFFFF"/>
              <w:rPr>
                <w:del w:id="67" w:author="Colonero Maxwell" w:date="2020-06-03T09:43:00Z"/>
                <w:rFonts w:ascii="Arial" w:hAnsi="Arial" w:cs="Arial"/>
                <w:color w:val="333333"/>
                <w:sz w:val="18"/>
                <w:szCs w:val="18"/>
                <w:lang w:val="fr-FR" w:eastAsia="en-US"/>
              </w:rPr>
            </w:pPr>
            <w:commentRangeStart w:id="68"/>
            <w:del w:id="69" w:author="Colonero Maxwell" w:date="2020-06-03T09:43:00Z">
              <w:r w:rsidRPr="00771750" w:rsidDel="00626585">
                <w:rPr>
                  <w:rFonts w:ascii="Arial" w:hAnsi="Arial" w:cs="Arial"/>
                  <w:b/>
                  <w:bCs/>
                  <w:color w:val="333333"/>
                  <w:sz w:val="18"/>
                  <w:szCs w:val="18"/>
                  <w:lang w:val="fr-FR" w:eastAsia="en-US"/>
                </w:rPr>
                <w:delText>Project/case code:</w:delText>
              </w:r>
              <w:r w:rsidR="00373249" w:rsidDel="00626585">
                <w:rPr>
                  <w:rFonts w:ascii="Arial" w:hAnsi="Arial" w:cs="Arial"/>
                  <w:b/>
                  <w:bCs/>
                  <w:color w:val="333333"/>
                  <w:sz w:val="18"/>
                  <w:szCs w:val="18"/>
                  <w:lang w:val="fr-FR" w:eastAsia="en-US"/>
                </w:rPr>
                <w:delText xml:space="preserve"> </w:delText>
              </w:r>
              <w:commentRangeStart w:id="70"/>
              <w:r w:rsidR="00373249" w:rsidDel="00626585">
                <w:rPr>
                  <w:rFonts w:ascii="Arial" w:hAnsi="Arial" w:cs="Arial"/>
                  <w:b/>
                  <w:bCs/>
                  <w:color w:val="333333"/>
                  <w:sz w:val="18"/>
                  <w:szCs w:val="18"/>
                  <w:lang w:val="fr-FR" w:eastAsia="en-US"/>
                </w:rPr>
                <w:delText>&lt; &gt;</w:delText>
              </w:r>
              <w:commentRangeEnd w:id="70"/>
              <w:r w:rsidR="00373249" w:rsidDel="00626585">
                <w:rPr>
                  <w:rStyle w:val="CommentReference"/>
                </w:rPr>
                <w:commentReference w:id="70"/>
              </w:r>
              <w:commentRangeEnd w:id="68"/>
              <w:r w:rsidR="00E72378" w:rsidDel="00626585">
                <w:rPr>
                  <w:rStyle w:val="CommentReference"/>
                </w:rPr>
                <w:commentReference w:id="68"/>
              </w:r>
            </w:del>
          </w:p>
          <w:p w14:paraId="35F3832C" w14:textId="66B75FFF" w:rsidR="00EB0884" w:rsidRPr="00771750" w:rsidDel="0075317C" w:rsidRDefault="00EB0884" w:rsidP="00EB0884">
            <w:pPr>
              <w:shd w:val="clear" w:color="auto" w:fill="FFFFFF"/>
              <w:rPr>
                <w:del w:id="71" w:author="Colonero Maxwell" w:date="2020-07-16T15:27:00Z"/>
                <w:rFonts w:ascii="Arial" w:hAnsi="Arial" w:cs="Arial"/>
                <w:color w:val="333333"/>
                <w:sz w:val="18"/>
                <w:szCs w:val="18"/>
                <w:lang w:val="fr-FR" w:eastAsia="en-US"/>
              </w:rPr>
            </w:pPr>
          </w:p>
          <w:p w14:paraId="59FC035A" w14:textId="46C3F1EF" w:rsidR="00EB0884" w:rsidRPr="00771750" w:rsidDel="0075317C" w:rsidRDefault="00EB0884" w:rsidP="00EB0884">
            <w:pPr>
              <w:shd w:val="clear" w:color="auto" w:fill="FFFFFF"/>
              <w:rPr>
                <w:del w:id="72" w:author="Colonero Maxwell" w:date="2020-07-16T15:27:00Z"/>
                <w:rFonts w:ascii="Arial" w:hAnsi="Arial" w:cs="Arial"/>
                <w:color w:val="333333"/>
                <w:sz w:val="18"/>
                <w:szCs w:val="18"/>
                <w:lang w:eastAsia="en-US"/>
              </w:rPr>
            </w:pPr>
            <w:del w:id="73" w:author="Colonero Maxwell" w:date="2020-07-16T15:27:00Z">
              <w:r w:rsidRPr="00771750" w:rsidDel="0075317C">
                <w:rPr>
                  <w:rFonts w:ascii="Arial" w:hAnsi="Arial" w:cs="Arial"/>
                  <w:color w:val="333333"/>
                  <w:sz w:val="18"/>
                  <w:szCs w:val="18"/>
                  <w:lang w:eastAsia="en-US"/>
                </w:rPr>
                <w:delText xml:space="preserve">We strongly encourage you to protect this time in your calendar. If you have not already done so, please ensure your team or </w:delText>
              </w:r>
            </w:del>
            <w:ins w:id="74" w:author="Bennett Bryce" w:date="2020-06-03T09:58:00Z">
              <w:del w:id="75" w:author="Colonero Maxwell" w:date="2020-07-16T15:27:00Z">
                <w:r w:rsidR="00E72378" w:rsidDel="0075317C">
                  <w:rPr>
                    <w:rFonts w:ascii="Arial" w:hAnsi="Arial" w:cs="Arial"/>
                    <w:color w:val="333333"/>
                    <w:sz w:val="18"/>
                    <w:szCs w:val="18"/>
                    <w:lang w:eastAsia="en-US"/>
                  </w:rPr>
                  <w:delText>and</w:delText>
                </w:r>
                <w:r w:rsidR="00E72378" w:rsidRPr="00771750" w:rsidDel="0075317C">
                  <w:rPr>
                    <w:rFonts w:ascii="Arial" w:hAnsi="Arial" w:cs="Arial"/>
                    <w:color w:val="333333"/>
                    <w:sz w:val="18"/>
                    <w:szCs w:val="18"/>
                    <w:lang w:eastAsia="en-US"/>
                  </w:rPr>
                  <w:delText xml:space="preserve"> </w:delText>
                </w:r>
              </w:del>
            </w:ins>
            <w:del w:id="76" w:author="Colonero Maxwell" w:date="2020-07-16T15:27:00Z">
              <w:r w:rsidRPr="00771750" w:rsidDel="0075317C">
                <w:rPr>
                  <w:rFonts w:ascii="Arial" w:hAnsi="Arial" w:cs="Arial"/>
                  <w:color w:val="333333"/>
                  <w:sz w:val="18"/>
                  <w:szCs w:val="18"/>
                  <w:lang w:eastAsia="en-US"/>
                </w:rPr>
                <w:delText xml:space="preserve">manager are aware that you will be at training during the times noted above. </w:delText>
              </w:r>
            </w:del>
          </w:p>
          <w:p w14:paraId="341981C4" w14:textId="522AEB99" w:rsidR="00EB0884" w:rsidRPr="00626585" w:rsidDel="0075317C" w:rsidRDefault="00EB0884" w:rsidP="00EB0884">
            <w:pPr>
              <w:shd w:val="clear" w:color="auto" w:fill="FFFFFF"/>
              <w:rPr>
                <w:del w:id="77" w:author="Colonero Maxwell" w:date="2020-07-16T15:27:00Z"/>
                <w:rFonts w:ascii="Arial" w:hAnsi="Arial" w:cs="Arial"/>
                <w:sz w:val="18"/>
                <w:szCs w:val="18"/>
                <w:lang w:eastAsia="en-US"/>
                <w:rPrChange w:id="78" w:author="Colonero Maxwell" w:date="2020-06-03T09:34:00Z">
                  <w:rPr>
                    <w:del w:id="79" w:author="Colonero Maxwell" w:date="2020-07-16T15:27:00Z"/>
                    <w:rFonts w:ascii="Arial" w:hAnsi="Arial" w:cs="Arial"/>
                    <w:color w:val="333333"/>
                    <w:sz w:val="18"/>
                    <w:szCs w:val="18"/>
                    <w:lang w:eastAsia="en-US"/>
                  </w:rPr>
                </w:rPrChange>
              </w:rPr>
            </w:pPr>
            <w:del w:id="80" w:author="Colonero Maxwell" w:date="2020-07-16T15:27:00Z">
              <w:r w:rsidRPr="00771750" w:rsidDel="0075317C">
                <w:rPr>
                  <w:rFonts w:ascii="Arial" w:hAnsi="Arial" w:cs="Arial"/>
                  <w:color w:val="333333"/>
                  <w:sz w:val="18"/>
                  <w:szCs w:val="18"/>
                  <w:lang w:eastAsia="en-US"/>
                </w:rPr>
                <w:delText>For further information, please view the</w:delText>
              </w:r>
              <w:r w:rsidR="00373249" w:rsidDel="0075317C">
                <w:rPr>
                  <w:rFonts w:ascii="Arial" w:hAnsi="Arial" w:cs="Arial"/>
                  <w:color w:val="333333"/>
                  <w:sz w:val="18"/>
                  <w:szCs w:val="18"/>
                  <w:lang w:eastAsia="en-US"/>
                </w:rPr>
                <w:delText xml:space="preserve"> course details </w:delText>
              </w:r>
              <w:r w:rsidRPr="00771750" w:rsidDel="0075317C">
                <w:rPr>
                  <w:rFonts w:ascii="Arial" w:hAnsi="Arial" w:cs="Arial"/>
                  <w:color w:val="333333"/>
                  <w:sz w:val="18"/>
                  <w:szCs w:val="18"/>
                  <w:lang w:eastAsia="en-US"/>
                </w:rPr>
                <w:delText xml:space="preserve">on LAB. </w:delText>
              </w:r>
            </w:del>
          </w:p>
          <w:p w14:paraId="382460EC" w14:textId="3068968F" w:rsidR="00EB0884" w:rsidRPr="00626585" w:rsidDel="00FD78C9" w:rsidRDefault="00EB0884" w:rsidP="00EB0884">
            <w:pPr>
              <w:shd w:val="clear" w:color="auto" w:fill="FFFFFF"/>
              <w:rPr>
                <w:del w:id="81" w:author="Colonero Maxwell" w:date="2020-06-03T09:30:00Z"/>
                <w:rFonts w:ascii="Arial" w:hAnsi="Arial" w:cs="Arial"/>
                <w:sz w:val="18"/>
                <w:szCs w:val="18"/>
                <w:lang w:eastAsia="en-US"/>
                <w:rPrChange w:id="82" w:author="Colonero Maxwell" w:date="2020-06-03T09:34:00Z">
                  <w:rPr>
                    <w:del w:id="83" w:author="Colonero Maxwell" w:date="2020-06-03T09:30:00Z"/>
                    <w:rFonts w:ascii="Arial" w:hAnsi="Arial" w:cs="Arial"/>
                    <w:color w:val="333333"/>
                    <w:sz w:val="18"/>
                    <w:szCs w:val="18"/>
                    <w:lang w:eastAsia="en-US"/>
                  </w:rPr>
                </w:rPrChange>
              </w:rPr>
            </w:pPr>
          </w:p>
          <w:p w14:paraId="0E6235EE" w14:textId="652D7BC0" w:rsidR="00FD78C9" w:rsidRPr="00EB0884" w:rsidDel="00626585" w:rsidRDefault="00FD78C9" w:rsidP="00EB0884">
            <w:pPr>
              <w:shd w:val="clear" w:color="auto" w:fill="FFFFFF"/>
              <w:rPr>
                <w:del w:id="84" w:author="Colonero Maxwell" w:date="2020-06-03T09:41:00Z"/>
                <w:rFonts w:ascii="Arial" w:hAnsi="Arial" w:cs="Arial"/>
                <w:color w:val="333333"/>
                <w:sz w:val="18"/>
                <w:szCs w:val="18"/>
                <w:lang w:eastAsia="en-US"/>
              </w:rPr>
            </w:pPr>
          </w:p>
          <w:p w14:paraId="6184FF29" w14:textId="55F6248B" w:rsidR="00EB0884" w:rsidDel="0075317C" w:rsidRDefault="00EB0884" w:rsidP="00EB0884">
            <w:pPr>
              <w:pStyle w:val="Heading1"/>
              <w:numPr>
                <w:ilvl w:val="0"/>
                <w:numId w:val="0"/>
              </w:numPr>
              <w:spacing w:before="0" w:after="0"/>
              <w:ind w:left="284" w:hanging="284"/>
              <w:outlineLvl w:val="0"/>
              <w:rPr>
                <w:del w:id="85" w:author="Colonero Maxwell" w:date="2020-07-16T15:27:00Z"/>
                <w:rFonts w:ascii="Trebuchet MS" w:hAnsi="Trebuchet MS"/>
                <w:color w:val="177B57"/>
                <w:lang w:eastAsia="en-US"/>
              </w:rPr>
            </w:pPr>
            <w:del w:id="86" w:author="Colonero Maxwell" w:date="2020-07-16T15:27:00Z">
              <w:r w:rsidDel="0075317C">
                <w:rPr>
                  <w:rFonts w:ascii="Trebuchet MS" w:hAnsi="Trebuchet MS"/>
                  <w:caps/>
                  <w:color w:val="177B57"/>
                  <w:sz w:val="27"/>
                  <w:szCs w:val="27"/>
                </w:rPr>
                <w:delText>NEXT STEPS</w:delText>
              </w:r>
              <w:r w:rsidDel="0075317C">
                <w:rPr>
                  <w:rFonts w:ascii="Trebuchet MS" w:hAnsi="Trebuchet MS"/>
                  <w:color w:val="177B57"/>
                </w:rPr>
                <w:delText xml:space="preserve"> </w:delText>
              </w:r>
            </w:del>
          </w:p>
          <w:p w14:paraId="2F6C002D" w14:textId="5EE4DA16" w:rsidR="00EB0884" w:rsidRPr="00EB0884" w:rsidDel="0075317C" w:rsidRDefault="00EB0884" w:rsidP="00EB0884">
            <w:pPr>
              <w:shd w:val="clear" w:color="auto" w:fill="FFFFFF"/>
              <w:rPr>
                <w:del w:id="87" w:author="Colonero Maxwell" w:date="2020-07-16T15:27:00Z"/>
                <w:rFonts w:ascii="Arial" w:hAnsi="Arial" w:cs="Arial"/>
                <w:color w:val="333333"/>
                <w:sz w:val="18"/>
                <w:szCs w:val="18"/>
                <w:lang w:eastAsia="en-US"/>
              </w:rPr>
            </w:pPr>
          </w:p>
          <w:p w14:paraId="782191D1" w14:textId="57AE9829" w:rsidR="00373249" w:rsidDel="00626585" w:rsidRDefault="00626585" w:rsidP="00771750">
            <w:pPr>
              <w:pStyle w:val="ListParagraph"/>
              <w:numPr>
                <w:ilvl w:val="0"/>
                <w:numId w:val="31"/>
              </w:numPr>
              <w:shd w:val="clear" w:color="auto" w:fill="FFFFFF"/>
              <w:rPr>
                <w:del w:id="88" w:author="Colonero Maxwell" w:date="2020-06-03T09:38:00Z"/>
                <w:rFonts w:ascii="Arial" w:hAnsi="Arial" w:cs="Arial"/>
                <w:color w:val="333333"/>
                <w:sz w:val="18"/>
                <w:szCs w:val="18"/>
                <w:lang w:eastAsia="en-US"/>
              </w:rPr>
            </w:pPr>
            <w:ins w:id="89" w:author="Colonero, Maxwell" w:date="2020-06-03T09:38:00Z">
              <w:del w:id="90" w:author="Colonero Maxwell" w:date="2020-07-16T15:27:00Z">
                <w:r w:rsidDel="0075317C">
                  <w:rPr>
                    <w:rFonts w:ascii="Arial" w:hAnsi="Arial" w:cs="Arial"/>
                    <w:color w:val="333333"/>
                    <w:sz w:val="18"/>
                    <w:szCs w:val="18"/>
                    <w:lang w:eastAsia="en-US"/>
                  </w:rPr>
                  <w:delText>relevant</w:delText>
                </w:r>
              </w:del>
            </w:ins>
            <w:commentRangeStart w:id="91"/>
            <w:del w:id="92" w:author="Colonero Maxwell" w:date="2020-06-03T09:22:00Z">
              <w:r w:rsidR="00373249" w:rsidDel="00693335">
                <w:rPr>
                  <w:rFonts w:ascii="Arial" w:hAnsi="Arial" w:cs="Arial"/>
                  <w:color w:val="333333"/>
                  <w:sz w:val="18"/>
                  <w:szCs w:val="18"/>
                  <w:lang w:eastAsia="en-US"/>
                </w:rPr>
                <w:delText xml:space="preserve">Check </w:delText>
              </w:r>
            </w:del>
            <w:del w:id="93" w:author="Colonero Maxwell" w:date="2020-06-03T09:38:00Z">
              <w:r w:rsidR="00373249" w:rsidDel="00626585">
                <w:rPr>
                  <w:rFonts w:ascii="Arial" w:hAnsi="Arial" w:cs="Arial"/>
                  <w:color w:val="333333"/>
                  <w:sz w:val="18"/>
                  <w:szCs w:val="18"/>
                  <w:lang w:eastAsia="en-US"/>
                </w:rPr>
                <w:delText xml:space="preserve">the check list on the </w:delText>
              </w:r>
              <w:r w:rsidR="00373249" w:rsidRPr="00373249" w:rsidDel="00626585">
                <w:rPr>
                  <w:rFonts w:ascii="Arial" w:hAnsi="Arial" w:cs="Arial"/>
                  <w:color w:val="4472C4" w:themeColor="accent5"/>
                  <w:sz w:val="18"/>
                  <w:szCs w:val="18"/>
                  <w:lang w:eastAsia="en-US"/>
                </w:rPr>
                <w:delText>&lt;</w:delText>
              </w:r>
              <w:commentRangeStart w:id="94"/>
              <w:r w:rsidR="00373249" w:rsidRPr="00373249" w:rsidDel="00626585">
                <w:rPr>
                  <w:rFonts w:ascii="Arial" w:hAnsi="Arial" w:cs="Arial"/>
                  <w:color w:val="4472C4" w:themeColor="accent5"/>
                  <w:sz w:val="18"/>
                  <w:szCs w:val="18"/>
                  <w:lang w:eastAsia="en-US"/>
                </w:rPr>
                <w:delText>Course Page</w:delText>
              </w:r>
              <w:commentRangeEnd w:id="94"/>
              <w:r w:rsidR="00373249" w:rsidRPr="00373249" w:rsidDel="00626585">
                <w:rPr>
                  <w:rStyle w:val="CommentReference"/>
                  <w:color w:val="4472C4" w:themeColor="accent5"/>
                </w:rPr>
                <w:commentReference w:id="94"/>
              </w:r>
              <w:r w:rsidR="00373249" w:rsidRPr="00373249" w:rsidDel="00626585">
                <w:rPr>
                  <w:rFonts w:ascii="Arial" w:hAnsi="Arial" w:cs="Arial"/>
                  <w:color w:val="4472C4" w:themeColor="accent5"/>
                  <w:sz w:val="18"/>
                  <w:szCs w:val="18"/>
                  <w:lang w:eastAsia="en-US"/>
                </w:rPr>
                <w:delText>&gt;</w:delText>
              </w:r>
            </w:del>
          </w:p>
          <w:p w14:paraId="34D9FA6F" w14:textId="6995ACC3" w:rsidR="00373249" w:rsidDel="00626585" w:rsidRDefault="00EB0884" w:rsidP="00373249">
            <w:pPr>
              <w:pStyle w:val="ListParagraph"/>
              <w:numPr>
                <w:ilvl w:val="1"/>
                <w:numId w:val="31"/>
              </w:numPr>
              <w:shd w:val="clear" w:color="auto" w:fill="FFFFFF"/>
              <w:rPr>
                <w:del w:id="95" w:author="Colonero Maxwell" w:date="2020-06-03T09:38:00Z"/>
                <w:rFonts w:ascii="Arial" w:hAnsi="Arial" w:cs="Arial"/>
                <w:color w:val="333333"/>
                <w:sz w:val="18"/>
                <w:szCs w:val="18"/>
                <w:lang w:eastAsia="en-US"/>
              </w:rPr>
            </w:pPr>
            <w:del w:id="96" w:author="Colonero Maxwell" w:date="2020-06-03T09:38:00Z">
              <w:r w:rsidRPr="00EB0884" w:rsidDel="00626585">
                <w:rPr>
                  <w:rFonts w:ascii="Arial" w:hAnsi="Arial" w:cs="Arial"/>
                  <w:color w:val="333333"/>
                  <w:sz w:val="18"/>
                  <w:szCs w:val="18"/>
                  <w:lang w:eastAsia="en-US"/>
                </w:rPr>
                <w:delText>Book Your Travel according to program travel guidelines</w:delText>
              </w:r>
            </w:del>
          </w:p>
          <w:p w14:paraId="4F5DB454" w14:textId="0E1CF926" w:rsidR="00EB0884" w:rsidDel="00626585" w:rsidRDefault="00373249" w:rsidP="00373249">
            <w:pPr>
              <w:pStyle w:val="ListParagraph"/>
              <w:numPr>
                <w:ilvl w:val="1"/>
                <w:numId w:val="31"/>
              </w:numPr>
              <w:shd w:val="clear" w:color="auto" w:fill="FFFFFF"/>
              <w:rPr>
                <w:del w:id="97" w:author="Colonero Maxwell" w:date="2020-06-03T09:38:00Z"/>
                <w:rFonts w:ascii="Arial" w:hAnsi="Arial" w:cs="Arial"/>
                <w:color w:val="333333"/>
                <w:sz w:val="18"/>
                <w:szCs w:val="18"/>
                <w:lang w:eastAsia="en-US"/>
              </w:rPr>
            </w:pPr>
            <w:del w:id="98" w:author="Colonero Maxwell" w:date="2020-06-03T09:38:00Z">
              <w:r w:rsidDel="00626585">
                <w:rPr>
                  <w:rFonts w:ascii="Arial" w:hAnsi="Arial" w:cs="Arial"/>
                  <w:color w:val="333333"/>
                  <w:sz w:val="18"/>
                  <w:szCs w:val="18"/>
                  <w:lang w:eastAsia="en-US"/>
                </w:rPr>
                <w:delText>E</w:delText>
              </w:r>
              <w:r w:rsidR="00EB0884" w:rsidRPr="00EB0884" w:rsidDel="00626585">
                <w:rPr>
                  <w:rFonts w:ascii="Arial" w:hAnsi="Arial" w:cs="Arial"/>
                  <w:color w:val="333333"/>
                  <w:sz w:val="18"/>
                  <w:szCs w:val="18"/>
                  <w:lang w:eastAsia="en-US"/>
                </w:rPr>
                <w:delText xml:space="preserve">nter your travel </w:delText>
              </w:r>
              <w:r w:rsidR="00EB0884" w:rsidRPr="00771750" w:rsidDel="00626585">
                <w:rPr>
                  <w:rFonts w:ascii="Arial" w:hAnsi="Arial" w:cs="Arial"/>
                  <w:color w:val="333333"/>
                  <w:sz w:val="18"/>
                  <w:szCs w:val="18"/>
                  <w:lang w:eastAsia="en-US"/>
                </w:rPr>
                <w:delText xml:space="preserve">details </w:delText>
              </w:r>
            </w:del>
          </w:p>
          <w:p w14:paraId="792A6D25" w14:textId="3E80D756" w:rsidR="00373249" w:rsidRPr="00771750" w:rsidDel="00626585" w:rsidRDefault="00373249" w:rsidP="00373249">
            <w:pPr>
              <w:pStyle w:val="ListParagraph"/>
              <w:numPr>
                <w:ilvl w:val="1"/>
                <w:numId w:val="31"/>
              </w:numPr>
              <w:shd w:val="clear" w:color="auto" w:fill="FFFFFF"/>
              <w:rPr>
                <w:del w:id="99" w:author="Colonero Maxwell" w:date="2020-06-03T09:38:00Z"/>
                <w:rFonts w:ascii="Arial" w:hAnsi="Arial" w:cs="Arial"/>
                <w:color w:val="333333"/>
                <w:sz w:val="18"/>
                <w:szCs w:val="18"/>
                <w:lang w:eastAsia="en-US"/>
              </w:rPr>
            </w:pPr>
            <w:del w:id="100" w:author="Colonero Maxwell" w:date="2020-06-03T09:38:00Z">
              <w:r w:rsidDel="00626585">
                <w:rPr>
                  <w:rFonts w:ascii="Arial" w:hAnsi="Arial" w:cs="Arial"/>
                  <w:color w:val="333333"/>
                  <w:sz w:val="18"/>
                  <w:szCs w:val="18"/>
                  <w:lang w:eastAsia="en-US"/>
                </w:rPr>
                <w:delText>Review Session</w:delText>
              </w:r>
            </w:del>
          </w:p>
          <w:p w14:paraId="58DBD1E1" w14:textId="1CB2C916" w:rsidR="00EB0884" w:rsidRPr="00EB0884" w:rsidDel="00626585" w:rsidRDefault="00EB0884" w:rsidP="00EB0884">
            <w:pPr>
              <w:pStyle w:val="ListParagraph"/>
              <w:numPr>
                <w:ilvl w:val="0"/>
                <w:numId w:val="31"/>
              </w:numPr>
              <w:shd w:val="clear" w:color="auto" w:fill="FFFFFF"/>
              <w:rPr>
                <w:del w:id="101" w:author="Colonero Maxwell" w:date="2020-06-03T09:38:00Z"/>
                <w:rFonts w:ascii="Arial" w:hAnsi="Arial" w:cs="Arial"/>
                <w:color w:val="333333"/>
                <w:sz w:val="18"/>
                <w:szCs w:val="18"/>
                <w:lang w:eastAsia="en-US"/>
              </w:rPr>
            </w:pPr>
            <w:del w:id="102" w:author="Colonero Maxwell" w:date="2020-06-03T09:38:00Z">
              <w:r w:rsidRPr="00EB0884" w:rsidDel="00626585">
                <w:rPr>
                  <w:rFonts w:ascii="Arial" w:hAnsi="Arial" w:cs="Arial"/>
                  <w:color w:val="333333"/>
                  <w:sz w:val="18"/>
                  <w:szCs w:val="18"/>
                  <w:lang w:eastAsia="en-US"/>
                </w:rPr>
                <w:delText xml:space="preserve">Review cancellation policy details </w:delText>
              </w:r>
              <w:r w:rsidR="00771750" w:rsidDel="00626585">
                <w:rPr>
                  <w:rFonts w:ascii="Arial" w:hAnsi="Arial" w:cs="Arial"/>
                  <w:color w:val="333333"/>
                  <w:sz w:val="18"/>
                  <w:szCs w:val="18"/>
                  <w:lang w:eastAsia="en-US"/>
                </w:rPr>
                <w:delText>below</w:delText>
              </w:r>
            </w:del>
          </w:p>
          <w:p w14:paraId="040F9D01" w14:textId="6D52CB3F" w:rsidR="00EB0884" w:rsidRPr="00EB0884" w:rsidDel="00626585" w:rsidRDefault="00EB0884" w:rsidP="00EB0884">
            <w:pPr>
              <w:pStyle w:val="ListParagraph"/>
              <w:numPr>
                <w:ilvl w:val="0"/>
                <w:numId w:val="31"/>
              </w:numPr>
              <w:shd w:val="clear" w:color="auto" w:fill="FFFFFF"/>
              <w:rPr>
                <w:del w:id="103" w:author="Colonero Maxwell" w:date="2020-06-03T09:38:00Z"/>
                <w:rFonts w:ascii="Arial" w:hAnsi="Arial" w:cs="Arial"/>
                <w:color w:val="333333"/>
                <w:sz w:val="18"/>
                <w:szCs w:val="18"/>
                <w:lang w:eastAsia="en-US"/>
              </w:rPr>
            </w:pPr>
            <w:del w:id="104" w:author="Colonero Maxwell" w:date="2020-06-03T09:38:00Z">
              <w:r w:rsidRPr="00EB0884" w:rsidDel="00626585">
                <w:rPr>
                  <w:rFonts w:ascii="Arial" w:hAnsi="Arial" w:cs="Arial"/>
                  <w:color w:val="333333"/>
                  <w:sz w:val="18"/>
                  <w:szCs w:val="18"/>
                  <w:lang w:eastAsia="en-US"/>
                </w:rPr>
                <w:delText xml:space="preserve">Complete the pre-work for this program </w:delText>
              </w:r>
              <w:r w:rsidR="00771750" w:rsidDel="00626585">
                <w:rPr>
                  <w:rFonts w:ascii="Arial" w:hAnsi="Arial" w:cs="Arial"/>
                  <w:color w:val="333333"/>
                  <w:sz w:val="18"/>
                  <w:szCs w:val="18"/>
                  <w:lang w:eastAsia="en-US"/>
                </w:rPr>
                <w:delText xml:space="preserve">which can be found on the </w:delText>
              </w:r>
              <w:r w:rsidR="00373249" w:rsidRPr="00373249" w:rsidDel="00626585">
                <w:rPr>
                  <w:rFonts w:ascii="Arial" w:hAnsi="Arial" w:cs="Arial"/>
                  <w:color w:val="4472C4" w:themeColor="accent5"/>
                  <w:sz w:val="18"/>
                  <w:szCs w:val="18"/>
                  <w:lang w:eastAsia="en-US"/>
                </w:rPr>
                <w:delText>&lt;</w:delText>
              </w:r>
              <w:commentRangeStart w:id="105"/>
              <w:r w:rsidR="00771750" w:rsidRPr="00373249" w:rsidDel="00626585">
                <w:rPr>
                  <w:rFonts w:ascii="Arial" w:hAnsi="Arial" w:cs="Arial"/>
                  <w:color w:val="4472C4" w:themeColor="accent5"/>
                  <w:sz w:val="18"/>
                  <w:szCs w:val="18"/>
                  <w:lang w:eastAsia="en-US"/>
                </w:rPr>
                <w:delText>Course Page</w:delText>
              </w:r>
              <w:commentRangeEnd w:id="105"/>
              <w:r w:rsidR="00771750" w:rsidRPr="00373249" w:rsidDel="00626585">
                <w:rPr>
                  <w:rStyle w:val="CommentReference"/>
                  <w:color w:val="4472C4" w:themeColor="accent5"/>
                </w:rPr>
                <w:commentReference w:id="105"/>
              </w:r>
              <w:r w:rsidR="00373249" w:rsidRPr="00373249" w:rsidDel="00626585">
                <w:rPr>
                  <w:rFonts w:ascii="Arial" w:hAnsi="Arial" w:cs="Arial"/>
                  <w:color w:val="4472C4" w:themeColor="accent5"/>
                  <w:sz w:val="18"/>
                  <w:szCs w:val="18"/>
                  <w:lang w:eastAsia="en-US"/>
                </w:rPr>
                <w:delText>&gt;</w:delText>
              </w:r>
              <w:commentRangeEnd w:id="91"/>
              <w:r w:rsidR="00E72378" w:rsidDel="00626585">
                <w:rPr>
                  <w:rStyle w:val="CommentReference"/>
                </w:rPr>
                <w:commentReference w:id="91"/>
              </w:r>
            </w:del>
          </w:p>
          <w:p w14:paraId="6F6EF008" w14:textId="60103E3A" w:rsidR="00EB0884" w:rsidRPr="00EB0884" w:rsidDel="0075317C" w:rsidRDefault="00EB0884" w:rsidP="00EB0884">
            <w:pPr>
              <w:shd w:val="clear" w:color="auto" w:fill="FFFFFF"/>
              <w:rPr>
                <w:del w:id="106" w:author="Colonero Maxwell" w:date="2020-07-16T15:27:00Z"/>
                <w:rFonts w:ascii="Arial" w:hAnsi="Arial" w:cs="Arial"/>
                <w:color w:val="333333"/>
                <w:sz w:val="18"/>
                <w:szCs w:val="18"/>
                <w:lang w:eastAsia="en-US"/>
              </w:rPr>
            </w:pPr>
          </w:p>
          <w:p w14:paraId="0DFB6369" w14:textId="50BDAF8C" w:rsidR="00EB0884" w:rsidRPr="00EB0884" w:rsidDel="0075317C" w:rsidRDefault="00EB0884" w:rsidP="00EB0884">
            <w:pPr>
              <w:shd w:val="clear" w:color="auto" w:fill="FFFFFF"/>
              <w:rPr>
                <w:del w:id="107" w:author="Colonero Maxwell" w:date="2020-07-16T15:27:00Z"/>
                <w:rFonts w:ascii="Arial" w:hAnsi="Arial" w:cs="Arial"/>
                <w:color w:val="333333"/>
                <w:sz w:val="18"/>
                <w:szCs w:val="18"/>
                <w:lang w:eastAsia="en-US"/>
              </w:rPr>
            </w:pPr>
            <w:del w:id="108" w:author="Colonero Maxwell" w:date="2020-07-16T15:27:00Z">
              <w:r w:rsidRPr="00EB0884" w:rsidDel="0075317C">
                <w:rPr>
                  <w:rFonts w:ascii="Arial" w:hAnsi="Arial" w:cs="Arial"/>
                  <w:color w:val="333333"/>
                  <w:sz w:val="18"/>
                  <w:szCs w:val="18"/>
                  <w:lang w:eastAsia="en-US"/>
                </w:rPr>
                <w:delText xml:space="preserve">Please do not hesitate to contact us with any questions. </w:delText>
              </w:r>
            </w:del>
          </w:p>
          <w:p w14:paraId="00217A68" w14:textId="1804818D" w:rsidR="00EB0884" w:rsidRPr="00EB0884" w:rsidDel="0075317C" w:rsidRDefault="00EB0884" w:rsidP="00EB0884">
            <w:pPr>
              <w:shd w:val="clear" w:color="auto" w:fill="FFFFFF"/>
              <w:rPr>
                <w:del w:id="109" w:author="Colonero Maxwell" w:date="2020-07-16T15:27:00Z"/>
                <w:rFonts w:ascii="Arial" w:hAnsi="Arial" w:cs="Arial"/>
                <w:color w:val="333333"/>
                <w:sz w:val="18"/>
                <w:szCs w:val="18"/>
                <w:lang w:eastAsia="en-US"/>
              </w:rPr>
            </w:pPr>
          </w:p>
          <w:p w14:paraId="1F61914B" w14:textId="6C4AD3B1" w:rsidR="00EB0884" w:rsidRPr="00EB0884" w:rsidDel="0075317C" w:rsidRDefault="00EB0884" w:rsidP="00EB0884">
            <w:pPr>
              <w:shd w:val="clear" w:color="auto" w:fill="FFFFFF"/>
              <w:rPr>
                <w:del w:id="110" w:author="Colonero Maxwell" w:date="2020-07-16T15:27:00Z"/>
                <w:rFonts w:ascii="Arial" w:hAnsi="Arial" w:cs="Arial"/>
                <w:color w:val="333333"/>
                <w:sz w:val="18"/>
                <w:szCs w:val="18"/>
                <w:lang w:eastAsia="en-US"/>
              </w:rPr>
            </w:pPr>
            <w:del w:id="111" w:author="Colonero Maxwell" w:date="2020-07-16T15:27:00Z">
              <w:r w:rsidRPr="00EB0884" w:rsidDel="0075317C">
                <w:rPr>
                  <w:rFonts w:ascii="Arial" w:hAnsi="Arial" w:cs="Arial"/>
                  <w:color w:val="333333"/>
                  <w:sz w:val="18"/>
                  <w:szCs w:val="18"/>
                  <w:lang w:eastAsia="en-US"/>
                </w:rPr>
                <w:delText xml:space="preserve">Kind regards, </w:delText>
              </w:r>
            </w:del>
          </w:p>
          <w:p w14:paraId="7D0FB5D9" w14:textId="0DA83034" w:rsidR="00EB0884" w:rsidDel="0075317C" w:rsidRDefault="00EB0884" w:rsidP="00EB0884">
            <w:pPr>
              <w:shd w:val="clear" w:color="auto" w:fill="FFFFFF"/>
              <w:rPr>
                <w:del w:id="112" w:author="Colonero Maxwell" w:date="2020-07-16T15:27:00Z"/>
                <w:rFonts w:ascii="Arial" w:hAnsi="Arial" w:cs="Arial"/>
                <w:color w:val="333333"/>
                <w:sz w:val="18"/>
                <w:szCs w:val="18"/>
                <w:lang w:eastAsia="en-US"/>
              </w:rPr>
            </w:pPr>
          </w:p>
          <w:p w14:paraId="03014FC0" w14:textId="32A14818" w:rsidR="00771750" w:rsidRPr="00771750" w:rsidDel="0075317C" w:rsidRDefault="00771750" w:rsidP="00771750">
            <w:pPr>
              <w:shd w:val="clear" w:color="auto" w:fill="FFFFFF"/>
              <w:rPr>
                <w:del w:id="113" w:author="Colonero Maxwell" w:date="2020-07-16T15:27:00Z"/>
                <w:rFonts w:ascii="Arial" w:hAnsi="Arial" w:cs="Arial"/>
                <w:color w:val="4472C4" w:themeColor="accent5"/>
                <w:sz w:val="18"/>
                <w:szCs w:val="18"/>
                <w:lang w:eastAsia="en-US"/>
              </w:rPr>
            </w:pPr>
            <w:del w:id="114" w:author="Colonero Maxwell" w:date="2020-07-16T15:27:00Z">
              <w:r w:rsidRPr="00771750" w:rsidDel="0075317C">
                <w:rPr>
                  <w:rFonts w:ascii="Arial" w:hAnsi="Arial" w:cs="Arial"/>
                  <w:color w:val="4472C4" w:themeColor="accent5"/>
                  <w:sz w:val="18"/>
                  <w:szCs w:val="18"/>
                  <w:lang w:eastAsia="en-US"/>
                </w:rPr>
                <w:delText xml:space="preserve">@Reg_CSRName@ </w:delText>
              </w:r>
            </w:del>
          </w:p>
          <w:p w14:paraId="3A7992C8" w14:textId="6729116E" w:rsidR="00771750" w:rsidRPr="00771750" w:rsidDel="0075317C" w:rsidRDefault="00771750" w:rsidP="00771750">
            <w:pPr>
              <w:shd w:val="clear" w:color="auto" w:fill="FFFFFF"/>
              <w:rPr>
                <w:del w:id="115" w:author="Colonero Maxwell" w:date="2020-07-16T15:27:00Z"/>
                <w:rFonts w:ascii="Arial" w:hAnsi="Arial" w:cs="Arial"/>
                <w:color w:val="333333"/>
                <w:sz w:val="18"/>
                <w:szCs w:val="18"/>
                <w:lang w:eastAsia="en-US"/>
              </w:rPr>
            </w:pPr>
            <w:del w:id="116" w:author="Colonero Maxwell" w:date="2020-07-16T15:27:00Z">
              <w:r w:rsidDel="0075317C">
                <w:rPr>
                  <w:rFonts w:ascii="Arial" w:hAnsi="Arial" w:cs="Arial"/>
                  <w:color w:val="333333"/>
                  <w:sz w:val="18"/>
                  <w:szCs w:val="18"/>
                  <w:lang w:eastAsia="en-US"/>
                </w:rPr>
                <w:delText xml:space="preserve">Email: </w:delText>
              </w:r>
              <w:r w:rsidRPr="00771750" w:rsidDel="0075317C">
                <w:rPr>
                  <w:rFonts w:ascii="Arial" w:hAnsi="Arial" w:cs="Arial"/>
                  <w:color w:val="4472C4" w:themeColor="accent5"/>
                  <w:sz w:val="18"/>
                  <w:szCs w:val="18"/>
                  <w:lang w:eastAsia="en-US"/>
                </w:rPr>
                <w:delText>@Reg_CSREmail@</w:delText>
              </w:r>
            </w:del>
          </w:p>
          <w:p w14:paraId="3DB48D7B" w14:textId="44A839AA" w:rsidR="00EB0884" w:rsidRPr="00EB0884" w:rsidDel="00626585" w:rsidRDefault="00EB0884" w:rsidP="00EB0884">
            <w:pPr>
              <w:shd w:val="clear" w:color="auto" w:fill="FFFFFF"/>
              <w:rPr>
                <w:del w:id="117" w:author="Colonero Maxwell" w:date="2020-06-03T09:40:00Z"/>
                <w:rFonts w:ascii="Arial" w:hAnsi="Arial" w:cs="Arial"/>
                <w:color w:val="333333"/>
                <w:sz w:val="18"/>
                <w:szCs w:val="18"/>
                <w:lang w:eastAsia="en-US"/>
              </w:rPr>
            </w:pPr>
            <w:del w:id="118" w:author="Colonero Maxwell" w:date="2020-06-03T09:40:00Z">
              <w:r w:rsidRPr="00EB0884" w:rsidDel="00626585">
                <w:rPr>
                  <w:rFonts w:ascii="Arial" w:hAnsi="Arial" w:cs="Arial"/>
                  <w:color w:val="333333"/>
                  <w:sz w:val="18"/>
                  <w:szCs w:val="18"/>
                  <w:lang w:eastAsia="en-US"/>
                </w:rPr>
                <w:delText>________________________________________</w:delText>
              </w:r>
            </w:del>
          </w:p>
          <w:p w14:paraId="52A483FF" w14:textId="48861306" w:rsidR="00EB0884" w:rsidRPr="00EB0884" w:rsidDel="00626585" w:rsidRDefault="00EB0884" w:rsidP="00EB0884">
            <w:pPr>
              <w:shd w:val="clear" w:color="auto" w:fill="FFFFFF"/>
              <w:rPr>
                <w:del w:id="119" w:author="Colonero Maxwell" w:date="2020-06-03T09:40:00Z"/>
                <w:rFonts w:ascii="Arial" w:hAnsi="Arial" w:cs="Arial"/>
                <w:color w:val="333333"/>
                <w:sz w:val="18"/>
                <w:szCs w:val="18"/>
                <w:lang w:eastAsia="en-US"/>
              </w:rPr>
            </w:pPr>
            <w:commentRangeStart w:id="120"/>
            <w:del w:id="121" w:author="Colonero Maxwell" w:date="2020-06-03T09:40:00Z">
              <w:r w:rsidRPr="00EB0884" w:rsidDel="00626585">
                <w:rPr>
                  <w:rFonts w:ascii="Arial" w:hAnsi="Arial" w:cs="Arial"/>
                  <w:color w:val="333333"/>
                  <w:sz w:val="18"/>
                  <w:szCs w:val="18"/>
                  <w:lang w:eastAsia="en-US"/>
                </w:rPr>
                <w:delText xml:space="preserve">CANCELLATION DETAILS </w:delText>
              </w:r>
            </w:del>
          </w:p>
          <w:p w14:paraId="0C68AA8D" w14:textId="5A949DF3" w:rsidR="00EB0884" w:rsidRPr="00EB0884" w:rsidDel="00626585" w:rsidRDefault="00EB0884" w:rsidP="00EB0884">
            <w:pPr>
              <w:shd w:val="clear" w:color="auto" w:fill="FFFFFF"/>
              <w:rPr>
                <w:del w:id="122" w:author="Colonero Maxwell" w:date="2020-06-03T09:40:00Z"/>
                <w:rFonts w:ascii="Arial" w:hAnsi="Arial" w:cs="Arial"/>
                <w:color w:val="333333"/>
                <w:sz w:val="18"/>
                <w:szCs w:val="18"/>
                <w:lang w:eastAsia="en-US"/>
              </w:rPr>
            </w:pPr>
          </w:p>
          <w:p w14:paraId="26639FB1" w14:textId="4A4D5407" w:rsidR="00EB0884" w:rsidRPr="00EB0884" w:rsidDel="00626585" w:rsidRDefault="00EB0884" w:rsidP="00EB0884">
            <w:pPr>
              <w:shd w:val="clear" w:color="auto" w:fill="FFFFFF"/>
              <w:rPr>
                <w:del w:id="123" w:author="Colonero Maxwell" w:date="2020-06-03T09:40:00Z"/>
                <w:rFonts w:ascii="Arial" w:hAnsi="Arial" w:cs="Arial"/>
                <w:color w:val="333333"/>
                <w:sz w:val="18"/>
                <w:szCs w:val="18"/>
                <w:lang w:eastAsia="en-US"/>
              </w:rPr>
            </w:pPr>
            <w:del w:id="124" w:author="Colonero Maxwell" w:date="2020-06-03T09:40:00Z">
              <w:r w:rsidRPr="00EB0884" w:rsidDel="00626585">
                <w:rPr>
                  <w:rFonts w:ascii="Arial" w:hAnsi="Arial" w:cs="Arial"/>
                  <w:color w:val="333333"/>
                  <w:sz w:val="18"/>
                  <w:szCs w:val="18"/>
                  <w:lang w:eastAsia="en-US"/>
                </w:rPr>
                <w:delText xml:space="preserve">If you are unable to attend, please request a cancellation using the link below. </w:delText>
              </w:r>
            </w:del>
          </w:p>
          <w:p w14:paraId="56F2132E" w14:textId="139D7E2B" w:rsidR="00EB0884" w:rsidRPr="00EB0884" w:rsidDel="00626585" w:rsidRDefault="00EB0884" w:rsidP="00EB0884">
            <w:pPr>
              <w:shd w:val="clear" w:color="auto" w:fill="FFFFFF"/>
              <w:rPr>
                <w:del w:id="125" w:author="Colonero Maxwell" w:date="2020-06-03T09:40:00Z"/>
                <w:rFonts w:ascii="Arial" w:hAnsi="Arial" w:cs="Arial"/>
                <w:color w:val="333333"/>
                <w:sz w:val="18"/>
                <w:szCs w:val="18"/>
                <w:lang w:eastAsia="en-US"/>
              </w:rPr>
            </w:pPr>
          </w:p>
          <w:p w14:paraId="1FD6A94C" w14:textId="75B2A0F4" w:rsidR="00EB0884" w:rsidRPr="00EB0884" w:rsidDel="00626585" w:rsidRDefault="00EB0884" w:rsidP="00EB0884">
            <w:pPr>
              <w:shd w:val="clear" w:color="auto" w:fill="FFFFFF"/>
              <w:rPr>
                <w:del w:id="126" w:author="Colonero Maxwell" w:date="2020-06-03T09:40:00Z"/>
                <w:rFonts w:ascii="Arial" w:hAnsi="Arial" w:cs="Arial"/>
                <w:color w:val="333333"/>
                <w:sz w:val="18"/>
                <w:szCs w:val="18"/>
                <w:lang w:eastAsia="en-US"/>
              </w:rPr>
            </w:pPr>
            <w:del w:id="127" w:author="Colonero Maxwell" w:date="2020-06-03T09:40:00Z">
              <w:r w:rsidRPr="00EB0884" w:rsidDel="00626585">
                <w:rPr>
                  <w:rFonts w:ascii="Arial" w:hAnsi="Arial" w:cs="Arial"/>
                  <w:color w:val="333333"/>
                  <w:sz w:val="18"/>
                  <w:szCs w:val="18"/>
                  <w:lang w:eastAsia="en-US"/>
                </w:rPr>
                <w:delText xml:space="preserve">Please note that a cancellation fee is associated with this program for work related requests. Further information can be found on the LAB page. </w:delText>
              </w:r>
            </w:del>
          </w:p>
          <w:p w14:paraId="09299D6F" w14:textId="60D5950B" w:rsidR="00EB0884" w:rsidRPr="00EB0884" w:rsidDel="00626585" w:rsidRDefault="00EB0884" w:rsidP="00EB0884">
            <w:pPr>
              <w:shd w:val="clear" w:color="auto" w:fill="FFFFFF"/>
              <w:rPr>
                <w:del w:id="128" w:author="Colonero Maxwell" w:date="2020-06-03T09:40:00Z"/>
                <w:rFonts w:ascii="Arial" w:hAnsi="Arial" w:cs="Arial"/>
                <w:color w:val="333333"/>
                <w:sz w:val="18"/>
                <w:szCs w:val="18"/>
                <w:lang w:eastAsia="en-US"/>
              </w:rPr>
            </w:pPr>
          </w:p>
          <w:p w14:paraId="1C89501E" w14:textId="54DE38F6" w:rsidR="00EB0884" w:rsidRPr="00EB0884" w:rsidDel="00626585" w:rsidRDefault="002D1C00" w:rsidP="00867848">
            <w:pPr>
              <w:shd w:val="clear" w:color="auto" w:fill="FFFFFF"/>
              <w:jc w:val="left"/>
              <w:rPr>
                <w:del w:id="129" w:author="Colonero Maxwell" w:date="2020-06-03T09:40:00Z"/>
                <w:rFonts w:ascii="Arial" w:hAnsi="Arial" w:cs="Arial"/>
                <w:color w:val="333333"/>
                <w:sz w:val="18"/>
                <w:szCs w:val="18"/>
                <w:lang w:eastAsia="en-US"/>
              </w:rPr>
            </w:pPr>
            <w:commentRangeStart w:id="130"/>
            <w:del w:id="131" w:author="Colonero Maxwell" w:date="2020-06-03T09:40:00Z">
              <w:r w:rsidRPr="00867848" w:rsidDel="00626585">
                <w:rPr>
                  <w:rFonts w:ascii="Arial" w:hAnsi="Arial" w:cs="Arial"/>
                  <w:color w:val="333333"/>
                  <w:sz w:val="18"/>
                  <w:szCs w:val="18"/>
                  <w:highlight w:val="yellow"/>
                  <w:lang w:eastAsia="en-US"/>
                </w:rPr>
                <w:delText>&lt;Link to cancellation workspace&gt;</w:delText>
              </w:r>
              <w:commentRangeEnd w:id="130"/>
              <w:r w:rsidR="00F94E45" w:rsidRPr="00867848" w:rsidDel="00626585">
                <w:rPr>
                  <w:rStyle w:val="CommentReference"/>
                  <w:highlight w:val="yellow"/>
                </w:rPr>
                <w:commentReference w:id="130"/>
              </w:r>
              <w:commentRangeEnd w:id="120"/>
              <w:r w:rsidR="00E72378" w:rsidDel="00626585">
                <w:rPr>
                  <w:rStyle w:val="CommentReference"/>
                </w:rPr>
                <w:commentReference w:id="120"/>
              </w:r>
            </w:del>
          </w:p>
          <w:p w14:paraId="7137B8B7" w14:textId="2D8E9263" w:rsidR="00B832EC" w:rsidDel="0075317C" w:rsidRDefault="00B832EC">
            <w:pPr>
              <w:shd w:val="clear" w:color="auto" w:fill="FFFFFF"/>
              <w:rPr>
                <w:del w:id="132" w:author="Colonero Maxwell" w:date="2020-07-16T15:27:00Z"/>
                <w:rFonts w:ascii="Arial" w:hAnsi="Arial" w:cs="Arial"/>
                <w:color w:val="333333"/>
                <w:sz w:val="18"/>
                <w:szCs w:val="18"/>
                <w:lang w:eastAsia="en-US"/>
              </w:rPr>
              <w:pPrChange w:id="133" w:author="Colonero Maxwell" w:date="2020-06-03T09:40:00Z">
                <w:pPr>
                  <w:shd w:val="clear" w:color="auto" w:fill="FFFFFF"/>
                  <w:jc w:val="left"/>
                </w:pPr>
              </w:pPrChange>
            </w:pPr>
          </w:p>
        </w:tc>
      </w:tr>
    </w:tbl>
    <w:p w14:paraId="7B846FC0" w14:textId="0273A218" w:rsidR="00A60628" w:rsidDel="0075317C" w:rsidRDefault="00A60628" w:rsidP="00B832EC">
      <w:pPr>
        <w:rPr>
          <w:del w:id="134" w:author="Colonero Maxwell" w:date="2020-07-16T15:27:00Z"/>
        </w:rPr>
      </w:pPr>
    </w:p>
    <w:p w14:paraId="72975C97" w14:textId="3A9B1F82" w:rsidR="00A60628" w:rsidDel="0075317C" w:rsidRDefault="00A60628" w:rsidP="0075317C">
      <w:pPr>
        <w:spacing w:after="160" w:line="259" w:lineRule="auto"/>
        <w:rPr>
          <w:del w:id="135" w:author="Colonero Maxwell" w:date="2020-07-16T15:51:00Z"/>
        </w:rPr>
        <w:pPrChange w:id="136" w:author="Colonero Maxwell" w:date="2020-07-16T15:51:00Z">
          <w:pPr>
            <w:spacing w:after="160" w:line="259" w:lineRule="auto"/>
          </w:pPr>
        </w:pPrChange>
      </w:pPr>
      <w:del w:id="137" w:author="Colonero Maxwell" w:date="2020-07-16T15:27:00Z">
        <w:r w:rsidDel="0075317C">
          <w:br w:type="page"/>
        </w:r>
      </w:del>
    </w:p>
    <w:tbl>
      <w:tblPr>
        <w:tblStyle w:val="TableGrid"/>
        <w:tblW w:w="0" w:type="auto"/>
        <w:tblLook w:val="04A0" w:firstRow="1" w:lastRow="0" w:firstColumn="1" w:lastColumn="0" w:noHBand="0" w:noVBand="1"/>
      </w:tblPr>
      <w:tblGrid>
        <w:gridCol w:w="1705"/>
        <w:gridCol w:w="6570"/>
        <w:tblGridChange w:id="138">
          <w:tblGrid>
            <w:gridCol w:w="1705"/>
            <w:gridCol w:w="6570"/>
          </w:tblGrid>
        </w:tblGridChange>
      </w:tblGrid>
      <w:tr w:rsidR="00B832EC" w:rsidRPr="003335C0" w:rsidDel="0075317C" w14:paraId="7D638CF9" w14:textId="256ADFFC" w:rsidTr="002D1C00">
        <w:trPr>
          <w:del w:id="139" w:author="Colonero Maxwell" w:date="2020-07-16T15:51:00Z"/>
        </w:trPr>
        <w:tc>
          <w:tcPr>
            <w:tcW w:w="1705" w:type="dxa"/>
          </w:tcPr>
          <w:p w14:paraId="647D75ED" w14:textId="4945A6EF" w:rsidR="00B832EC" w:rsidRPr="003335C0" w:rsidDel="0075317C" w:rsidRDefault="00B832EC" w:rsidP="0075317C">
            <w:pPr>
              <w:spacing w:after="160" w:line="259" w:lineRule="auto"/>
              <w:rPr>
                <w:del w:id="140" w:author="Colonero Maxwell" w:date="2020-07-16T15:51:00Z"/>
                <w:b/>
              </w:rPr>
              <w:pPrChange w:id="141" w:author="Colonero Maxwell" w:date="2020-07-16T15:51:00Z">
                <w:pPr/>
              </w:pPrChange>
            </w:pPr>
            <w:del w:id="142" w:author="Colonero Maxwell" w:date="2020-07-16T15:51:00Z">
              <w:r w:rsidRPr="003335C0" w:rsidDel="0075317C">
                <w:rPr>
                  <w:b/>
                </w:rPr>
                <w:delText xml:space="preserve">CLOUD: </w:delText>
              </w:r>
            </w:del>
          </w:p>
        </w:tc>
        <w:tc>
          <w:tcPr>
            <w:tcW w:w="6570" w:type="dxa"/>
          </w:tcPr>
          <w:p w14:paraId="0B294890" w14:textId="429F55AA" w:rsidR="00A60628" w:rsidDel="0075317C" w:rsidRDefault="00A60628" w:rsidP="0075317C">
            <w:pPr>
              <w:spacing w:after="160" w:line="259" w:lineRule="auto"/>
              <w:rPr>
                <w:del w:id="143" w:author="Colonero Maxwell" w:date="2020-07-16T15:51:00Z"/>
              </w:rPr>
              <w:pPrChange w:id="144" w:author="Colonero Maxwell" w:date="2020-07-16T15:51:00Z">
                <w:pPr/>
              </w:pPrChange>
            </w:pPr>
            <w:del w:id="145" w:author="Colonero Maxwell" w:date="2020-07-16T15:51:00Z">
              <w:r w:rsidRPr="00867848" w:rsidDel="0075317C">
                <w:rPr>
                  <w:color w:val="00B050"/>
                </w:rPr>
                <w:delText>Instructor-Led Class Reminder (x days)</w:delText>
              </w:r>
              <w:r w:rsidDel="0075317C">
                <w:delText> </w:delText>
              </w:r>
            </w:del>
          </w:p>
          <w:p w14:paraId="49D17A48" w14:textId="01D2B611" w:rsidR="00A60628" w:rsidRPr="00867848" w:rsidDel="0075317C" w:rsidRDefault="00A60628" w:rsidP="0075317C">
            <w:pPr>
              <w:spacing w:after="160" w:line="259" w:lineRule="auto"/>
              <w:rPr>
                <w:del w:id="146" w:author="Colonero Maxwell" w:date="2020-07-16T15:51:00Z"/>
                <w:color w:val="FF0000"/>
              </w:rPr>
              <w:pPrChange w:id="147" w:author="Colonero Maxwell" w:date="2020-07-16T15:51:00Z">
                <w:pPr/>
              </w:pPrChange>
            </w:pPr>
            <w:del w:id="148" w:author="Colonero Maxwell" w:date="2020-07-16T15:51:00Z">
              <w:r w:rsidRPr="00867848" w:rsidDel="0075317C">
                <w:rPr>
                  <w:color w:val="FF0000"/>
                </w:rPr>
                <w:delText>Course due in X days </w:delText>
              </w:r>
            </w:del>
          </w:p>
          <w:p w14:paraId="044CEEF2" w14:textId="7AFE2B2B" w:rsidR="00A60628" w:rsidRPr="00867848" w:rsidDel="0075317C" w:rsidRDefault="00A60628" w:rsidP="0075317C">
            <w:pPr>
              <w:spacing w:after="160" w:line="259" w:lineRule="auto"/>
              <w:rPr>
                <w:del w:id="149" w:author="Colonero Maxwell" w:date="2020-07-16T15:51:00Z"/>
                <w:color w:val="FF0000"/>
              </w:rPr>
              <w:pPrChange w:id="150" w:author="Colonero Maxwell" w:date="2020-07-16T15:51:00Z">
                <w:pPr/>
              </w:pPrChange>
            </w:pPr>
            <w:del w:id="151" w:author="Colonero Maxwell" w:date="2020-07-16T15:51:00Z">
              <w:r w:rsidRPr="00867848" w:rsidDel="0075317C">
                <w:rPr>
                  <w:color w:val="FF0000"/>
                </w:rPr>
                <w:delText>Course due today</w:delText>
              </w:r>
            </w:del>
          </w:p>
          <w:p w14:paraId="3C21F292" w14:textId="1EE3D4E4" w:rsidR="00B832EC" w:rsidRPr="003335C0" w:rsidDel="0075317C" w:rsidRDefault="00A60628" w:rsidP="0075317C">
            <w:pPr>
              <w:spacing w:after="160" w:line="259" w:lineRule="auto"/>
              <w:rPr>
                <w:del w:id="152" w:author="Colonero Maxwell" w:date="2020-07-16T15:51:00Z"/>
              </w:rPr>
              <w:pPrChange w:id="153" w:author="Colonero Maxwell" w:date="2020-07-16T15:51:00Z">
                <w:pPr/>
              </w:pPrChange>
            </w:pPr>
            <w:del w:id="154" w:author="Colonero Maxwell" w:date="2020-07-16T15:51:00Z">
              <w:r w:rsidRPr="00867848" w:rsidDel="0075317C">
                <w:rPr>
                  <w:color w:val="00B050"/>
                </w:rPr>
                <w:delText>Blended Class Reminder (x days) </w:delText>
              </w:r>
            </w:del>
          </w:p>
        </w:tc>
      </w:tr>
      <w:tr w:rsidR="00B832EC" w:rsidRPr="003335C0" w:rsidDel="0075317C" w14:paraId="774D2B41" w14:textId="75A4DF2F" w:rsidTr="002D1C00">
        <w:trPr>
          <w:del w:id="155" w:author="Colonero Maxwell" w:date="2020-07-16T15:51:00Z"/>
        </w:trPr>
        <w:tc>
          <w:tcPr>
            <w:tcW w:w="1705" w:type="dxa"/>
          </w:tcPr>
          <w:p w14:paraId="6F2426AA" w14:textId="237EFF82" w:rsidR="00B832EC" w:rsidRPr="003335C0" w:rsidDel="0075317C" w:rsidRDefault="00B832EC" w:rsidP="0075317C">
            <w:pPr>
              <w:spacing w:after="160" w:line="259" w:lineRule="auto"/>
              <w:rPr>
                <w:del w:id="156" w:author="Colonero Maxwell" w:date="2020-07-16T15:51:00Z"/>
                <w:b/>
              </w:rPr>
              <w:pPrChange w:id="157" w:author="Colonero Maxwell" w:date="2020-07-16T15:51:00Z">
                <w:pPr/>
              </w:pPrChange>
            </w:pPr>
            <w:del w:id="158" w:author="Colonero Maxwell" w:date="2020-07-16T15:51:00Z">
              <w:r w:rsidRPr="003335C0" w:rsidDel="0075317C">
                <w:rPr>
                  <w:b/>
                </w:rPr>
                <w:delText xml:space="preserve">Domain: </w:delText>
              </w:r>
            </w:del>
          </w:p>
        </w:tc>
        <w:tc>
          <w:tcPr>
            <w:tcW w:w="6570" w:type="dxa"/>
          </w:tcPr>
          <w:p w14:paraId="58EC2B7C" w14:textId="7E253D12" w:rsidR="00B832EC" w:rsidRPr="003335C0" w:rsidDel="0075317C" w:rsidRDefault="00867848" w:rsidP="0075317C">
            <w:pPr>
              <w:spacing w:after="160" w:line="259" w:lineRule="auto"/>
              <w:rPr>
                <w:del w:id="159" w:author="Colonero Maxwell" w:date="2020-07-16T15:51:00Z"/>
              </w:rPr>
              <w:pPrChange w:id="160" w:author="Colonero Maxwell" w:date="2020-07-16T15:51:00Z">
                <w:pPr/>
              </w:pPrChange>
            </w:pPr>
            <w:del w:id="161" w:author="Colonero Maxwell" w:date="2020-07-16T15:51:00Z">
              <w:r w:rsidRPr="00867848" w:rsidDel="0075317C">
                <w:rPr>
                  <w:color w:val="00B050"/>
                </w:rPr>
                <w:delText>Live</w:delText>
              </w:r>
              <w:r w:rsidDel="0075317C">
                <w:delText xml:space="preserve"> or </w:delText>
              </w:r>
              <w:r w:rsidRPr="00867848" w:rsidDel="0075317C">
                <w:rPr>
                  <w:color w:val="FF0000"/>
                </w:rPr>
                <w:delText>Complex Programs</w:delText>
              </w:r>
            </w:del>
          </w:p>
        </w:tc>
      </w:tr>
      <w:tr w:rsidR="00717E8F" w:rsidRPr="003335C0" w:rsidDel="0075317C" w14:paraId="4BFA32BE" w14:textId="7DCC193E" w:rsidTr="00A93F43">
        <w:tblPrEx>
          <w:tblW w:w="0" w:type="auto"/>
          <w:tblPrExChange w:id="162" w:author="Colonero Maxwell" w:date="2020-06-03T09:54:00Z">
            <w:tblPrEx>
              <w:tblW w:w="0" w:type="auto"/>
            </w:tblPrEx>
          </w:tblPrExChange>
        </w:tblPrEx>
        <w:trPr>
          <w:trHeight w:val="197"/>
          <w:del w:id="163" w:author="Colonero Maxwell" w:date="2020-07-16T15:51:00Z"/>
        </w:trPr>
        <w:tc>
          <w:tcPr>
            <w:tcW w:w="1705" w:type="dxa"/>
            <w:tcPrChange w:id="164" w:author="Colonero Maxwell" w:date="2020-06-03T09:54:00Z">
              <w:tcPr>
                <w:tcW w:w="1705" w:type="dxa"/>
              </w:tcPr>
            </w:tcPrChange>
          </w:tcPr>
          <w:p w14:paraId="7FCD5B1A" w14:textId="63EC41F8" w:rsidR="00717E8F" w:rsidRPr="003335C0" w:rsidDel="0075317C" w:rsidRDefault="00717E8F" w:rsidP="0075317C">
            <w:pPr>
              <w:spacing w:after="160" w:line="259" w:lineRule="auto"/>
              <w:rPr>
                <w:del w:id="165" w:author="Colonero Maxwell" w:date="2020-07-16T15:51:00Z"/>
                <w:b/>
              </w:rPr>
              <w:pPrChange w:id="166" w:author="Colonero Maxwell" w:date="2020-07-16T15:51:00Z">
                <w:pPr/>
              </w:pPrChange>
            </w:pPr>
            <w:del w:id="167" w:author="Colonero Maxwell" w:date="2020-07-16T15:51:00Z">
              <w:r w:rsidDel="0075317C">
                <w:rPr>
                  <w:b/>
                </w:rPr>
                <w:delText>Action Name:</w:delText>
              </w:r>
            </w:del>
          </w:p>
        </w:tc>
        <w:tc>
          <w:tcPr>
            <w:tcW w:w="6570" w:type="dxa"/>
            <w:tcPrChange w:id="168" w:author="Colonero Maxwell" w:date="2020-06-03T09:54:00Z">
              <w:tcPr>
                <w:tcW w:w="6570" w:type="dxa"/>
              </w:tcPr>
            </w:tcPrChange>
          </w:tcPr>
          <w:p w14:paraId="042CF686" w14:textId="498E93E2" w:rsidR="00717E8F" w:rsidRPr="003335C0" w:rsidDel="0075317C" w:rsidRDefault="00717E8F" w:rsidP="0075317C">
            <w:pPr>
              <w:spacing w:after="160" w:line="259" w:lineRule="auto"/>
              <w:rPr>
                <w:del w:id="169" w:author="Colonero Maxwell" w:date="2020-07-16T15:51:00Z"/>
              </w:rPr>
              <w:pPrChange w:id="170" w:author="Colonero Maxwell" w:date="2020-07-16T15:51:00Z">
                <w:pPr/>
              </w:pPrChange>
            </w:pPr>
            <w:del w:id="171" w:author="Colonero Maxwell" w:date="2020-07-16T15:51:00Z">
              <w:r w:rsidDel="0075317C">
                <w:delText>Reminder to Complete Tasks</w:delText>
              </w:r>
            </w:del>
          </w:p>
        </w:tc>
      </w:tr>
      <w:tr w:rsidR="002D1C00" w:rsidRPr="003335C0" w:rsidDel="0075317C" w14:paraId="6EADD486" w14:textId="02E045E9" w:rsidTr="002D1C00">
        <w:trPr>
          <w:del w:id="172" w:author="Colonero Maxwell" w:date="2020-07-16T15:51:00Z"/>
        </w:trPr>
        <w:tc>
          <w:tcPr>
            <w:tcW w:w="1705" w:type="dxa"/>
          </w:tcPr>
          <w:p w14:paraId="1361215C" w14:textId="5BD8558E" w:rsidR="002D1C00" w:rsidRPr="003335C0" w:rsidDel="0075317C" w:rsidRDefault="002D1C00" w:rsidP="0075317C">
            <w:pPr>
              <w:spacing w:after="160" w:line="259" w:lineRule="auto"/>
              <w:rPr>
                <w:del w:id="173" w:author="Colonero Maxwell" w:date="2020-07-16T15:51:00Z"/>
                <w:b/>
              </w:rPr>
              <w:pPrChange w:id="174" w:author="Colonero Maxwell" w:date="2020-07-16T15:51:00Z">
                <w:pPr/>
              </w:pPrChange>
            </w:pPr>
            <w:del w:id="175" w:author="Colonero Maxwell" w:date="2020-07-16T15:51:00Z">
              <w:r w:rsidDel="0075317C">
                <w:rPr>
                  <w:b/>
                </w:rPr>
                <w:delText>Name Queries:</w:delText>
              </w:r>
            </w:del>
          </w:p>
        </w:tc>
        <w:tc>
          <w:tcPr>
            <w:tcW w:w="6570" w:type="dxa"/>
          </w:tcPr>
          <w:p w14:paraId="10497F85" w14:textId="703380C7" w:rsidR="002D1C00" w:rsidRPr="00867848" w:rsidDel="0075317C" w:rsidRDefault="00867848" w:rsidP="0075317C">
            <w:pPr>
              <w:spacing w:after="160" w:line="259" w:lineRule="auto"/>
              <w:rPr>
                <w:del w:id="176" w:author="Colonero Maxwell" w:date="2020-07-16T15:51:00Z"/>
              </w:rPr>
              <w:pPrChange w:id="177" w:author="Colonero Maxwell" w:date="2020-07-16T15:51:00Z">
                <w:pPr/>
              </w:pPrChange>
            </w:pPr>
            <w:commentRangeStart w:id="178"/>
            <w:del w:id="179" w:author="Colonero Maxwell" w:date="2020-07-16T15:51:00Z">
              <w:r w:rsidRPr="00867848" w:rsidDel="0075317C">
                <w:delText>List all confirmed internal registered learner managers for this class</w:delText>
              </w:r>
              <w:commentRangeEnd w:id="178"/>
              <w:r w:rsidR="00A93F43" w:rsidDel="0075317C">
                <w:rPr>
                  <w:rStyle w:val="CommentReference"/>
                </w:rPr>
                <w:commentReference w:id="178"/>
              </w:r>
            </w:del>
          </w:p>
        </w:tc>
      </w:tr>
      <w:tr w:rsidR="00867848" w:rsidRPr="003335C0" w:rsidDel="0075317C" w14:paraId="6FDE1A54" w14:textId="4155EE0F" w:rsidTr="002D1C00">
        <w:trPr>
          <w:del w:id="180" w:author="Colonero Maxwell" w:date="2020-07-16T15:51:00Z"/>
        </w:trPr>
        <w:tc>
          <w:tcPr>
            <w:tcW w:w="1705" w:type="dxa"/>
          </w:tcPr>
          <w:p w14:paraId="29B1AC6A" w14:textId="5E6B77D4" w:rsidR="00867848" w:rsidDel="0075317C" w:rsidRDefault="00867848" w:rsidP="0075317C">
            <w:pPr>
              <w:spacing w:after="160" w:line="259" w:lineRule="auto"/>
              <w:rPr>
                <w:del w:id="181" w:author="Colonero Maxwell" w:date="2020-07-16T15:51:00Z"/>
                <w:b/>
              </w:rPr>
              <w:pPrChange w:id="182" w:author="Colonero Maxwell" w:date="2020-07-16T15:51:00Z">
                <w:pPr/>
              </w:pPrChange>
            </w:pPr>
            <w:del w:id="183" w:author="Colonero Maxwell" w:date="2020-07-16T15:51:00Z">
              <w:r w:rsidDel="0075317C">
                <w:rPr>
                  <w:b/>
                </w:rPr>
                <w:delText>iCal</w:delText>
              </w:r>
            </w:del>
          </w:p>
        </w:tc>
        <w:tc>
          <w:tcPr>
            <w:tcW w:w="6570" w:type="dxa"/>
          </w:tcPr>
          <w:p w14:paraId="2030168E" w14:textId="452BEDFD" w:rsidR="00867848" w:rsidRPr="00867848" w:rsidDel="0075317C" w:rsidRDefault="00867848" w:rsidP="0075317C">
            <w:pPr>
              <w:spacing w:after="160" w:line="259" w:lineRule="auto"/>
              <w:rPr>
                <w:del w:id="184" w:author="Colonero Maxwell" w:date="2020-07-16T15:51:00Z"/>
              </w:rPr>
              <w:pPrChange w:id="185" w:author="Colonero Maxwell" w:date="2020-07-16T15:51:00Z">
                <w:pPr/>
              </w:pPrChange>
            </w:pPr>
            <w:del w:id="186" w:author="Colonero Maxwell" w:date="2020-07-16T15:51:00Z">
              <w:r w:rsidRPr="00867848" w:rsidDel="0075317C">
                <w:delText>D</w:delText>
              </w:r>
              <w:r w:rsidDel="0075317C">
                <w:delText>isabled</w:delText>
              </w:r>
            </w:del>
          </w:p>
        </w:tc>
      </w:tr>
    </w:tbl>
    <w:p w14:paraId="7F899672" w14:textId="76611DC2" w:rsidR="00B832EC" w:rsidDel="0075317C" w:rsidRDefault="00B832EC" w:rsidP="0075317C">
      <w:pPr>
        <w:spacing w:after="160" w:line="259" w:lineRule="auto"/>
        <w:rPr>
          <w:del w:id="187" w:author="Colonero Maxwell" w:date="2020-07-16T15:51:00Z"/>
        </w:rPr>
        <w:pPrChange w:id="188" w:author="Colonero Maxwell" w:date="2020-07-16T15:51:00Z">
          <w:pPr/>
        </w:pPrChange>
      </w:pPr>
    </w:p>
    <w:p w14:paraId="5C5D97E3" w14:textId="06BF9204" w:rsidR="00B832EC" w:rsidRPr="00FD243D" w:rsidDel="0075317C" w:rsidRDefault="00B832EC" w:rsidP="0075317C">
      <w:pPr>
        <w:spacing w:after="160" w:line="259" w:lineRule="auto"/>
        <w:rPr>
          <w:del w:id="189" w:author="Colonero Maxwell" w:date="2020-07-16T15:51:00Z"/>
        </w:rPr>
        <w:pPrChange w:id="190" w:author="Colonero Maxwell" w:date="2020-07-16T15:51:00Z">
          <w:pPr/>
        </w:pPrChange>
      </w:pPr>
    </w:p>
    <w:tbl>
      <w:tblPr>
        <w:tblStyle w:val="TableGrid"/>
        <w:tblW w:w="0" w:type="auto"/>
        <w:tblLook w:val="04A0" w:firstRow="1" w:lastRow="0" w:firstColumn="1" w:lastColumn="0" w:noHBand="0" w:noVBand="1"/>
      </w:tblPr>
      <w:tblGrid>
        <w:gridCol w:w="8275"/>
      </w:tblGrid>
      <w:tr w:rsidR="00B832EC" w:rsidDel="0075317C" w14:paraId="399359C8" w14:textId="084DD990" w:rsidTr="002D1C00">
        <w:trPr>
          <w:trHeight w:val="377"/>
          <w:del w:id="191" w:author="Colonero Maxwell" w:date="2020-07-16T15:51:00Z"/>
        </w:trPr>
        <w:tc>
          <w:tcPr>
            <w:tcW w:w="8275" w:type="dxa"/>
          </w:tcPr>
          <w:p w14:paraId="0D98CA3E" w14:textId="5B0274F6" w:rsidR="00B832EC" w:rsidRPr="00717E8F" w:rsidDel="0075317C" w:rsidRDefault="00B832EC" w:rsidP="0075317C">
            <w:pPr>
              <w:spacing w:after="160" w:line="259" w:lineRule="auto"/>
              <w:rPr>
                <w:del w:id="192" w:author="Colonero Maxwell" w:date="2020-07-16T15:51:00Z"/>
                <w:b/>
                <w:bCs/>
              </w:rPr>
              <w:pPrChange w:id="193" w:author="Colonero Maxwell" w:date="2020-07-16T15:51:00Z">
                <w:pPr/>
              </w:pPrChange>
            </w:pPr>
            <w:del w:id="194" w:author="Colonero Maxwell" w:date="2020-07-16T15:51:00Z">
              <w:r w:rsidRPr="00717E8F" w:rsidDel="0075317C">
                <w:rPr>
                  <w:b/>
                  <w:bCs/>
                </w:rPr>
                <w:delText xml:space="preserve">Subject: </w:delText>
              </w:r>
              <w:r w:rsidR="00717E8F" w:rsidRPr="00717E8F" w:rsidDel="0075317C">
                <w:rPr>
                  <w:b/>
                  <w:bCs/>
                </w:rPr>
                <w:delText>Reminder – Complete your Next Steps for</w:delText>
              </w:r>
              <w:r w:rsidR="00717E8F" w:rsidDel="0075317C">
                <w:rPr>
                  <w:b/>
                  <w:bCs/>
                </w:rPr>
                <w:delText xml:space="preserve"> </w:delText>
              </w:r>
              <w:r w:rsidR="00867848" w:rsidRPr="00867848" w:rsidDel="0075317C">
                <w:rPr>
                  <w:b/>
                  <w:bCs/>
                </w:rPr>
                <w:delText>@Offering_Title@</w:delText>
              </w:r>
              <w:r w:rsidR="00717E8F" w:rsidDel="0075317C">
                <w:rPr>
                  <w:b/>
                  <w:bCs/>
                </w:rPr>
                <w:delText xml:space="preserve"> on </w:delText>
              </w:r>
              <w:r w:rsidR="00867848" w:rsidRPr="00867848" w:rsidDel="0075317C">
                <w:rPr>
                  <w:b/>
                  <w:bCs/>
                </w:rPr>
                <w:delText>@Offering_ClassStartDate@</w:delText>
              </w:r>
              <w:r w:rsidR="00867848" w:rsidDel="0075317C">
                <w:rPr>
                  <w:b/>
                  <w:bCs/>
                </w:rPr>
                <w:delText xml:space="preserve"> </w:delText>
              </w:r>
              <w:r w:rsidR="00717E8F" w:rsidDel="0075317C">
                <w:rPr>
                  <w:b/>
                  <w:bCs/>
                </w:rPr>
                <w:delText xml:space="preserve"> - </w:delText>
              </w:r>
              <w:r w:rsidR="00867848" w:rsidRPr="00867848" w:rsidDel="0075317C">
                <w:rPr>
                  <w:b/>
                  <w:bCs/>
                </w:rPr>
                <w:delText>@Offering_ClassEndDate@</w:delText>
              </w:r>
            </w:del>
          </w:p>
        </w:tc>
      </w:tr>
      <w:tr w:rsidR="00B832EC" w:rsidDel="0075317C" w14:paraId="2C2423C6" w14:textId="74C9CA12" w:rsidTr="002D1C00">
        <w:trPr>
          <w:trHeight w:val="4607"/>
          <w:del w:id="195" w:author="Colonero Maxwell" w:date="2020-07-16T15:51:00Z"/>
        </w:trPr>
        <w:tc>
          <w:tcPr>
            <w:tcW w:w="8275" w:type="dxa"/>
          </w:tcPr>
          <w:p w14:paraId="26AC6CCF" w14:textId="7149B0E4" w:rsidR="00717E8F" w:rsidDel="0075317C" w:rsidRDefault="00717E8F" w:rsidP="0075317C">
            <w:pPr>
              <w:spacing w:after="160" w:line="259" w:lineRule="auto"/>
              <w:rPr>
                <w:del w:id="196" w:author="Colonero Maxwell" w:date="2020-07-16T15:51:00Z"/>
                <w:rFonts w:ascii="Trebuchet MS" w:hAnsi="Trebuchet MS"/>
                <w:color w:val="177B57"/>
                <w:sz w:val="28"/>
                <w:szCs w:val="28"/>
                <w:lang w:eastAsia="en-US"/>
              </w:rPr>
              <w:pPrChange w:id="197" w:author="Colonero Maxwell" w:date="2020-07-16T15:51:00Z">
                <w:pPr>
                  <w:pStyle w:val="Heading1"/>
                  <w:numPr>
                    <w:numId w:val="0"/>
                  </w:numPr>
                  <w:tabs>
                    <w:tab w:val="clear" w:pos="284"/>
                  </w:tabs>
                  <w:spacing w:before="150" w:after="150"/>
                  <w:ind w:right="150"/>
                  <w:outlineLvl w:val="0"/>
                </w:pPr>
              </w:pPrChange>
            </w:pPr>
            <w:del w:id="198" w:author="Colonero Maxwell" w:date="2020-07-16T15:51:00Z">
              <w:r w:rsidDel="0075317C">
                <w:rPr>
                  <w:rFonts w:ascii="Trebuchet MS" w:hAnsi="Trebuchet MS"/>
                  <w:caps/>
                  <w:color w:val="177B57"/>
                  <w:sz w:val="27"/>
                  <w:szCs w:val="27"/>
                </w:rPr>
                <w:delText>LIVE LEARNING PROGRAM UPDATE</w:delText>
              </w:r>
            </w:del>
          </w:p>
          <w:p w14:paraId="3FD71B30" w14:textId="3314072D" w:rsidR="00717E8F" w:rsidDel="0075317C" w:rsidRDefault="00717E8F" w:rsidP="0075317C">
            <w:pPr>
              <w:spacing w:after="160" w:line="259" w:lineRule="auto"/>
              <w:rPr>
                <w:del w:id="199" w:author="Colonero Maxwell" w:date="2020-07-16T15:51:00Z"/>
                <w:rFonts w:ascii="Times New Roman" w:eastAsiaTheme="minorHAnsi" w:hAnsi="Times New Roman"/>
                <w:sz w:val="24"/>
              </w:rPr>
              <w:pPrChange w:id="200" w:author="Colonero Maxwell" w:date="2020-07-16T15:51:00Z">
                <w:pPr/>
              </w:pPrChange>
            </w:pPr>
          </w:p>
          <w:p w14:paraId="6B1D46D8" w14:textId="24D5D0CE" w:rsidR="00717E8F" w:rsidDel="0075317C" w:rsidRDefault="00717E8F" w:rsidP="0075317C">
            <w:pPr>
              <w:spacing w:after="160" w:line="259" w:lineRule="auto"/>
              <w:rPr>
                <w:del w:id="201" w:author="Colonero Maxwell" w:date="2020-07-16T15:51:00Z"/>
              </w:rPr>
              <w:pPrChange w:id="202" w:author="Colonero Maxwell" w:date="2020-07-16T15:51:00Z">
                <w:pPr/>
              </w:pPrChange>
            </w:pPr>
            <w:del w:id="203" w:author="Colonero Maxwell" w:date="2020-07-16T15:51:00Z">
              <w:r w:rsidDel="0075317C">
                <w:rPr>
                  <w:rFonts w:ascii="Georgia" w:hAnsi="Georgia"/>
                  <w:b/>
                  <w:bCs/>
                  <w:color w:val="333333"/>
                  <w:sz w:val="40"/>
                  <w:szCs w:val="40"/>
                </w:rPr>
                <w:delText xml:space="preserve">Reminder - Complete your Next Steps for </w:delText>
              </w:r>
              <w:r w:rsidR="00867848" w:rsidRPr="00867848" w:rsidDel="0075317C">
                <w:rPr>
                  <w:rFonts w:ascii="Georgia" w:hAnsi="Georgia"/>
                  <w:b/>
                  <w:bCs/>
                  <w:color w:val="333333"/>
                  <w:sz w:val="40"/>
                  <w:szCs w:val="40"/>
                </w:rPr>
                <w:delText>@Offering_Title@</w:delText>
              </w:r>
            </w:del>
          </w:p>
          <w:p w14:paraId="29F8EAE6" w14:textId="39B847ED" w:rsidR="00717E8F" w:rsidDel="0075317C" w:rsidRDefault="00717E8F" w:rsidP="0075317C">
            <w:pPr>
              <w:spacing w:after="160" w:line="259" w:lineRule="auto"/>
              <w:rPr>
                <w:del w:id="204" w:author="Colonero Maxwell" w:date="2020-07-16T15:51:00Z"/>
              </w:rPr>
              <w:pPrChange w:id="205" w:author="Colonero Maxwell" w:date="2020-07-16T15:51:00Z">
                <w:pPr/>
              </w:pPrChange>
            </w:pPr>
          </w:p>
          <w:p w14:paraId="25CFC4C9" w14:textId="6DAC27CF" w:rsidR="00717E8F" w:rsidDel="0075317C" w:rsidRDefault="00717E8F" w:rsidP="0075317C">
            <w:pPr>
              <w:spacing w:after="160" w:line="259" w:lineRule="auto"/>
              <w:rPr>
                <w:del w:id="206" w:author="Colonero Maxwell" w:date="2020-07-16T15:51:00Z"/>
              </w:rPr>
              <w:pPrChange w:id="207" w:author="Colonero Maxwell" w:date="2020-07-16T15:51:00Z">
                <w:pPr/>
              </w:pPrChange>
            </w:pPr>
          </w:p>
          <w:p w14:paraId="125DB70C" w14:textId="0F342175" w:rsidR="00717E8F" w:rsidDel="0075317C" w:rsidRDefault="005F176F" w:rsidP="0075317C">
            <w:pPr>
              <w:spacing w:after="160" w:line="259" w:lineRule="auto"/>
              <w:rPr>
                <w:del w:id="208" w:author="Colonero Maxwell" w:date="2020-07-16T15:51:00Z"/>
              </w:rPr>
              <w:pPrChange w:id="209" w:author="Colonero Maxwell" w:date="2020-07-16T15:51:00Z">
                <w:pPr/>
              </w:pPrChange>
            </w:pPr>
            <w:commentRangeStart w:id="210"/>
            <w:del w:id="211" w:author="Colonero Maxwell" w:date="2020-07-16T15:51:00Z">
              <w:r w:rsidDel="0075317C">
                <w:delText>Hello</w:delText>
              </w:r>
              <w:r w:rsidR="00717E8F" w:rsidDel="0075317C">
                <w:delText xml:space="preserve">, </w:delText>
              </w:r>
              <w:commentRangeEnd w:id="210"/>
              <w:r w:rsidDel="0075317C">
                <w:rPr>
                  <w:rStyle w:val="CommentReference"/>
                </w:rPr>
                <w:commentReference w:id="210"/>
              </w:r>
            </w:del>
          </w:p>
          <w:p w14:paraId="3044045A" w14:textId="5DF44C03" w:rsidR="00717E8F" w:rsidDel="0075317C" w:rsidRDefault="00717E8F" w:rsidP="0075317C">
            <w:pPr>
              <w:spacing w:after="160" w:line="259" w:lineRule="auto"/>
              <w:rPr>
                <w:del w:id="212" w:author="Colonero Maxwell" w:date="2020-07-16T15:51:00Z"/>
              </w:rPr>
              <w:pPrChange w:id="213" w:author="Colonero Maxwell" w:date="2020-07-16T15:51:00Z">
                <w:pPr>
                  <w:jc w:val="left"/>
                </w:pPr>
              </w:pPrChange>
            </w:pPr>
          </w:p>
          <w:p w14:paraId="3C67C4FD" w14:textId="12324C1D" w:rsidR="00717E8F" w:rsidDel="0075317C" w:rsidRDefault="00717E8F" w:rsidP="0075317C">
            <w:pPr>
              <w:spacing w:after="160" w:line="259" w:lineRule="auto"/>
              <w:rPr>
                <w:del w:id="214" w:author="Colonero Maxwell" w:date="2020-07-16T15:51:00Z"/>
              </w:rPr>
              <w:pPrChange w:id="215" w:author="Colonero Maxwell" w:date="2020-07-16T15:51:00Z">
                <w:pPr>
                  <w:jc w:val="left"/>
                </w:pPr>
              </w:pPrChange>
            </w:pPr>
            <w:del w:id="216" w:author="Colonero Maxwell" w:date="2020-07-16T15:51:00Z">
              <w:r w:rsidDel="0075317C">
                <w:delText xml:space="preserve">In order to prepare for the </w:delText>
              </w:r>
              <w:r w:rsidR="00E86C1A" w:rsidRPr="00E86C1A" w:rsidDel="0075317C">
                <w:rPr>
                  <w:color w:val="4472C4" w:themeColor="accent5"/>
                </w:rPr>
                <w:delText>@Offering_Title@</w:delText>
              </w:r>
              <w:r w:rsidR="00E86C1A" w:rsidDel="0075317C">
                <w:delText xml:space="preserve"> on </w:delText>
              </w:r>
              <w:r w:rsidR="00E86C1A" w:rsidRPr="00E86C1A" w:rsidDel="0075317C">
                <w:rPr>
                  <w:b/>
                  <w:bCs/>
                  <w:color w:val="4472C4" w:themeColor="accent5"/>
                </w:rPr>
                <w:delText xml:space="preserve">@Offering_ClassStartDate@ (@Offering_Session_Start_Time_#@) - @Offering_ClassEndDate@ (@Offering_Session_End_Time_#@), </w:delText>
              </w:r>
              <w:r w:rsidDel="0075317C">
                <w:delText xml:space="preserve">please ensure you complete the next steps by the </w:delText>
              </w:r>
              <w:r w:rsidR="00E86C1A" w:rsidDel="0075317C">
                <w:delText>start of the event</w:delText>
              </w:r>
              <w:r w:rsidDel="0075317C">
                <w:delText xml:space="preserve">, if you have not already done so. </w:delText>
              </w:r>
            </w:del>
          </w:p>
          <w:p w14:paraId="54B0693F" w14:textId="2E9EB9C5" w:rsidR="00717E8F" w:rsidDel="0075317C" w:rsidRDefault="00717E8F" w:rsidP="0075317C">
            <w:pPr>
              <w:spacing w:after="160" w:line="259" w:lineRule="auto"/>
              <w:rPr>
                <w:del w:id="217" w:author="Colonero Maxwell" w:date="2020-07-16T15:51:00Z"/>
              </w:rPr>
              <w:pPrChange w:id="218" w:author="Colonero Maxwell" w:date="2020-07-16T15:51:00Z">
                <w:pPr/>
              </w:pPrChange>
            </w:pPr>
          </w:p>
          <w:p w14:paraId="73FD0502" w14:textId="12DDB652" w:rsidR="00717E8F" w:rsidRPr="00E86C1A" w:rsidDel="0075317C" w:rsidRDefault="00717E8F" w:rsidP="0075317C">
            <w:pPr>
              <w:spacing w:after="160" w:line="259" w:lineRule="auto"/>
              <w:rPr>
                <w:del w:id="219" w:author="Colonero Maxwell" w:date="2020-07-16T15:51:00Z"/>
                <w:b/>
                <w:bCs/>
              </w:rPr>
              <w:pPrChange w:id="220" w:author="Colonero Maxwell" w:date="2020-07-16T15:51:00Z">
                <w:pPr/>
              </w:pPrChange>
            </w:pPr>
            <w:del w:id="221" w:author="Colonero Maxwell" w:date="2020-07-16T15:51:00Z">
              <w:r w:rsidRPr="00E86C1A" w:rsidDel="0075317C">
                <w:rPr>
                  <w:b/>
                  <w:bCs/>
                </w:rPr>
                <w:delText xml:space="preserve">NEXT STEPS </w:delText>
              </w:r>
            </w:del>
          </w:p>
          <w:p w14:paraId="4CB61B88" w14:textId="5EA81BB6" w:rsidR="00717E8F" w:rsidDel="0075317C" w:rsidRDefault="00717E8F" w:rsidP="0075317C">
            <w:pPr>
              <w:spacing w:after="160" w:line="259" w:lineRule="auto"/>
              <w:rPr>
                <w:del w:id="222" w:author="Colonero Maxwell" w:date="2020-07-16T15:51:00Z"/>
              </w:rPr>
              <w:pPrChange w:id="223" w:author="Colonero Maxwell" w:date="2020-07-16T15:51:00Z">
                <w:pPr/>
              </w:pPrChange>
            </w:pPr>
          </w:p>
          <w:p w14:paraId="6733B1DD" w14:textId="60A5DA98" w:rsidR="00E86C1A" w:rsidDel="00A93F43" w:rsidRDefault="00E86C1A" w:rsidP="0075317C">
            <w:pPr>
              <w:spacing w:after="160" w:line="259" w:lineRule="auto"/>
              <w:rPr>
                <w:del w:id="224" w:author="Colonero Maxwell" w:date="2020-06-03T09:49:00Z"/>
                <w:rFonts w:ascii="Arial" w:hAnsi="Arial" w:cs="Arial"/>
                <w:color w:val="333333"/>
                <w:sz w:val="18"/>
                <w:szCs w:val="18"/>
                <w:lang w:eastAsia="en-US"/>
              </w:rPr>
              <w:pPrChange w:id="225" w:author="Colonero Maxwell" w:date="2020-07-16T15:51:00Z">
                <w:pPr>
                  <w:pStyle w:val="ListParagraph"/>
                  <w:numPr>
                    <w:numId w:val="31"/>
                  </w:numPr>
                  <w:shd w:val="clear" w:color="auto" w:fill="FFFFFF"/>
                  <w:ind w:hanging="360"/>
                </w:pPr>
              </w:pPrChange>
            </w:pPr>
            <w:del w:id="226" w:author="Colonero Maxwell" w:date="2020-06-03T09:49:00Z">
              <w:r w:rsidDel="00A93F43">
                <w:rPr>
                  <w:rFonts w:ascii="Arial" w:hAnsi="Arial" w:cs="Arial"/>
                  <w:color w:val="333333"/>
                  <w:sz w:val="18"/>
                  <w:szCs w:val="18"/>
                  <w:lang w:eastAsia="en-US"/>
                </w:rPr>
                <w:delText xml:space="preserve">Check the check list on the </w:delText>
              </w:r>
              <w:r w:rsidRPr="00373249" w:rsidDel="00A93F43">
                <w:rPr>
                  <w:rFonts w:ascii="Arial" w:hAnsi="Arial" w:cs="Arial"/>
                  <w:color w:val="4472C4" w:themeColor="accent5"/>
                  <w:sz w:val="18"/>
                  <w:szCs w:val="18"/>
                  <w:lang w:eastAsia="en-US"/>
                </w:rPr>
                <w:delText>&lt;</w:delText>
              </w:r>
              <w:commentRangeStart w:id="227"/>
              <w:r w:rsidRPr="00373249" w:rsidDel="00A93F43">
                <w:rPr>
                  <w:rFonts w:ascii="Arial" w:hAnsi="Arial" w:cs="Arial"/>
                  <w:color w:val="4472C4" w:themeColor="accent5"/>
                  <w:sz w:val="18"/>
                  <w:szCs w:val="18"/>
                  <w:lang w:eastAsia="en-US"/>
                </w:rPr>
                <w:delText>Course Page</w:delText>
              </w:r>
              <w:commentRangeEnd w:id="227"/>
              <w:r w:rsidRPr="00373249" w:rsidDel="00A93F43">
                <w:rPr>
                  <w:rStyle w:val="CommentReference"/>
                  <w:color w:val="4472C4" w:themeColor="accent5"/>
                </w:rPr>
                <w:commentReference w:id="227"/>
              </w:r>
              <w:r w:rsidRPr="00373249" w:rsidDel="00A93F43">
                <w:rPr>
                  <w:rFonts w:ascii="Arial" w:hAnsi="Arial" w:cs="Arial"/>
                  <w:color w:val="4472C4" w:themeColor="accent5"/>
                  <w:sz w:val="18"/>
                  <w:szCs w:val="18"/>
                  <w:lang w:eastAsia="en-US"/>
                </w:rPr>
                <w:delText>&gt;</w:delText>
              </w:r>
            </w:del>
          </w:p>
          <w:p w14:paraId="453B4A98" w14:textId="402C9D47" w:rsidR="00E86C1A" w:rsidDel="00A93F43" w:rsidRDefault="00E86C1A" w:rsidP="0075317C">
            <w:pPr>
              <w:spacing w:after="160" w:line="259" w:lineRule="auto"/>
              <w:rPr>
                <w:del w:id="228" w:author="Colonero Maxwell" w:date="2020-06-03T09:49:00Z"/>
                <w:rFonts w:ascii="Arial" w:hAnsi="Arial" w:cs="Arial"/>
                <w:color w:val="333333"/>
                <w:sz w:val="18"/>
                <w:szCs w:val="18"/>
                <w:lang w:eastAsia="en-US"/>
              </w:rPr>
              <w:pPrChange w:id="229" w:author="Colonero Maxwell" w:date="2020-07-16T15:51:00Z">
                <w:pPr>
                  <w:pStyle w:val="ListParagraph"/>
                  <w:numPr>
                    <w:ilvl w:val="1"/>
                    <w:numId w:val="31"/>
                  </w:numPr>
                  <w:shd w:val="clear" w:color="auto" w:fill="FFFFFF"/>
                  <w:ind w:left="1440" w:hanging="360"/>
                </w:pPr>
              </w:pPrChange>
            </w:pPr>
            <w:del w:id="230" w:author="Colonero Maxwell" w:date="2020-06-03T09:49:00Z">
              <w:r w:rsidRPr="00EB0884" w:rsidDel="00A93F43">
                <w:rPr>
                  <w:rFonts w:ascii="Arial" w:hAnsi="Arial" w:cs="Arial"/>
                  <w:color w:val="333333"/>
                  <w:sz w:val="18"/>
                  <w:szCs w:val="18"/>
                  <w:lang w:eastAsia="en-US"/>
                </w:rPr>
                <w:delText>Book Your Travel according to program travel guidelines</w:delText>
              </w:r>
            </w:del>
          </w:p>
          <w:p w14:paraId="0EA984DC" w14:textId="0FE44853" w:rsidR="00E86C1A" w:rsidDel="00A93F43" w:rsidRDefault="00E86C1A" w:rsidP="0075317C">
            <w:pPr>
              <w:spacing w:after="160" w:line="259" w:lineRule="auto"/>
              <w:rPr>
                <w:del w:id="231" w:author="Colonero Maxwell" w:date="2020-06-03T09:49:00Z"/>
                <w:rFonts w:ascii="Arial" w:hAnsi="Arial" w:cs="Arial"/>
                <w:color w:val="333333"/>
                <w:sz w:val="18"/>
                <w:szCs w:val="18"/>
                <w:lang w:eastAsia="en-US"/>
              </w:rPr>
              <w:pPrChange w:id="232" w:author="Colonero Maxwell" w:date="2020-07-16T15:51:00Z">
                <w:pPr>
                  <w:pStyle w:val="ListParagraph"/>
                  <w:numPr>
                    <w:ilvl w:val="1"/>
                    <w:numId w:val="31"/>
                  </w:numPr>
                  <w:shd w:val="clear" w:color="auto" w:fill="FFFFFF"/>
                  <w:ind w:left="1440" w:hanging="360"/>
                </w:pPr>
              </w:pPrChange>
            </w:pPr>
            <w:del w:id="233" w:author="Colonero Maxwell" w:date="2020-06-03T09:49:00Z">
              <w:r w:rsidDel="00A93F43">
                <w:rPr>
                  <w:rFonts w:ascii="Arial" w:hAnsi="Arial" w:cs="Arial"/>
                  <w:color w:val="333333"/>
                  <w:sz w:val="18"/>
                  <w:szCs w:val="18"/>
                  <w:lang w:eastAsia="en-US"/>
                </w:rPr>
                <w:delText>E</w:delText>
              </w:r>
              <w:r w:rsidRPr="00EB0884" w:rsidDel="00A93F43">
                <w:rPr>
                  <w:rFonts w:ascii="Arial" w:hAnsi="Arial" w:cs="Arial"/>
                  <w:color w:val="333333"/>
                  <w:sz w:val="18"/>
                  <w:szCs w:val="18"/>
                  <w:lang w:eastAsia="en-US"/>
                </w:rPr>
                <w:delText xml:space="preserve">nter your travel </w:delText>
              </w:r>
              <w:r w:rsidRPr="00771750" w:rsidDel="00A93F43">
                <w:rPr>
                  <w:rFonts w:ascii="Arial" w:hAnsi="Arial" w:cs="Arial"/>
                  <w:color w:val="333333"/>
                  <w:sz w:val="18"/>
                  <w:szCs w:val="18"/>
                  <w:lang w:eastAsia="en-US"/>
                </w:rPr>
                <w:delText xml:space="preserve">details </w:delText>
              </w:r>
            </w:del>
          </w:p>
          <w:p w14:paraId="185AA505" w14:textId="6C2A76A5" w:rsidR="00E86C1A" w:rsidRPr="00771750" w:rsidDel="00A93F43" w:rsidRDefault="00E86C1A" w:rsidP="0075317C">
            <w:pPr>
              <w:spacing w:after="160" w:line="259" w:lineRule="auto"/>
              <w:rPr>
                <w:del w:id="234" w:author="Colonero Maxwell" w:date="2020-06-03T09:49:00Z"/>
                <w:rFonts w:ascii="Arial" w:hAnsi="Arial" w:cs="Arial"/>
                <w:color w:val="333333"/>
                <w:sz w:val="18"/>
                <w:szCs w:val="18"/>
                <w:lang w:eastAsia="en-US"/>
              </w:rPr>
              <w:pPrChange w:id="235" w:author="Colonero Maxwell" w:date="2020-07-16T15:51:00Z">
                <w:pPr>
                  <w:pStyle w:val="ListParagraph"/>
                  <w:numPr>
                    <w:ilvl w:val="1"/>
                    <w:numId w:val="31"/>
                  </w:numPr>
                  <w:shd w:val="clear" w:color="auto" w:fill="FFFFFF"/>
                  <w:ind w:left="1440" w:hanging="360"/>
                </w:pPr>
              </w:pPrChange>
            </w:pPr>
            <w:del w:id="236" w:author="Colonero Maxwell" w:date="2020-06-03T09:49:00Z">
              <w:r w:rsidDel="00A93F43">
                <w:rPr>
                  <w:rFonts w:ascii="Arial" w:hAnsi="Arial" w:cs="Arial"/>
                  <w:color w:val="333333"/>
                  <w:sz w:val="18"/>
                  <w:szCs w:val="18"/>
                  <w:lang w:eastAsia="en-US"/>
                </w:rPr>
                <w:delText>Review Session</w:delText>
              </w:r>
            </w:del>
          </w:p>
          <w:p w14:paraId="68797406" w14:textId="53D90A86" w:rsidR="00E86C1A" w:rsidRPr="00EB0884" w:rsidDel="00A93F43" w:rsidRDefault="00E86C1A" w:rsidP="0075317C">
            <w:pPr>
              <w:spacing w:after="160" w:line="259" w:lineRule="auto"/>
              <w:rPr>
                <w:del w:id="237" w:author="Colonero Maxwell" w:date="2020-06-03T09:49:00Z"/>
                <w:rFonts w:ascii="Arial" w:hAnsi="Arial" w:cs="Arial"/>
                <w:color w:val="333333"/>
                <w:sz w:val="18"/>
                <w:szCs w:val="18"/>
                <w:lang w:eastAsia="en-US"/>
              </w:rPr>
              <w:pPrChange w:id="238" w:author="Colonero Maxwell" w:date="2020-07-16T15:51:00Z">
                <w:pPr>
                  <w:pStyle w:val="ListParagraph"/>
                  <w:numPr>
                    <w:numId w:val="31"/>
                  </w:numPr>
                  <w:shd w:val="clear" w:color="auto" w:fill="FFFFFF"/>
                  <w:ind w:hanging="360"/>
                </w:pPr>
              </w:pPrChange>
            </w:pPr>
            <w:del w:id="239" w:author="Colonero Maxwell" w:date="2020-06-03T09:49:00Z">
              <w:r w:rsidRPr="00EB0884" w:rsidDel="00A93F43">
                <w:rPr>
                  <w:rFonts w:ascii="Arial" w:hAnsi="Arial" w:cs="Arial"/>
                  <w:color w:val="333333"/>
                  <w:sz w:val="18"/>
                  <w:szCs w:val="18"/>
                  <w:lang w:eastAsia="en-US"/>
                </w:rPr>
                <w:delText xml:space="preserve">Review cancellation policy details </w:delText>
              </w:r>
              <w:r w:rsidDel="00A93F43">
                <w:rPr>
                  <w:rFonts w:ascii="Arial" w:hAnsi="Arial" w:cs="Arial"/>
                  <w:color w:val="333333"/>
                  <w:sz w:val="18"/>
                  <w:szCs w:val="18"/>
                  <w:lang w:eastAsia="en-US"/>
                </w:rPr>
                <w:delText>below</w:delText>
              </w:r>
            </w:del>
          </w:p>
          <w:p w14:paraId="166507C3" w14:textId="1870C2FB" w:rsidR="00E86C1A" w:rsidRPr="00EB0884" w:rsidDel="00A93F43" w:rsidRDefault="00E86C1A" w:rsidP="0075317C">
            <w:pPr>
              <w:spacing w:after="160" w:line="259" w:lineRule="auto"/>
              <w:rPr>
                <w:del w:id="240" w:author="Colonero Maxwell" w:date="2020-06-03T09:49:00Z"/>
                <w:rFonts w:ascii="Arial" w:hAnsi="Arial" w:cs="Arial"/>
                <w:color w:val="333333"/>
                <w:sz w:val="18"/>
                <w:szCs w:val="18"/>
                <w:lang w:eastAsia="en-US"/>
              </w:rPr>
              <w:pPrChange w:id="241" w:author="Colonero Maxwell" w:date="2020-07-16T15:51:00Z">
                <w:pPr>
                  <w:pStyle w:val="ListParagraph"/>
                  <w:numPr>
                    <w:numId w:val="31"/>
                  </w:numPr>
                  <w:shd w:val="clear" w:color="auto" w:fill="FFFFFF"/>
                  <w:ind w:hanging="360"/>
                </w:pPr>
              </w:pPrChange>
            </w:pPr>
            <w:del w:id="242" w:author="Colonero Maxwell" w:date="2020-06-03T09:49:00Z">
              <w:r w:rsidRPr="00EB0884" w:rsidDel="00A93F43">
                <w:rPr>
                  <w:rFonts w:ascii="Arial" w:hAnsi="Arial" w:cs="Arial"/>
                  <w:color w:val="333333"/>
                  <w:sz w:val="18"/>
                  <w:szCs w:val="18"/>
                  <w:lang w:eastAsia="en-US"/>
                </w:rPr>
                <w:delText xml:space="preserve">Complete the pre-work for this program </w:delText>
              </w:r>
              <w:r w:rsidDel="00A93F43">
                <w:rPr>
                  <w:rFonts w:ascii="Arial" w:hAnsi="Arial" w:cs="Arial"/>
                  <w:color w:val="333333"/>
                  <w:sz w:val="18"/>
                  <w:szCs w:val="18"/>
                  <w:lang w:eastAsia="en-US"/>
                </w:rPr>
                <w:delText xml:space="preserve">which can be found on the </w:delText>
              </w:r>
              <w:r w:rsidRPr="00373249" w:rsidDel="00A93F43">
                <w:rPr>
                  <w:rFonts w:ascii="Arial" w:hAnsi="Arial" w:cs="Arial"/>
                  <w:color w:val="4472C4" w:themeColor="accent5"/>
                  <w:sz w:val="18"/>
                  <w:szCs w:val="18"/>
                  <w:lang w:eastAsia="en-US"/>
                </w:rPr>
                <w:delText>&lt;</w:delText>
              </w:r>
              <w:commentRangeStart w:id="243"/>
              <w:r w:rsidRPr="00373249" w:rsidDel="00A93F43">
                <w:rPr>
                  <w:rFonts w:ascii="Arial" w:hAnsi="Arial" w:cs="Arial"/>
                  <w:color w:val="4472C4" w:themeColor="accent5"/>
                  <w:sz w:val="18"/>
                  <w:szCs w:val="18"/>
                  <w:lang w:eastAsia="en-US"/>
                </w:rPr>
                <w:delText>Course Page</w:delText>
              </w:r>
              <w:commentRangeEnd w:id="243"/>
              <w:r w:rsidRPr="00373249" w:rsidDel="00A93F43">
                <w:rPr>
                  <w:rStyle w:val="CommentReference"/>
                  <w:color w:val="4472C4" w:themeColor="accent5"/>
                </w:rPr>
                <w:commentReference w:id="243"/>
              </w:r>
              <w:r w:rsidRPr="00373249" w:rsidDel="00A93F43">
                <w:rPr>
                  <w:rFonts w:ascii="Arial" w:hAnsi="Arial" w:cs="Arial"/>
                  <w:color w:val="4472C4" w:themeColor="accent5"/>
                  <w:sz w:val="18"/>
                  <w:szCs w:val="18"/>
                  <w:lang w:eastAsia="en-US"/>
                </w:rPr>
                <w:delText>&gt;</w:delText>
              </w:r>
            </w:del>
          </w:p>
          <w:p w14:paraId="6D1E8F75" w14:textId="4D234AE4" w:rsidR="00717E8F" w:rsidDel="0075317C" w:rsidRDefault="00717E8F" w:rsidP="0075317C">
            <w:pPr>
              <w:spacing w:after="160" w:line="259" w:lineRule="auto"/>
              <w:rPr>
                <w:del w:id="244" w:author="Colonero Maxwell" w:date="2020-07-16T15:51:00Z"/>
              </w:rPr>
              <w:pPrChange w:id="245" w:author="Colonero Maxwell" w:date="2020-07-16T15:51:00Z">
                <w:pPr/>
              </w:pPrChange>
            </w:pPr>
          </w:p>
          <w:p w14:paraId="672C6CAC" w14:textId="4B8B8FE3" w:rsidR="00717E8F" w:rsidDel="0075317C" w:rsidRDefault="00717E8F" w:rsidP="0075317C">
            <w:pPr>
              <w:spacing w:after="160" w:line="259" w:lineRule="auto"/>
              <w:rPr>
                <w:del w:id="246" w:author="Colonero Maxwell" w:date="2020-07-16T15:51:00Z"/>
              </w:rPr>
              <w:pPrChange w:id="247" w:author="Colonero Maxwell" w:date="2020-07-16T15:51:00Z">
                <w:pPr/>
              </w:pPrChange>
            </w:pPr>
            <w:del w:id="248" w:author="Colonero Maxwell" w:date="2020-07-16T15:51:00Z">
              <w:r w:rsidDel="0075317C">
                <w:delText xml:space="preserve">Please view the program details on LAB for further information. </w:delText>
              </w:r>
            </w:del>
          </w:p>
          <w:p w14:paraId="2E520204" w14:textId="78EEDDE1" w:rsidR="00717E8F" w:rsidDel="0075317C" w:rsidRDefault="00717E8F" w:rsidP="0075317C">
            <w:pPr>
              <w:spacing w:after="160" w:line="259" w:lineRule="auto"/>
              <w:rPr>
                <w:del w:id="249" w:author="Colonero Maxwell" w:date="2020-07-16T15:51:00Z"/>
              </w:rPr>
              <w:pPrChange w:id="250" w:author="Colonero Maxwell" w:date="2020-07-16T15:51:00Z">
                <w:pPr/>
              </w:pPrChange>
            </w:pPr>
            <w:del w:id="251" w:author="Colonero Maxwell" w:date="2020-07-16T15:51:00Z">
              <w:r w:rsidDel="0075317C">
                <w:delText xml:space="preserve"> </w:delText>
              </w:r>
            </w:del>
          </w:p>
          <w:p w14:paraId="1B240CC7" w14:textId="163F3AF5" w:rsidR="00717E8F" w:rsidDel="0075317C" w:rsidRDefault="00717E8F" w:rsidP="0075317C">
            <w:pPr>
              <w:spacing w:after="160" w:line="259" w:lineRule="auto"/>
              <w:rPr>
                <w:del w:id="252" w:author="Colonero Maxwell" w:date="2020-07-16T15:51:00Z"/>
              </w:rPr>
              <w:pPrChange w:id="253" w:author="Colonero Maxwell" w:date="2020-07-16T15:51:00Z">
                <w:pPr/>
              </w:pPrChange>
            </w:pPr>
            <w:del w:id="254" w:author="Colonero Maxwell" w:date="2020-07-16T15:51:00Z">
              <w:r w:rsidDel="0075317C">
                <w:delText xml:space="preserve">Please do not hesitate to contact us with any questions. </w:delText>
              </w:r>
            </w:del>
          </w:p>
          <w:p w14:paraId="510AE00B" w14:textId="12C591C3" w:rsidR="00717E8F" w:rsidDel="0075317C" w:rsidRDefault="00717E8F" w:rsidP="0075317C">
            <w:pPr>
              <w:spacing w:after="160" w:line="259" w:lineRule="auto"/>
              <w:rPr>
                <w:del w:id="255" w:author="Colonero Maxwell" w:date="2020-07-16T15:51:00Z"/>
              </w:rPr>
              <w:pPrChange w:id="256" w:author="Colonero Maxwell" w:date="2020-07-16T15:51:00Z">
                <w:pPr/>
              </w:pPrChange>
            </w:pPr>
          </w:p>
          <w:p w14:paraId="2941F737" w14:textId="7CAC9165" w:rsidR="00717E8F" w:rsidDel="0075317C" w:rsidRDefault="00717E8F" w:rsidP="0075317C">
            <w:pPr>
              <w:spacing w:after="160" w:line="259" w:lineRule="auto"/>
              <w:rPr>
                <w:del w:id="257" w:author="Colonero Maxwell" w:date="2020-07-16T15:51:00Z"/>
              </w:rPr>
              <w:pPrChange w:id="258" w:author="Colonero Maxwell" w:date="2020-07-16T15:51:00Z">
                <w:pPr/>
              </w:pPrChange>
            </w:pPr>
            <w:del w:id="259" w:author="Colonero Maxwell" w:date="2020-07-16T15:51:00Z">
              <w:r w:rsidDel="0075317C">
                <w:delText xml:space="preserve">Kind regards, </w:delText>
              </w:r>
            </w:del>
          </w:p>
          <w:p w14:paraId="62B5BE10" w14:textId="0352BB98" w:rsidR="00717E8F" w:rsidDel="0075317C" w:rsidRDefault="00717E8F" w:rsidP="0075317C">
            <w:pPr>
              <w:spacing w:after="160" w:line="259" w:lineRule="auto"/>
              <w:rPr>
                <w:del w:id="260" w:author="Colonero Maxwell" w:date="2020-07-16T15:51:00Z"/>
              </w:rPr>
              <w:pPrChange w:id="261" w:author="Colonero Maxwell" w:date="2020-07-16T15:51:00Z">
                <w:pPr/>
              </w:pPrChange>
            </w:pPr>
          </w:p>
          <w:p w14:paraId="7C2B85B4" w14:textId="6DA6C04E" w:rsidR="00867848" w:rsidRPr="00867848" w:rsidDel="0075317C" w:rsidRDefault="00867848" w:rsidP="0075317C">
            <w:pPr>
              <w:spacing w:after="160" w:line="259" w:lineRule="auto"/>
              <w:rPr>
                <w:del w:id="262" w:author="Colonero Maxwell" w:date="2020-07-16T15:51:00Z"/>
                <w:color w:val="4472C4" w:themeColor="accent5"/>
              </w:rPr>
              <w:pPrChange w:id="263" w:author="Colonero Maxwell" w:date="2020-07-16T15:51:00Z">
                <w:pPr/>
              </w:pPrChange>
            </w:pPr>
            <w:del w:id="264" w:author="Colonero Maxwell" w:date="2020-07-16T15:51:00Z">
              <w:r w:rsidRPr="00867848" w:rsidDel="0075317C">
                <w:rPr>
                  <w:color w:val="4472C4" w:themeColor="accent5"/>
                </w:rPr>
                <w:delText>@Offering_CSRName@</w:delText>
              </w:r>
            </w:del>
          </w:p>
          <w:p w14:paraId="1885AF33" w14:textId="4AAD1E50" w:rsidR="00867848" w:rsidRPr="00771750" w:rsidDel="0075317C" w:rsidRDefault="00867848" w:rsidP="0075317C">
            <w:pPr>
              <w:spacing w:after="160" w:line="259" w:lineRule="auto"/>
              <w:rPr>
                <w:del w:id="265" w:author="Colonero Maxwell" w:date="2020-07-16T15:51:00Z"/>
                <w:rFonts w:ascii="Arial" w:hAnsi="Arial" w:cs="Arial"/>
                <w:color w:val="333333"/>
                <w:sz w:val="18"/>
                <w:szCs w:val="18"/>
                <w:lang w:eastAsia="en-US"/>
              </w:rPr>
              <w:pPrChange w:id="266" w:author="Colonero Maxwell" w:date="2020-07-16T15:51:00Z">
                <w:pPr>
                  <w:shd w:val="clear" w:color="auto" w:fill="FFFFFF"/>
                </w:pPr>
              </w:pPrChange>
            </w:pPr>
            <w:del w:id="267" w:author="Colonero Maxwell" w:date="2020-07-16T15:51:00Z">
              <w:r w:rsidDel="0075317C">
                <w:rPr>
                  <w:rFonts w:ascii="Arial" w:hAnsi="Arial" w:cs="Arial"/>
                  <w:color w:val="333333"/>
                  <w:sz w:val="18"/>
                  <w:szCs w:val="18"/>
                  <w:lang w:eastAsia="en-US"/>
                </w:rPr>
                <w:delText xml:space="preserve">Email: </w:delText>
              </w:r>
              <w:r w:rsidRPr="00771750" w:rsidDel="0075317C">
                <w:rPr>
                  <w:rFonts w:ascii="Arial" w:hAnsi="Arial" w:cs="Arial"/>
                  <w:color w:val="4472C4" w:themeColor="accent5"/>
                  <w:sz w:val="18"/>
                  <w:szCs w:val="18"/>
                  <w:lang w:eastAsia="en-US"/>
                </w:rPr>
                <w:delText>@</w:delText>
              </w:r>
              <w:r w:rsidDel="0075317C">
                <w:rPr>
                  <w:rFonts w:ascii="Arial" w:hAnsi="Arial" w:cs="Arial"/>
                  <w:color w:val="4472C4" w:themeColor="accent5"/>
                  <w:sz w:val="18"/>
                  <w:szCs w:val="18"/>
                  <w:lang w:eastAsia="en-US"/>
                </w:rPr>
                <w:delText>Offering</w:delText>
              </w:r>
              <w:r w:rsidRPr="00771750" w:rsidDel="0075317C">
                <w:rPr>
                  <w:rFonts w:ascii="Arial" w:hAnsi="Arial" w:cs="Arial"/>
                  <w:color w:val="4472C4" w:themeColor="accent5"/>
                  <w:sz w:val="18"/>
                  <w:szCs w:val="18"/>
                  <w:lang w:eastAsia="en-US"/>
                </w:rPr>
                <w:delText>_CSREmail@</w:delText>
              </w:r>
            </w:del>
          </w:p>
          <w:p w14:paraId="6C52F021" w14:textId="77777777" w:rsidR="00867848" w:rsidDel="00A93F43" w:rsidRDefault="00867848" w:rsidP="0075317C">
            <w:pPr>
              <w:spacing w:after="160" w:line="259" w:lineRule="auto"/>
              <w:rPr>
                <w:del w:id="268" w:author="Colonero Maxwell" w:date="2020-06-03T09:50:00Z"/>
              </w:rPr>
              <w:pPrChange w:id="269" w:author="Colonero Maxwell" w:date="2020-07-16T15:51:00Z">
                <w:pPr/>
              </w:pPrChange>
            </w:pPr>
          </w:p>
          <w:p w14:paraId="12468932" w14:textId="08FF6095" w:rsidR="00717E8F" w:rsidDel="00A93F43" w:rsidRDefault="00717E8F" w:rsidP="0075317C">
            <w:pPr>
              <w:spacing w:after="160" w:line="259" w:lineRule="auto"/>
              <w:rPr>
                <w:del w:id="270" w:author="Colonero Maxwell" w:date="2020-06-03T09:50:00Z"/>
              </w:rPr>
              <w:pPrChange w:id="271" w:author="Colonero Maxwell" w:date="2020-07-16T15:51:00Z">
                <w:pPr/>
              </w:pPrChange>
            </w:pPr>
            <w:del w:id="272" w:author="Colonero Maxwell" w:date="2020-06-03T09:50:00Z">
              <w:r w:rsidDel="00A93F43">
                <w:delText>________________________________________</w:delText>
              </w:r>
            </w:del>
          </w:p>
          <w:p w14:paraId="0C97F457" w14:textId="6432F803" w:rsidR="00717E8F" w:rsidDel="00A93F43" w:rsidRDefault="00717E8F" w:rsidP="0075317C">
            <w:pPr>
              <w:spacing w:after="160" w:line="259" w:lineRule="auto"/>
              <w:rPr>
                <w:del w:id="273" w:author="Colonero Maxwell" w:date="2020-06-03T09:50:00Z"/>
              </w:rPr>
              <w:pPrChange w:id="274" w:author="Colonero Maxwell" w:date="2020-07-16T15:51:00Z">
                <w:pPr/>
              </w:pPrChange>
            </w:pPr>
            <w:del w:id="275" w:author="Colonero Maxwell" w:date="2020-06-03T09:50:00Z">
              <w:r w:rsidDel="00A93F43">
                <w:delText xml:space="preserve">CANCELLATION DETAILS </w:delText>
              </w:r>
            </w:del>
          </w:p>
          <w:p w14:paraId="3C8553F8" w14:textId="12618573" w:rsidR="00717E8F" w:rsidDel="00A93F43" w:rsidRDefault="00717E8F" w:rsidP="0075317C">
            <w:pPr>
              <w:spacing w:after="160" w:line="259" w:lineRule="auto"/>
              <w:rPr>
                <w:del w:id="276" w:author="Colonero Maxwell" w:date="2020-06-03T09:50:00Z"/>
              </w:rPr>
              <w:pPrChange w:id="277" w:author="Colonero Maxwell" w:date="2020-07-16T15:51:00Z">
                <w:pPr/>
              </w:pPrChange>
            </w:pPr>
          </w:p>
          <w:p w14:paraId="61F32AEE" w14:textId="12C2064B" w:rsidR="00717E8F" w:rsidDel="00A93F43" w:rsidRDefault="00717E8F" w:rsidP="0075317C">
            <w:pPr>
              <w:spacing w:after="160" w:line="259" w:lineRule="auto"/>
              <w:rPr>
                <w:del w:id="278" w:author="Colonero Maxwell" w:date="2020-06-03T09:50:00Z"/>
              </w:rPr>
              <w:pPrChange w:id="279" w:author="Colonero Maxwell" w:date="2020-07-16T15:51:00Z">
                <w:pPr/>
              </w:pPrChange>
            </w:pPr>
            <w:del w:id="280" w:author="Colonero Maxwell" w:date="2020-06-03T09:50:00Z">
              <w:r w:rsidDel="00A93F43">
                <w:delText xml:space="preserve">If you are unable to attend, please request a cancellation using the link below. </w:delText>
              </w:r>
            </w:del>
          </w:p>
          <w:p w14:paraId="48C2E47F" w14:textId="38781C40" w:rsidR="00717E8F" w:rsidDel="00A93F43" w:rsidRDefault="00717E8F" w:rsidP="0075317C">
            <w:pPr>
              <w:spacing w:after="160" w:line="259" w:lineRule="auto"/>
              <w:rPr>
                <w:del w:id="281" w:author="Colonero Maxwell" w:date="2020-06-03T09:50:00Z"/>
              </w:rPr>
              <w:pPrChange w:id="282" w:author="Colonero Maxwell" w:date="2020-07-16T15:51:00Z">
                <w:pPr/>
              </w:pPrChange>
            </w:pPr>
          </w:p>
          <w:p w14:paraId="77C4B586" w14:textId="2CC69ABD" w:rsidR="00717E8F" w:rsidDel="00A93F43" w:rsidRDefault="00717E8F" w:rsidP="0075317C">
            <w:pPr>
              <w:spacing w:after="160" w:line="259" w:lineRule="auto"/>
              <w:rPr>
                <w:del w:id="283" w:author="Colonero Maxwell" w:date="2020-06-03T09:50:00Z"/>
              </w:rPr>
              <w:pPrChange w:id="284" w:author="Colonero Maxwell" w:date="2020-07-16T15:51:00Z">
                <w:pPr/>
              </w:pPrChange>
            </w:pPr>
            <w:del w:id="285" w:author="Colonero Maxwell" w:date="2020-06-03T09:50:00Z">
              <w:r w:rsidDel="00A93F43">
                <w:delText xml:space="preserve">Please note that a cancellation fee is associated with this program for work related requests. Further information can be found on the LAB page. </w:delText>
              </w:r>
            </w:del>
          </w:p>
          <w:p w14:paraId="131845FD" w14:textId="5A2B0685" w:rsidR="00E86C1A" w:rsidDel="00A93F43" w:rsidRDefault="00E86C1A" w:rsidP="0075317C">
            <w:pPr>
              <w:spacing w:after="160" w:line="259" w:lineRule="auto"/>
              <w:rPr>
                <w:del w:id="286" w:author="Colonero Maxwell" w:date="2020-06-03T09:50:00Z"/>
              </w:rPr>
              <w:pPrChange w:id="287" w:author="Colonero Maxwell" w:date="2020-07-16T15:51:00Z">
                <w:pPr/>
              </w:pPrChange>
            </w:pPr>
          </w:p>
          <w:p w14:paraId="511A67D1" w14:textId="4CF49337" w:rsidR="00E86C1A" w:rsidRPr="00EB0884" w:rsidDel="00A93F43" w:rsidRDefault="00E86C1A" w:rsidP="0075317C">
            <w:pPr>
              <w:spacing w:after="160" w:line="259" w:lineRule="auto"/>
              <w:rPr>
                <w:del w:id="288" w:author="Colonero Maxwell" w:date="2020-06-03T09:50:00Z"/>
                <w:rFonts w:ascii="Arial" w:hAnsi="Arial" w:cs="Arial"/>
                <w:color w:val="333333"/>
                <w:sz w:val="18"/>
                <w:szCs w:val="18"/>
                <w:lang w:eastAsia="en-US"/>
              </w:rPr>
              <w:pPrChange w:id="289" w:author="Colonero Maxwell" w:date="2020-07-16T15:51:00Z">
                <w:pPr>
                  <w:shd w:val="clear" w:color="auto" w:fill="FFFFFF"/>
                  <w:jc w:val="left"/>
                </w:pPr>
              </w:pPrChange>
            </w:pPr>
            <w:commentRangeStart w:id="290"/>
            <w:del w:id="291" w:author="Colonero Maxwell" w:date="2020-06-03T09:50:00Z">
              <w:r w:rsidRPr="00867848" w:rsidDel="00A93F43">
                <w:rPr>
                  <w:rFonts w:ascii="Arial" w:hAnsi="Arial" w:cs="Arial"/>
                  <w:color w:val="333333"/>
                  <w:sz w:val="18"/>
                  <w:szCs w:val="18"/>
                  <w:highlight w:val="yellow"/>
                  <w:lang w:eastAsia="en-US"/>
                </w:rPr>
                <w:delText>&lt;Link to cancellation workspace&gt;</w:delText>
              </w:r>
              <w:commentRangeEnd w:id="290"/>
              <w:r w:rsidRPr="00867848" w:rsidDel="00A93F43">
                <w:rPr>
                  <w:rStyle w:val="CommentReference"/>
                  <w:highlight w:val="yellow"/>
                </w:rPr>
                <w:commentReference w:id="290"/>
              </w:r>
            </w:del>
          </w:p>
          <w:p w14:paraId="471FDB12" w14:textId="6E70B482" w:rsidR="00B832EC" w:rsidDel="0075317C" w:rsidRDefault="00B832EC" w:rsidP="0075317C">
            <w:pPr>
              <w:spacing w:after="160" w:line="259" w:lineRule="auto"/>
              <w:rPr>
                <w:del w:id="292" w:author="Colonero Maxwell" w:date="2020-07-16T15:51:00Z"/>
              </w:rPr>
              <w:pPrChange w:id="293" w:author="Colonero Maxwell" w:date="2020-07-16T15:51:00Z">
                <w:pPr>
                  <w:jc w:val="left"/>
                </w:pPr>
              </w:pPrChange>
            </w:pPr>
          </w:p>
        </w:tc>
      </w:tr>
    </w:tbl>
    <w:p w14:paraId="3791FCCA" w14:textId="6C148256" w:rsidR="00B832EC" w:rsidDel="0075317C" w:rsidRDefault="00B832EC" w:rsidP="0075317C">
      <w:pPr>
        <w:spacing w:after="160" w:line="259" w:lineRule="auto"/>
        <w:rPr>
          <w:del w:id="294" w:author="Colonero Maxwell" w:date="2020-07-16T15:51:00Z"/>
        </w:rPr>
        <w:pPrChange w:id="295" w:author="Colonero Maxwell" w:date="2020-07-16T15:51:00Z">
          <w:pPr>
            <w:spacing w:after="160" w:line="259" w:lineRule="auto"/>
          </w:pPr>
        </w:pPrChange>
      </w:pPr>
      <w:del w:id="296" w:author="Colonero Maxwell" w:date="2020-07-16T15:51:00Z">
        <w:r w:rsidDel="0075317C">
          <w:br w:type="page"/>
        </w:r>
      </w:del>
    </w:p>
    <w:tbl>
      <w:tblPr>
        <w:tblStyle w:val="TableGrid"/>
        <w:tblW w:w="0" w:type="auto"/>
        <w:tblLook w:val="04A0" w:firstRow="1" w:lastRow="0" w:firstColumn="1" w:lastColumn="0" w:noHBand="0" w:noVBand="1"/>
      </w:tblPr>
      <w:tblGrid>
        <w:gridCol w:w="1665"/>
        <w:gridCol w:w="7685"/>
      </w:tblGrid>
      <w:tr w:rsidR="00B832EC" w:rsidRPr="005045CD" w:rsidDel="0075317C" w14:paraId="0A58153F" w14:textId="62C13BB7" w:rsidTr="001E591F">
        <w:trPr>
          <w:del w:id="297" w:author="Colonero Maxwell" w:date="2020-07-16T15:28:00Z"/>
        </w:trPr>
        <w:tc>
          <w:tcPr>
            <w:tcW w:w="1665" w:type="dxa"/>
          </w:tcPr>
          <w:p w14:paraId="1826DF4B" w14:textId="79C60C54" w:rsidR="00B832EC" w:rsidRPr="005045CD" w:rsidDel="0075317C" w:rsidRDefault="00B832EC" w:rsidP="0075317C">
            <w:pPr>
              <w:spacing w:after="160" w:line="259" w:lineRule="auto"/>
              <w:rPr>
                <w:del w:id="298" w:author="Colonero Maxwell" w:date="2020-07-16T15:28:00Z"/>
                <w:b/>
              </w:rPr>
              <w:pPrChange w:id="299" w:author="Colonero Maxwell" w:date="2020-07-16T15:51:00Z">
                <w:pPr>
                  <w:jc w:val="left"/>
                </w:pPr>
              </w:pPrChange>
            </w:pPr>
            <w:del w:id="300" w:author="Colonero Maxwell" w:date="2020-07-16T15:28:00Z">
              <w:r w:rsidRPr="005045CD" w:rsidDel="0075317C">
                <w:rPr>
                  <w:b/>
                </w:rPr>
                <w:delText xml:space="preserve">CLOUD: </w:delText>
              </w:r>
            </w:del>
          </w:p>
        </w:tc>
        <w:tc>
          <w:tcPr>
            <w:tcW w:w="7685" w:type="dxa"/>
          </w:tcPr>
          <w:p w14:paraId="2650F1C7" w14:textId="07ABBEBE" w:rsidR="00B832EC" w:rsidRPr="005045CD" w:rsidDel="0075317C" w:rsidRDefault="00A60628" w:rsidP="0075317C">
            <w:pPr>
              <w:spacing w:after="160" w:line="259" w:lineRule="auto"/>
              <w:rPr>
                <w:del w:id="301" w:author="Colonero Maxwell" w:date="2020-07-16T15:28:00Z"/>
                <w:b/>
              </w:rPr>
              <w:pPrChange w:id="302" w:author="Colonero Maxwell" w:date="2020-07-16T15:51:00Z">
                <w:pPr/>
              </w:pPrChange>
            </w:pPr>
            <w:del w:id="303" w:author="Colonero Maxwell" w:date="2020-07-16T15:28:00Z">
              <w:r w:rsidRPr="00A60628" w:rsidDel="0075317C">
                <w:rPr>
                  <w:b/>
                </w:rPr>
                <w:delText>Complete Evaluation</w:delText>
              </w:r>
            </w:del>
          </w:p>
        </w:tc>
      </w:tr>
      <w:tr w:rsidR="00B832EC" w:rsidRPr="005045CD" w:rsidDel="0075317C" w14:paraId="79C4D849" w14:textId="62E6E772" w:rsidTr="001E591F">
        <w:trPr>
          <w:del w:id="304" w:author="Colonero Maxwell" w:date="2020-07-16T15:28:00Z"/>
        </w:trPr>
        <w:tc>
          <w:tcPr>
            <w:tcW w:w="1665" w:type="dxa"/>
          </w:tcPr>
          <w:p w14:paraId="7033BCF8" w14:textId="2B2293ED" w:rsidR="00B832EC" w:rsidRPr="005045CD" w:rsidDel="0075317C" w:rsidRDefault="00B832EC" w:rsidP="0075317C">
            <w:pPr>
              <w:spacing w:after="160" w:line="259" w:lineRule="auto"/>
              <w:rPr>
                <w:del w:id="305" w:author="Colonero Maxwell" w:date="2020-07-16T15:28:00Z"/>
                <w:b/>
              </w:rPr>
              <w:pPrChange w:id="306" w:author="Colonero Maxwell" w:date="2020-07-16T15:51:00Z">
                <w:pPr>
                  <w:jc w:val="left"/>
                </w:pPr>
              </w:pPrChange>
            </w:pPr>
            <w:del w:id="307" w:author="Colonero Maxwell" w:date="2020-07-16T15:28:00Z">
              <w:r w:rsidRPr="005045CD" w:rsidDel="0075317C">
                <w:rPr>
                  <w:b/>
                </w:rPr>
                <w:delText xml:space="preserve">Domain: </w:delText>
              </w:r>
            </w:del>
          </w:p>
        </w:tc>
        <w:tc>
          <w:tcPr>
            <w:tcW w:w="7685" w:type="dxa"/>
          </w:tcPr>
          <w:p w14:paraId="0BE560F2" w14:textId="293149BF" w:rsidR="00B832EC" w:rsidRPr="005045CD" w:rsidDel="0075317C" w:rsidRDefault="00E70941" w:rsidP="0075317C">
            <w:pPr>
              <w:spacing w:after="160" w:line="259" w:lineRule="auto"/>
              <w:rPr>
                <w:del w:id="308" w:author="Colonero Maxwell" w:date="2020-07-16T15:28:00Z"/>
                <w:b/>
              </w:rPr>
              <w:pPrChange w:id="309" w:author="Colonero Maxwell" w:date="2020-07-16T15:51:00Z">
                <w:pPr>
                  <w:jc w:val="left"/>
                </w:pPr>
              </w:pPrChange>
            </w:pPr>
            <w:del w:id="310" w:author="Colonero Maxwell" w:date="2020-07-16T15:28:00Z">
              <w:r w:rsidRPr="00867848" w:rsidDel="0075317C">
                <w:rPr>
                  <w:color w:val="00B050"/>
                </w:rPr>
                <w:delText>Live</w:delText>
              </w:r>
              <w:r w:rsidDel="0075317C">
                <w:delText xml:space="preserve"> or </w:delText>
              </w:r>
              <w:r w:rsidRPr="00867848" w:rsidDel="0075317C">
                <w:rPr>
                  <w:color w:val="FF0000"/>
                </w:rPr>
                <w:delText>Complex Programs</w:delText>
              </w:r>
            </w:del>
          </w:p>
        </w:tc>
      </w:tr>
      <w:tr w:rsidR="00B832EC" w:rsidRPr="005045CD" w:rsidDel="0075317C" w14:paraId="5E5112BA" w14:textId="03B9958B" w:rsidTr="001E591F">
        <w:trPr>
          <w:del w:id="311" w:author="Colonero Maxwell" w:date="2020-07-16T15:28:00Z"/>
        </w:trPr>
        <w:tc>
          <w:tcPr>
            <w:tcW w:w="1665" w:type="dxa"/>
          </w:tcPr>
          <w:p w14:paraId="0FAA6774" w14:textId="628B3BA6" w:rsidR="00B832EC" w:rsidRPr="005045CD" w:rsidDel="0075317C" w:rsidRDefault="00B832EC" w:rsidP="0075317C">
            <w:pPr>
              <w:spacing w:after="160" w:line="259" w:lineRule="auto"/>
              <w:rPr>
                <w:del w:id="312" w:author="Colonero Maxwell" w:date="2020-07-16T15:28:00Z"/>
                <w:b/>
              </w:rPr>
              <w:pPrChange w:id="313" w:author="Colonero Maxwell" w:date="2020-07-16T15:51:00Z">
                <w:pPr>
                  <w:jc w:val="left"/>
                </w:pPr>
              </w:pPrChange>
            </w:pPr>
            <w:del w:id="314" w:author="Colonero Maxwell" w:date="2020-07-16T15:28:00Z">
              <w:r w:rsidRPr="005045CD" w:rsidDel="0075317C">
                <w:rPr>
                  <w:b/>
                </w:rPr>
                <w:delText xml:space="preserve">Action Name: </w:delText>
              </w:r>
            </w:del>
          </w:p>
        </w:tc>
        <w:tc>
          <w:tcPr>
            <w:tcW w:w="7685" w:type="dxa"/>
          </w:tcPr>
          <w:p w14:paraId="174F753B" w14:textId="266ECCF5" w:rsidR="00B832EC" w:rsidRPr="005045CD" w:rsidDel="0075317C" w:rsidRDefault="00DB2736" w:rsidP="0075317C">
            <w:pPr>
              <w:spacing w:after="160" w:line="259" w:lineRule="auto"/>
              <w:rPr>
                <w:del w:id="315" w:author="Colonero Maxwell" w:date="2020-07-16T15:28:00Z"/>
                <w:b/>
              </w:rPr>
              <w:pPrChange w:id="316" w:author="Colonero Maxwell" w:date="2020-07-16T15:51:00Z">
                <w:pPr>
                  <w:jc w:val="left"/>
                </w:pPr>
              </w:pPrChange>
            </w:pPr>
            <w:del w:id="317" w:author="Colonero Maxwell" w:date="2020-07-16T15:28:00Z">
              <w:r w:rsidDel="0075317C">
                <w:rPr>
                  <w:b/>
                </w:rPr>
                <w:delText>1</w:delText>
              </w:r>
              <w:r w:rsidRPr="00DB2736" w:rsidDel="0075317C">
                <w:rPr>
                  <w:b/>
                  <w:vertAlign w:val="superscript"/>
                </w:rPr>
                <w:delText>st</w:delText>
              </w:r>
              <w:r w:rsidDel="0075317C">
                <w:rPr>
                  <w:b/>
                </w:rPr>
                <w:delText xml:space="preserve"> Request for Feedback</w:delText>
              </w:r>
            </w:del>
          </w:p>
        </w:tc>
      </w:tr>
      <w:tr w:rsidR="00B832EC" w:rsidRPr="005045CD" w:rsidDel="0075317C" w14:paraId="0D558686" w14:textId="0D366D63" w:rsidTr="001E591F">
        <w:trPr>
          <w:del w:id="318" w:author="Colonero Maxwell" w:date="2020-07-16T15:28:00Z"/>
        </w:trPr>
        <w:tc>
          <w:tcPr>
            <w:tcW w:w="1665" w:type="dxa"/>
          </w:tcPr>
          <w:p w14:paraId="6116557F" w14:textId="0CD6167A" w:rsidR="00B832EC" w:rsidRPr="005045CD" w:rsidDel="0075317C" w:rsidRDefault="00B832EC" w:rsidP="0075317C">
            <w:pPr>
              <w:spacing w:after="160" w:line="259" w:lineRule="auto"/>
              <w:rPr>
                <w:del w:id="319" w:author="Colonero Maxwell" w:date="2020-07-16T15:28:00Z"/>
                <w:rFonts w:ascii="Arial" w:hAnsi="Arial" w:cs="Arial"/>
                <w:color w:val="333333"/>
                <w:sz w:val="18"/>
                <w:szCs w:val="18"/>
                <w:lang w:eastAsia="en-US"/>
              </w:rPr>
              <w:pPrChange w:id="320" w:author="Colonero Maxwell" w:date="2020-07-16T15:51:00Z">
                <w:pPr>
                  <w:jc w:val="left"/>
                </w:pPr>
              </w:pPrChange>
            </w:pPr>
            <w:del w:id="321" w:author="Colonero Maxwell" w:date="2020-07-16T15:28:00Z">
              <w:r w:rsidRPr="005045CD" w:rsidDel="0075317C">
                <w:rPr>
                  <w:b/>
                </w:rPr>
                <w:delText xml:space="preserve">Named Quires: </w:delText>
              </w:r>
            </w:del>
          </w:p>
        </w:tc>
        <w:tc>
          <w:tcPr>
            <w:tcW w:w="7685" w:type="dxa"/>
          </w:tcPr>
          <w:p w14:paraId="57D7D00E" w14:textId="190FC648" w:rsidR="00B832EC" w:rsidRPr="005045CD" w:rsidDel="0075317C" w:rsidRDefault="00CC57FC" w:rsidP="0075317C">
            <w:pPr>
              <w:spacing w:after="160" w:line="259" w:lineRule="auto"/>
              <w:rPr>
                <w:del w:id="322" w:author="Colonero Maxwell" w:date="2020-07-16T15:28:00Z"/>
                <w:b/>
              </w:rPr>
              <w:pPrChange w:id="323" w:author="Colonero Maxwell" w:date="2020-07-16T15:51:00Z">
                <w:pPr>
                  <w:jc w:val="left"/>
                </w:pPr>
              </w:pPrChange>
            </w:pPr>
            <w:del w:id="324" w:author="Colonero Maxwell" w:date="2020-07-16T15:28:00Z">
              <w:r w:rsidRPr="00CC57FC" w:rsidDel="0075317C">
                <w:rPr>
                  <w:b/>
                </w:rPr>
                <w:delText>Confirmed Learner with Evaluation</w:delText>
              </w:r>
            </w:del>
          </w:p>
        </w:tc>
      </w:tr>
      <w:tr w:rsidR="00DB2736" w:rsidRPr="005045CD" w:rsidDel="0075317C" w14:paraId="458D45DC" w14:textId="2558529B" w:rsidTr="001E591F">
        <w:trPr>
          <w:del w:id="325" w:author="Colonero Maxwell" w:date="2020-07-16T15:28:00Z"/>
        </w:trPr>
        <w:tc>
          <w:tcPr>
            <w:tcW w:w="1665" w:type="dxa"/>
          </w:tcPr>
          <w:p w14:paraId="0FC50232" w14:textId="6C91F03F" w:rsidR="00DB2736" w:rsidRPr="005045CD" w:rsidDel="0075317C" w:rsidRDefault="00DB2736" w:rsidP="0075317C">
            <w:pPr>
              <w:spacing w:after="160" w:line="259" w:lineRule="auto"/>
              <w:rPr>
                <w:del w:id="326" w:author="Colonero Maxwell" w:date="2020-07-16T15:28:00Z"/>
                <w:b/>
              </w:rPr>
              <w:pPrChange w:id="327" w:author="Colonero Maxwell" w:date="2020-07-16T15:51:00Z">
                <w:pPr/>
              </w:pPrChange>
            </w:pPr>
            <w:del w:id="328" w:author="Colonero Maxwell" w:date="2020-07-16T15:28:00Z">
              <w:r w:rsidDel="0075317C">
                <w:rPr>
                  <w:b/>
                </w:rPr>
                <w:delText>Notes</w:delText>
              </w:r>
            </w:del>
          </w:p>
        </w:tc>
        <w:tc>
          <w:tcPr>
            <w:tcW w:w="7685" w:type="dxa"/>
          </w:tcPr>
          <w:p w14:paraId="13F1FD40" w14:textId="4FAC702D" w:rsidR="00DB2736" w:rsidRPr="005045CD" w:rsidDel="0075317C" w:rsidRDefault="00DB2736" w:rsidP="0075317C">
            <w:pPr>
              <w:spacing w:after="160" w:line="259" w:lineRule="auto"/>
              <w:rPr>
                <w:del w:id="329" w:author="Colonero Maxwell" w:date="2020-07-16T15:28:00Z"/>
                <w:b/>
              </w:rPr>
              <w:pPrChange w:id="330" w:author="Colonero Maxwell" w:date="2020-07-16T15:51:00Z">
                <w:pPr/>
              </w:pPrChange>
            </w:pPr>
            <w:del w:id="331" w:author="Colonero Maxwell" w:date="2020-07-16T15:28:00Z">
              <w:r w:rsidDel="0075317C">
                <w:rPr>
                  <w:b/>
                </w:rPr>
                <w:delText>Sent on last day of Event</w:delText>
              </w:r>
            </w:del>
          </w:p>
        </w:tc>
      </w:tr>
      <w:tr w:rsidR="005D15BD" w:rsidRPr="005045CD" w:rsidDel="0075317C" w14:paraId="6864C98B" w14:textId="554068F0" w:rsidTr="001E591F">
        <w:trPr>
          <w:del w:id="332" w:author="Colonero Maxwell" w:date="2020-07-16T15:28:00Z"/>
        </w:trPr>
        <w:tc>
          <w:tcPr>
            <w:tcW w:w="1665" w:type="dxa"/>
          </w:tcPr>
          <w:p w14:paraId="4BDA881F" w14:textId="017C295E" w:rsidR="005D15BD" w:rsidDel="0075317C" w:rsidRDefault="005D15BD" w:rsidP="0075317C">
            <w:pPr>
              <w:spacing w:after="160" w:line="259" w:lineRule="auto"/>
              <w:rPr>
                <w:del w:id="333" w:author="Colonero Maxwell" w:date="2020-07-16T15:28:00Z"/>
                <w:b/>
              </w:rPr>
              <w:pPrChange w:id="334" w:author="Colonero Maxwell" w:date="2020-07-16T15:51:00Z">
                <w:pPr/>
              </w:pPrChange>
            </w:pPr>
            <w:del w:id="335" w:author="Colonero Maxwell" w:date="2020-07-16T15:28:00Z">
              <w:r w:rsidDel="0075317C">
                <w:rPr>
                  <w:b/>
                </w:rPr>
                <w:delText>iCal</w:delText>
              </w:r>
            </w:del>
          </w:p>
        </w:tc>
        <w:tc>
          <w:tcPr>
            <w:tcW w:w="7685" w:type="dxa"/>
          </w:tcPr>
          <w:p w14:paraId="19A4F557" w14:textId="59C77E2D" w:rsidR="005D15BD" w:rsidDel="0075317C" w:rsidRDefault="005D15BD" w:rsidP="0075317C">
            <w:pPr>
              <w:spacing w:after="160" w:line="259" w:lineRule="auto"/>
              <w:rPr>
                <w:del w:id="336" w:author="Colonero Maxwell" w:date="2020-07-16T15:28:00Z"/>
                <w:b/>
              </w:rPr>
              <w:pPrChange w:id="337" w:author="Colonero Maxwell" w:date="2020-07-16T15:51:00Z">
                <w:pPr/>
              </w:pPrChange>
            </w:pPr>
            <w:del w:id="338" w:author="Colonero Maxwell" w:date="2020-07-16T15:28:00Z">
              <w:r w:rsidDel="0075317C">
                <w:rPr>
                  <w:b/>
                </w:rPr>
                <w:delText>Disable</w:delText>
              </w:r>
            </w:del>
          </w:p>
        </w:tc>
      </w:tr>
    </w:tbl>
    <w:p w14:paraId="25168990" w14:textId="2306A697" w:rsidR="00B832EC" w:rsidDel="0075317C" w:rsidRDefault="00B832EC" w:rsidP="0075317C">
      <w:pPr>
        <w:spacing w:after="160" w:line="259" w:lineRule="auto"/>
        <w:rPr>
          <w:del w:id="339" w:author="Colonero Maxwell" w:date="2020-07-16T15:28:00Z"/>
          <w:rFonts w:ascii="Arial" w:hAnsi="Arial" w:cs="Arial"/>
          <w:color w:val="333333"/>
          <w:sz w:val="18"/>
          <w:szCs w:val="18"/>
          <w:lang w:eastAsia="en-US"/>
        </w:rPr>
        <w:pPrChange w:id="340" w:author="Colonero Maxwell" w:date="2020-07-16T15:51:00Z">
          <w:pPr/>
        </w:pPrChange>
      </w:pPr>
    </w:p>
    <w:p w14:paraId="6CA82CB5" w14:textId="5131BBCE" w:rsidR="00B832EC" w:rsidDel="0075317C" w:rsidRDefault="00B832EC" w:rsidP="0075317C">
      <w:pPr>
        <w:spacing w:after="160" w:line="259" w:lineRule="auto"/>
        <w:rPr>
          <w:del w:id="341" w:author="Colonero Maxwell" w:date="2020-07-16T15:28:00Z"/>
          <w:rFonts w:ascii="Arial" w:hAnsi="Arial" w:cs="Arial"/>
          <w:color w:val="333333"/>
          <w:sz w:val="18"/>
          <w:szCs w:val="18"/>
          <w:lang w:eastAsia="en-US"/>
        </w:rPr>
        <w:pPrChange w:id="342" w:author="Colonero Maxwell" w:date="2020-07-16T15:51:00Z">
          <w:pPr/>
        </w:pPrChange>
      </w:pPr>
    </w:p>
    <w:tbl>
      <w:tblPr>
        <w:tblStyle w:val="TableGrid"/>
        <w:tblW w:w="0" w:type="auto"/>
        <w:tblLook w:val="04A0" w:firstRow="1" w:lastRow="0" w:firstColumn="1" w:lastColumn="0" w:noHBand="0" w:noVBand="1"/>
      </w:tblPr>
      <w:tblGrid>
        <w:gridCol w:w="9792"/>
      </w:tblGrid>
      <w:tr w:rsidR="00B832EC" w:rsidDel="0075317C" w14:paraId="3519EEE6" w14:textId="68DBE127" w:rsidTr="00061A0D">
        <w:trPr>
          <w:trHeight w:val="323"/>
          <w:del w:id="343" w:author="Colonero Maxwell" w:date="2020-07-16T15:28:00Z"/>
        </w:trPr>
        <w:tc>
          <w:tcPr>
            <w:tcW w:w="9792" w:type="dxa"/>
          </w:tcPr>
          <w:p w14:paraId="0AC7FBF7" w14:textId="7C65CFA5" w:rsidR="00B832EC" w:rsidDel="0075317C" w:rsidRDefault="00B832EC" w:rsidP="0075317C">
            <w:pPr>
              <w:spacing w:after="160" w:line="259" w:lineRule="auto"/>
              <w:rPr>
                <w:del w:id="344" w:author="Colonero Maxwell" w:date="2020-07-16T15:28:00Z"/>
                <w:rFonts w:ascii="Arial" w:hAnsi="Arial" w:cs="Arial"/>
                <w:color w:val="333333"/>
                <w:sz w:val="18"/>
                <w:szCs w:val="18"/>
                <w:lang w:eastAsia="en-US"/>
              </w:rPr>
              <w:pPrChange w:id="345" w:author="Colonero Maxwell" w:date="2020-07-16T15:51:00Z">
                <w:pPr>
                  <w:jc w:val="left"/>
                </w:pPr>
              </w:pPrChange>
            </w:pPr>
            <w:del w:id="346" w:author="Colonero Maxwell" w:date="2020-07-16T15:28:00Z">
              <w:r w:rsidRPr="005045CD" w:rsidDel="0075317C">
                <w:rPr>
                  <w:b/>
                  <w:sz w:val="22"/>
                </w:rPr>
                <w:delText>Subject</w:delText>
              </w:r>
              <w:r w:rsidRPr="005045CD" w:rsidDel="0075317C">
                <w:rPr>
                  <w:sz w:val="22"/>
                </w:rPr>
                <w:delText xml:space="preserve">: </w:delText>
              </w:r>
              <w:r w:rsidR="00DB2736" w:rsidDel="0075317C">
                <w:rPr>
                  <w:rFonts w:ascii="Calibri" w:hAnsi="Calibri" w:cs="Calibri"/>
                  <w:sz w:val="22"/>
                  <w:szCs w:val="22"/>
                </w:rPr>
                <w:delText xml:space="preserve">Feedback Request for </w:delText>
              </w:r>
              <w:r w:rsidR="00AC6F06" w:rsidRPr="00AC6F06" w:rsidDel="0075317C">
                <w:rPr>
                  <w:rFonts w:ascii="Calibri" w:hAnsi="Calibri" w:cs="Calibri"/>
                  <w:color w:val="4472C4" w:themeColor="accent5"/>
                  <w:sz w:val="22"/>
                  <w:szCs w:val="22"/>
                </w:rPr>
                <w:delText>@Eval_ClassTitle@</w:delText>
              </w:r>
            </w:del>
          </w:p>
        </w:tc>
      </w:tr>
      <w:tr w:rsidR="00B832EC" w:rsidDel="0075317C" w14:paraId="43FB52D0" w14:textId="6C54C085" w:rsidTr="00061A0D">
        <w:trPr>
          <w:del w:id="347" w:author="Colonero Maxwell" w:date="2020-07-16T15:28: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C01FD3" w:rsidDel="0075317C" w14:paraId="0E8178F2" w14:textId="05ADD995" w:rsidTr="00C01FD3">
              <w:trPr>
                <w:jc w:val="center"/>
                <w:del w:id="348" w:author="Colonero Maxwell" w:date="2020-07-16T15:28: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C01FD3" w:rsidDel="0075317C" w14:paraId="1A6289CB" w14:textId="6E4F2DF6">
                    <w:trPr>
                      <w:del w:id="349" w:author="Colonero Maxwell" w:date="2020-07-16T15:28:00Z"/>
                    </w:trPr>
                    <w:tc>
                      <w:tcPr>
                        <w:tcW w:w="750" w:type="dxa"/>
                        <w:hideMark/>
                      </w:tcPr>
                      <w:p w14:paraId="7B148C77" w14:textId="56598AE1" w:rsidR="00C01FD3" w:rsidDel="0075317C" w:rsidRDefault="00C01FD3" w:rsidP="0075317C">
                        <w:pPr>
                          <w:spacing w:after="160" w:line="259" w:lineRule="auto"/>
                          <w:rPr>
                            <w:del w:id="350" w:author="Colonero Maxwell" w:date="2020-07-16T15:28:00Z"/>
                            <w:rFonts w:ascii="Times New Roman" w:hAnsi="Times New Roman"/>
                            <w:lang w:eastAsia="en-US"/>
                          </w:rPr>
                          <w:pPrChange w:id="351" w:author="Colonero Maxwell" w:date="2020-07-16T15:51:00Z">
                            <w:pPr/>
                          </w:pPrChange>
                        </w:pPr>
                      </w:p>
                    </w:tc>
                    <w:tc>
                      <w:tcPr>
                        <w:tcW w:w="7125" w:type="dxa"/>
                        <w:shd w:val="clear" w:color="auto" w:fill="FFFFFF"/>
                        <w:vAlign w:val="center"/>
                      </w:tcPr>
                      <w:p w14:paraId="4A502DCD" w14:textId="43D10EC5" w:rsidR="00C01FD3" w:rsidRPr="00C01FD3" w:rsidDel="0075317C" w:rsidRDefault="00C01FD3" w:rsidP="0075317C">
                        <w:pPr>
                          <w:spacing w:after="160" w:line="259" w:lineRule="auto"/>
                          <w:rPr>
                            <w:del w:id="352" w:author="Colonero Maxwell" w:date="2020-07-16T15:28:00Z"/>
                            <w:rFonts w:ascii="Trebuchet MS" w:hAnsi="Trebuchet MS"/>
                            <w:color w:val="177B57"/>
                            <w:sz w:val="28"/>
                            <w:szCs w:val="28"/>
                          </w:rPr>
                          <w:pPrChange w:id="353" w:author="Colonero Maxwell" w:date="2020-07-16T15:51:00Z">
                            <w:pPr>
                              <w:pStyle w:val="Heading1"/>
                              <w:numPr>
                                <w:numId w:val="0"/>
                              </w:numPr>
                              <w:tabs>
                                <w:tab w:val="clear" w:pos="284"/>
                              </w:tabs>
                              <w:spacing w:before="150" w:after="150"/>
                              <w:ind w:right="150"/>
                            </w:pPr>
                          </w:pPrChange>
                        </w:pPr>
                        <w:del w:id="354" w:author="Colonero Maxwell" w:date="2020-07-16T15:28:00Z">
                          <w:r w:rsidDel="0075317C">
                            <w:rPr>
                              <w:rFonts w:ascii="Trebuchet MS" w:hAnsi="Trebuchet MS"/>
                              <w:caps/>
                              <w:color w:val="177B57"/>
                              <w:sz w:val="27"/>
                              <w:szCs w:val="27"/>
                            </w:rPr>
                            <w:delText>LIVE LEARNING PROGRAM UPDATE</w:delText>
                          </w:r>
                        </w:del>
                      </w:p>
                      <w:p w14:paraId="00F9DCDB" w14:textId="25A26B0E" w:rsidR="00C01FD3" w:rsidDel="0075317C" w:rsidRDefault="00C01FD3" w:rsidP="0075317C">
                        <w:pPr>
                          <w:spacing w:after="160" w:line="259" w:lineRule="auto"/>
                          <w:rPr>
                            <w:del w:id="355" w:author="Colonero Maxwell" w:date="2020-07-16T15:28:00Z"/>
                            <w:rFonts w:ascii="Georgia" w:hAnsi="Georgia"/>
                            <w:bCs/>
                            <w:color w:val="000000"/>
                            <w:sz w:val="32"/>
                            <w:szCs w:val="32"/>
                          </w:rPr>
                          <w:pPrChange w:id="356" w:author="Colonero Maxwell" w:date="2020-07-16T15:51:00Z">
                            <w:pPr>
                              <w:pStyle w:val="Heading5"/>
                              <w:spacing w:before="150" w:after="150"/>
                              <w:ind w:left="150" w:right="150"/>
                            </w:pPr>
                          </w:pPrChange>
                        </w:pPr>
                        <w:del w:id="357" w:author="Colonero Maxwell" w:date="2020-07-16T15:28:00Z">
                          <w:r w:rsidDel="0075317C">
                            <w:rPr>
                              <w:rFonts w:ascii="Georgia" w:hAnsi="Georgia"/>
                              <w:b/>
                              <w:color w:val="333333"/>
                              <w:sz w:val="40"/>
                              <w:szCs w:val="40"/>
                            </w:rPr>
                            <w:delText xml:space="preserve">Please Provide Feedback for </w:delText>
                          </w:r>
                          <w:r w:rsidR="00AC6F06" w:rsidRPr="00AC6F06" w:rsidDel="0075317C">
                            <w:rPr>
                              <w:rFonts w:ascii="Georgia" w:hAnsi="Georgia"/>
                              <w:b/>
                              <w:color w:val="4472C4" w:themeColor="accent5"/>
                              <w:sz w:val="40"/>
                              <w:szCs w:val="40"/>
                            </w:rPr>
                            <w:delText>@Eval_ClassTitle@</w:delText>
                          </w:r>
                        </w:del>
                      </w:p>
                    </w:tc>
                    <w:tc>
                      <w:tcPr>
                        <w:tcW w:w="1125" w:type="dxa"/>
                        <w:shd w:val="clear" w:color="auto" w:fill="FFFFFF"/>
                        <w:hideMark/>
                      </w:tcPr>
                      <w:p w14:paraId="0C9A66B3" w14:textId="62F1B8E6" w:rsidR="00C01FD3" w:rsidDel="0075317C" w:rsidRDefault="00C01FD3" w:rsidP="0075317C">
                        <w:pPr>
                          <w:spacing w:after="160" w:line="259" w:lineRule="auto"/>
                          <w:rPr>
                            <w:del w:id="358" w:author="Colonero Maxwell" w:date="2020-07-16T15:28:00Z"/>
                            <w:rFonts w:ascii="Georgia" w:hAnsi="Georgia"/>
                            <w:b/>
                            <w:bCs/>
                            <w:color w:val="000000"/>
                            <w:sz w:val="32"/>
                            <w:szCs w:val="32"/>
                          </w:rPr>
                          <w:pPrChange w:id="359" w:author="Colonero Maxwell" w:date="2020-07-16T15:51:00Z">
                            <w:pPr/>
                          </w:pPrChange>
                        </w:pPr>
                      </w:p>
                    </w:tc>
                  </w:tr>
                </w:tbl>
                <w:p w14:paraId="514CE888" w14:textId="6EA33179" w:rsidR="00C01FD3" w:rsidDel="0075317C" w:rsidRDefault="00C01FD3" w:rsidP="0075317C">
                  <w:pPr>
                    <w:spacing w:after="160" w:line="259" w:lineRule="auto"/>
                    <w:rPr>
                      <w:del w:id="360" w:author="Colonero Maxwell" w:date="2020-07-16T15:28:00Z"/>
                      <w:sz w:val="20"/>
                      <w:szCs w:val="20"/>
                    </w:rPr>
                    <w:pPrChange w:id="361" w:author="Colonero Maxwell" w:date="2020-07-16T15:51:00Z">
                      <w:pPr/>
                    </w:pPrChange>
                  </w:pPr>
                </w:p>
              </w:tc>
            </w:tr>
            <w:tr w:rsidR="00C01FD3" w:rsidDel="0075317C" w14:paraId="4397CC70" w14:textId="18A21F0C" w:rsidTr="00C01FD3">
              <w:trPr>
                <w:trHeight w:val="300"/>
                <w:jc w:val="center"/>
                <w:del w:id="362" w:author="Colonero Maxwell" w:date="2020-07-16T15:28:00Z"/>
              </w:trPr>
              <w:tc>
                <w:tcPr>
                  <w:tcW w:w="0" w:type="auto"/>
                  <w:vAlign w:val="center"/>
                  <w:hideMark/>
                </w:tcPr>
                <w:p w14:paraId="18099B4E" w14:textId="6259586C" w:rsidR="00C01FD3" w:rsidDel="0075317C" w:rsidRDefault="00C01FD3" w:rsidP="0075317C">
                  <w:pPr>
                    <w:spacing w:after="160" w:line="259" w:lineRule="auto"/>
                    <w:rPr>
                      <w:del w:id="363" w:author="Colonero Maxwell" w:date="2020-07-16T15:28:00Z"/>
                      <w:rFonts w:eastAsiaTheme="minorHAnsi"/>
                      <w:sz w:val="24"/>
                    </w:rPr>
                    <w:pPrChange w:id="364" w:author="Colonero Maxwell" w:date="2020-07-16T15:51:00Z">
                      <w:pPr/>
                    </w:pPrChange>
                  </w:pPr>
                  <w:del w:id="365" w:author="Colonero Maxwell" w:date="2020-07-16T15:28:00Z">
                    <w:r w:rsidDel="0075317C">
                      <w:delText xml:space="preserve">  </w:delText>
                    </w:r>
                  </w:del>
                </w:p>
              </w:tc>
            </w:tr>
            <w:tr w:rsidR="00C01FD3" w:rsidDel="0075317C" w14:paraId="3234F8CB" w14:textId="7BD52C3C" w:rsidTr="00C01FD3">
              <w:trPr>
                <w:jc w:val="center"/>
                <w:del w:id="366" w:author="Colonero Maxwell" w:date="2020-07-16T15:28:00Z"/>
              </w:trPr>
              <w:tc>
                <w:tcPr>
                  <w:tcW w:w="0" w:type="auto"/>
                  <w:shd w:val="clear" w:color="auto" w:fill="FFFFFF"/>
                  <w:tcMar>
                    <w:top w:w="0" w:type="dxa"/>
                    <w:left w:w="150" w:type="dxa"/>
                    <w:bottom w:w="150" w:type="dxa"/>
                    <w:right w:w="150" w:type="dxa"/>
                  </w:tcMar>
                  <w:vAlign w:val="center"/>
                  <w:hideMark/>
                </w:tcPr>
                <w:p w14:paraId="318ABB02" w14:textId="2884704E" w:rsidR="00C01FD3" w:rsidRPr="00AE0C58" w:rsidDel="0075317C" w:rsidRDefault="00E70941" w:rsidP="0075317C">
                  <w:pPr>
                    <w:spacing w:after="160" w:line="259" w:lineRule="auto"/>
                    <w:rPr>
                      <w:del w:id="367" w:author="Colonero Maxwell" w:date="2020-07-16T15:28:00Z"/>
                      <w:rFonts w:ascii="Trebuchet MS" w:hAnsi="Trebuchet MS"/>
                      <w:color w:val="000000"/>
                      <w:szCs w:val="22"/>
                    </w:rPr>
                    <w:pPrChange w:id="368" w:author="Colonero Maxwell" w:date="2020-07-16T15:51:00Z">
                      <w:pPr>
                        <w:pStyle w:val="Heading5"/>
                        <w:numPr>
                          <w:ilvl w:val="0"/>
                          <w:numId w:val="0"/>
                        </w:numPr>
                        <w:tabs>
                          <w:tab w:val="clear" w:pos="1418"/>
                        </w:tabs>
                        <w:spacing w:before="0" w:after="240"/>
                        <w:ind w:left="0" w:firstLine="0"/>
                      </w:pPr>
                    </w:pPrChange>
                  </w:pPr>
                  <w:del w:id="369" w:author="Colonero Maxwell" w:date="2020-07-16T15:28:00Z">
                    <w:r w:rsidDel="0075317C">
                      <w:rPr>
                        <w:rFonts w:ascii="Trebuchet MS" w:hAnsi="Trebuchet MS"/>
                        <w:color w:val="000000"/>
                        <w:szCs w:val="22"/>
                      </w:rPr>
                      <w:delText>H</w:delText>
                    </w:r>
                    <w:r w:rsidR="00AC6F06" w:rsidDel="0075317C">
                      <w:rPr>
                        <w:rFonts w:ascii="Trebuchet MS" w:hAnsi="Trebuchet MS"/>
                        <w:color w:val="000000"/>
                        <w:szCs w:val="22"/>
                      </w:rPr>
                      <w:delText>ello</w:delText>
                    </w:r>
                    <w:r w:rsidR="00CC57FC" w:rsidDel="0075317C">
                      <w:rPr>
                        <w:rFonts w:ascii="Trebuchet MS" w:hAnsi="Trebuchet MS"/>
                        <w:color w:val="000000"/>
                        <w:szCs w:val="22"/>
                      </w:rPr>
                      <w:delText xml:space="preserve"> </w:delText>
                    </w:r>
                    <w:r w:rsidR="00CC57FC" w:rsidRPr="00CC57FC" w:rsidDel="0075317C">
                      <w:rPr>
                        <w:rFonts w:ascii="Trebuchet MS" w:hAnsi="Trebuchet MS"/>
                        <w:color w:val="000000"/>
                        <w:szCs w:val="22"/>
                      </w:rPr>
                      <w:delText>@Eval_Evaluator_First_Name@</w:delText>
                    </w:r>
                    <w:r w:rsidR="00AC6F06" w:rsidDel="0075317C">
                      <w:rPr>
                        <w:rFonts w:ascii="Trebuchet MS" w:hAnsi="Trebuchet MS"/>
                        <w:color w:val="000000"/>
                        <w:szCs w:val="22"/>
                      </w:rPr>
                      <w:delText>,</w:delText>
                    </w:r>
                    <w:r w:rsidR="00C01FD3" w:rsidRPr="00AE0C58" w:rsidDel="0075317C">
                      <w:rPr>
                        <w:rFonts w:ascii="Trebuchet MS" w:hAnsi="Trebuchet MS"/>
                        <w:color w:val="000000"/>
                        <w:szCs w:val="22"/>
                      </w:rPr>
                      <w:br/>
                    </w:r>
                    <w:r w:rsidR="00C01FD3" w:rsidRPr="00AE0C58" w:rsidDel="0075317C">
                      <w:rPr>
                        <w:rFonts w:ascii="Trebuchet MS" w:hAnsi="Trebuchet MS"/>
                        <w:color w:val="000000"/>
                        <w:szCs w:val="22"/>
                      </w:rPr>
                      <w:br/>
                      <w:delText xml:space="preserve">We hope you found </w:delText>
                    </w:r>
                    <w:r w:rsidR="00AC6F06" w:rsidRPr="00AC6F06" w:rsidDel="0075317C">
                      <w:rPr>
                        <w:rFonts w:ascii="Calibri" w:hAnsi="Calibri" w:cs="Calibri"/>
                        <w:color w:val="4472C4" w:themeColor="accent5"/>
                        <w:szCs w:val="22"/>
                      </w:rPr>
                      <w:delText>@Eval_ClassTitle@</w:delText>
                    </w:r>
                    <w:r w:rsidR="00AC6F06" w:rsidDel="0075317C">
                      <w:rPr>
                        <w:rFonts w:ascii="Calibri" w:hAnsi="Calibri" w:cs="Calibri"/>
                        <w:color w:val="4472C4" w:themeColor="accent5"/>
                        <w:szCs w:val="22"/>
                      </w:rPr>
                      <w:delText xml:space="preserve"> </w:delText>
                    </w:r>
                    <w:r w:rsidR="00C01FD3" w:rsidRPr="00AE0C58" w:rsidDel="0075317C">
                      <w:rPr>
                        <w:rFonts w:ascii="Trebuchet MS" w:hAnsi="Trebuchet MS"/>
                        <w:color w:val="000000"/>
                        <w:szCs w:val="22"/>
                      </w:rPr>
                      <w:delText xml:space="preserve">useful, learned new skills, and enjoyed your time! </w:delText>
                    </w:r>
                    <w:r w:rsidR="00C01FD3" w:rsidRPr="00AE0C58" w:rsidDel="0075317C">
                      <w:rPr>
                        <w:rFonts w:ascii="Trebuchet MS" w:hAnsi="Trebuchet MS"/>
                        <w:color w:val="000000"/>
                        <w:szCs w:val="22"/>
                      </w:rPr>
                      <w:br/>
                    </w:r>
                    <w:r w:rsidR="00C01FD3" w:rsidRPr="00AE0C58" w:rsidDel="0075317C">
                      <w:rPr>
                        <w:rFonts w:ascii="Trebuchet MS" w:hAnsi="Trebuchet MS"/>
                        <w:color w:val="000000"/>
                        <w:szCs w:val="22"/>
                      </w:rPr>
                      <w:br/>
                      <w:delText xml:space="preserve">Your opinions are greatly appreciated and play an important role in helping us to improve our training offerings. We ask that you please take a few minutes to reflect and share your thoughts via the feedback survey linked below. </w:delText>
                    </w:r>
                    <w:r w:rsidR="00C01FD3" w:rsidRPr="00AE0C58" w:rsidDel="0075317C">
                      <w:rPr>
                        <w:rFonts w:ascii="Trebuchet MS" w:hAnsi="Trebuchet MS"/>
                        <w:color w:val="000000"/>
                        <w:szCs w:val="22"/>
                      </w:rPr>
                      <w:br/>
                    </w:r>
                    <w:r w:rsidR="00C01FD3" w:rsidRPr="00AE0C58" w:rsidDel="0075317C">
                      <w:rPr>
                        <w:rFonts w:ascii="Trebuchet MS" w:hAnsi="Trebuchet MS"/>
                        <w:color w:val="000000"/>
                        <w:szCs w:val="22"/>
                      </w:rPr>
                      <w:br/>
                    </w:r>
                    <w:commentRangeStart w:id="370"/>
                    <w:r w:rsidR="00C01FD3" w:rsidRPr="00AE0C58" w:rsidDel="0075317C">
                      <w:rPr>
                        <w:rFonts w:ascii="Trebuchet MS" w:hAnsi="Trebuchet MS"/>
                        <w:color w:val="000000"/>
                        <w:szCs w:val="22"/>
                      </w:rPr>
                      <w:delText xml:space="preserve">The survey will remain open until 9 April 2020. Please kindly submit your feedback by this date. </w:delText>
                    </w:r>
                    <w:commentRangeEnd w:id="370"/>
                    <w:r w:rsidR="00AC6F06" w:rsidDel="0075317C">
                      <w:rPr>
                        <w:rStyle w:val="CommentReference"/>
                      </w:rPr>
                      <w:commentReference w:id="370"/>
                    </w:r>
                  </w:del>
                </w:p>
              </w:tc>
            </w:tr>
            <w:tr w:rsidR="00C01FD3" w:rsidDel="0075317C" w14:paraId="74FEB2B4" w14:textId="006F40C5" w:rsidTr="00C01FD3">
              <w:trPr>
                <w:trHeight w:val="375"/>
                <w:jc w:val="center"/>
                <w:del w:id="371" w:author="Colonero Maxwell" w:date="2020-07-16T15:28:00Z"/>
              </w:trPr>
              <w:tc>
                <w:tcPr>
                  <w:tcW w:w="0" w:type="auto"/>
                  <w:shd w:val="clear" w:color="auto" w:fill="FFFFFF"/>
                  <w:tcMar>
                    <w:top w:w="0" w:type="dxa"/>
                    <w:left w:w="375" w:type="dxa"/>
                    <w:bottom w:w="375" w:type="dxa"/>
                    <w:right w:w="375" w:type="dxa"/>
                  </w:tcMar>
                  <w:vAlign w:val="center"/>
                  <w:hideMark/>
                </w:tcPr>
                <w:p w14:paraId="35395F02" w14:textId="259C838B" w:rsidR="00C01FD3" w:rsidRPr="005F176F" w:rsidDel="0075317C" w:rsidRDefault="005F176F" w:rsidP="0075317C">
                  <w:pPr>
                    <w:spacing w:after="160" w:line="259" w:lineRule="auto"/>
                    <w:rPr>
                      <w:del w:id="372" w:author="Colonero Maxwell" w:date="2020-07-16T15:28:00Z"/>
                      <w:rFonts w:ascii="Times New Roman" w:eastAsiaTheme="minorHAnsi" w:hAnsi="Times New Roman"/>
                      <w:bCs/>
                      <w:color w:val="4472C4" w:themeColor="accent5"/>
                      <w:sz w:val="24"/>
                    </w:rPr>
                    <w:pPrChange w:id="373" w:author="Colonero Maxwell" w:date="2020-07-16T15:51:00Z">
                      <w:pPr/>
                    </w:pPrChange>
                  </w:pPr>
                  <w:del w:id="374" w:author="Colonero Maxwell" w:date="2020-07-16T15:28:00Z">
                    <w:r w:rsidRPr="005F176F" w:rsidDel="0075317C">
                      <w:rPr>
                        <w:rFonts w:ascii="Trebuchet MS" w:hAnsi="Trebuchet MS"/>
                        <w:bCs/>
                        <w:color w:val="4472C4" w:themeColor="accent5"/>
                        <w:szCs w:val="22"/>
                      </w:rPr>
                      <w:delText>@Eval_Learner_LaunchIn_ClassPage@</w:delText>
                    </w:r>
                  </w:del>
                </w:p>
              </w:tc>
            </w:tr>
            <w:tr w:rsidR="00C01FD3" w:rsidDel="0075317C" w14:paraId="1AB53363" w14:textId="130B8217" w:rsidTr="00C01FD3">
              <w:trPr>
                <w:trHeight w:val="150"/>
                <w:jc w:val="center"/>
                <w:del w:id="375" w:author="Colonero Maxwell" w:date="2020-07-16T15:28:00Z"/>
              </w:trPr>
              <w:tc>
                <w:tcPr>
                  <w:tcW w:w="0" w:type="auto"/>
                  <w:shd w:val="clear" w:color="auto" w:fill="FFFFFF"/>
                  <w:tcMar>
                    <w:top w:w="0" w:type="dxa"/>
                    <w:left w:w="150" w:type="dxa"/>
                    <w:bottom w:w="150" w:type="dxa"/>
                    <w:right w:w="150" w:type="dxa"/>
                  </w:tcMar>
                  <w:vAlign w:val="center"/>
                  <w:hideMark/>
                </w:tcPr>
                <w:p w14:paraId="4650E0BC" w14:textId="75C54011" w:rsidR="00AE0C58" w:rsidRPr="00AE0C58" w:rsidDel="0075317C" w:rsidRDefault="00C01FD3" w:rsidP="0075317C">
                  <w:pPr>
                    <w:spacing w:after="160" w:line="259" w:lineRule="auto"/>
                    <w:rPr>
                      <w:del w:id="376" w:author="Colonero Maxwell" w:date="2020-07-16T15:28:00Z"/>
                      <w:rFonts w:ascii="Trebuchet MS" w:hAnsi="Trebuchet MS"/>
                      <w:color w:val="000000"/>
                      <w:szCs w:val="22"/>
                    </w:rPr>
                    <w:pPrChange w:id="377" w:author="Colonero Maxwell" w:date="2020-07-16T15:51:00Z">
                      <w:pPr>
                        <w:pStyle w:val="Heading5"/>
                        <w:numPr>
                          <w:ilvl w:val="0"/>
                          <w:numId w:val="0"/>
                        </w:numPr>
                        <w:tabs>
                          <w:tab w:val="clear" w:pos="1418"/>
                        </w:tabs>
                        <w:spacing w:before="0" w:after="0"/>
                      </w:pPr>
                    </w:pPrChange>
                  </w:pPr>
                  <w:del w:id="378" w:author="Colonero Maxwell" w:date="2020-07-16T15:28:00Z">
                    <w:r w:rsidRPr="00AE0C58" w:rsidDel="0075317C">
                      <w:rPr>
                        <w:rFonts w:ascii="Trebuchet MS" w:hAnsi="Trebuchet MS"/>
                        <w:color w:val="000000"/>
                        <w:szCs w:val="22"/>
                      </w:rPr>
                      <w:delText>If you would like to go back and refer to program-related details and materials, you</w:delText>
                    </w:r>
                  </w:del>
                </w:p>
                <w:p w14:paraId="6A1AA191" w14:textId="45E5917F" w:rsidR="00C01FD3" w:rsidRPr="00AE0C58" w:rsidDel="0075317C" w:rsidRDefault="00C01FD3" w:rsidP="0075317C">
                  <w:pPr>
                    <w:spacing w:after="160" w:line="259" w:lineRule="auto"/>
                    <w:rPr>
                      <w:del w:id="379" w:author="Colonero Maxwell" w:date="2020-07-16T15:28:00Z"/>
                      <w:rFonts w:ascii="Trebuchet MS" w:hAnsi="Trebuchet MS"/>
                      <w:color w:val="000000"/>
                      <w:szCs w:val="22"/>
                    </w:rPr>
                    <w:pPrChange w:id="380" w:author="Colonero Maxwell" w:date="2020-07-16T15:51:00Z">
                      <w:pPr>
                        <w:pStyle w:val="Heading5"/>
                        <w:numPr>
                          <w:ilvl w:val="0"/>
                          <w:numId w:val="0"/>
                        </w:numPr>
                        <w:tabs>
                          <w:tab w:val="clear" w:pos="1418"/>
                        </w:tabs>
                        <w:spacing w:before="0" w:after="0"/>
                      </w:pPr>
                    </w:pPrChange>
                  </w:pPr>
                  <w:del w:id="381" w:author="Colonero Maxwell" w:date="2020-07-16T15:28:00Z">
                    <w:r w:rsidRPr="00AE0C58" w:rsidDel="0075317C">
                      <w:rPr>
                        <w:rFonts w:ascii="Trebuchet MS" w:hAnsi="Trebuchet MS"/>
                        <w:color w:val="000000"/>
                        <w:szCs w:val="22"/>
                      </w:rPr>
                      <w:delText xml:space="preserve">can access this information at any point in LAB on the </w:delText>
                    </w:r>
                    <w:commentRangeStart w:id="382"/>
                    <w:r w:rsidR="00061A0D" w:rsidDel="0075317C">
                      <w:rPr>
                        <w:szCs w:val="26"/>
                      </w:rPr>
                      <w:fldChar w:fldCharType="begin"/>
                    </w:r>
                    <w:r w:rsidR="00D82FED" w:rsidDel="0075317C">
                      <w:delInstrText>HYPERLINK "https://bcgsb.sabacloud.com/Saba/Web_spf/NA3T1SNB0195/app/me/plans"</w:delInstrText>
                    </w:r>
                    <w:r w:rsidR="00061A0D" w:rsidDel="0075317C">
                      <w:rPr>
                        <w:szCs w:val="26"/>
                      </w:rPr>
                      <w:fldChar w:fldCharType="separate"/>
                    </w:r>
                    <w:r w:rsidR="00D82FED" w:rsidDel="0075317C">
                      <w:rPr>
                        <w:rStyle w:val="Hyperlink"/>
                        <w:rFonts w:ascii="Trebuchet MS" w:hAnsi="Trebuchet MS"/>
                        <w:color w:val="25A175"/>
                        <w:szCs w:val="22"/>
                      </w:rPr>
                      <w:delText>My Plan</w:delText>
                    </w:r>
                    <w:r w:rsidR="00061A0D" w:rsidDel="0075317C">
                      <w:rPr>
                        <w:rStyle w:val="Hyperlink"/>
                        <w:rFonts w:ascii="Trebuchet MS" w:hAnsi="Trebuchet MS"/>
                        <w:color w:val="25A175"/>
                        <w:szCs w:val="22"/>
                      </w:rPr>
                      <w:fldChar w:fldCharType="end"/>
                    </w:r>
                    <w:commentRangeEnd w:id="382"/>
                    <w:r w:rsidR="00D82FED" w:rsidDel="0075317C">
                      <w:rPr>
                        <w:rStyle w:val="CommentReference"/>
                      </w:rPr>
                      <w:commentReference w:id="382"/>
                    </w:r>
                    <w:r w:rsidRPr="00AE0C58" w:rsidDel="0075317C">
                      <w:rPr>
                        <w:rFonts w:ascii="Trebuchet MS" w:hAnsi="Trebuchet MS"/>
                        <w:color w:val="000000"/>
                        <w:szCs w:val="22"/>
                      </w:rPr>
                      <w:delText xml:space="preserve"> page. </w:delText>
                    </w:r>
                  </w:del>
                </w:p>
              </w:tc>
            </w:tr>
            <w:tr w:rsidR="00C01FD3" w:rsidDel="0075317C" w14:paraId="55BCB818" w14:textId="15E2739C" w:rsidTr="00AE0C58">
              <w:trPr>
                <w:trHeight w:val="68"/>
                <w:jc w:val="center"/>
                <w:del w:id="383" w:author="Colonero Maxwell" w:date="2020-07-16T15:28:00Z"/>
              </w:trPr>
              <w:tc>
                <w:tcPr>
                  <w:tcW w:w="0" w:type="auto"/>
                  <w:shd w:val="clear" w:color="auto" w:fill="FFFFFF"/>
                  <w:tcMar>
                    <w:top w:w="0" w:type="dxa"/>
                    <w:left w:w="150" w:type="dxa"/>
                    <w:bottom w:w="150" w:type="dxa"/>
                    <w:right w:w="150" w:type="dxa"/>
                  </w:tcMar>
                  <w:vAlign w:val="center"/>
                  <w:hideMark/>
                </w:tcPr>
                <w:p w14:paraId="34810C2C" w14:textId="49AD3BF8" w:rsidR="00C01FD3" w:rsidRPr="00AE0C58" w:rsidDel="0075317C" w:rsidRDefault="00C01FD3" w:rsidP="0075317C">
                  <w:pPr>
                    <w:spacing w:after="160" w:line="259" w:lineRule="auto"/>
                    <w:rPr>
                      <w:del w:id="384" w:author="Colonero Maxwell" w:date="2020-07-16T15:28:00Z"/>
                      <w:rFonts w:ascii="Trebuchet MS" w:hAnsi="Trebuchet MS"/>
                      <w:color w:val="000000"/>
                      <w:szCs w:val="22"/>
                    </w:rPr>
                    <w:pPrChange w:id="385" w:author="Colonero Maxwell" w:date="2020-07-16T15:51:00Z">
                      <w:pPr>
                        <w:pStyle w:val="Heading5"/>
                        <w:numPr>
                          <w:ilvl w:val="0"/>
                          <w:numId w:val="0"/>
                        </w:numPr>
                        <w:tabs>
                          <w:tab w:val="clear" w:pos="1418"/>
                        </w:tabs>
                        <w:spacing w:before="0" w:after="0"/>
                      </w:pPr>
                    </w:pPrChange>
                  </w:pPr>
                  <w:del w:id="386" w:author="Colonero Maxwell" w:date="2020-07-16T15:28:00Z">
                    <w:r w:rsidRPr="00AE0C58" w:rsidDel="0075317C">
                      <w:rPr>
                        <w:rFonts w:ascii="Trebuchet MS" w:hAnsi="Trebuchet MS"/>
                        <w:color w:val="000000"/>
                        <w:szCs w:val="22"/>
                      </w:rPr>
                      <w:delText xml:space="preserve">Thank you in advance, </w:delText>
                    </w:r>
                  </w:del>
                </w:p>
              </w:tc>
            </w:tr>
            <w:tr w:rsidR="00C01FD3" w:rsidDel="0075317C" w14:paraId="4EAFFA40" w14:textId="45751A4C" w:rsidTr="00C01FD3">
              <w:trPr>
                <w:trHeight w:val="150"/>
                <w:jc w:val="center"/>
                <w:del w:id="387" w:author="Colonero Maxwell" w:date="2020-07-16T15:28:00Z"/>
              </w:trPr>
              <w:tc>
                <w:tcPr>
                  <w:tcW w:w="0" w:type="auto"/>
                  <w:shd w:val="clear" w:color="auto" w:fill="FFFFFF"/>
                  <w:tcMar>
                    <w:top w:w="0" w:type="dxa"/>
                    <w:left w:w="150" w:type="dxa"/>
                    <w:bottom w:w="150" w:type="dxa"/>
                    <w:right w:w="150" w:type="dxa"/>
                  </w:tcMar>
                  <w:vAlign w:val="center"/>
                  <w:hideMark/>
                </w:tcPr>
                <w:p w14:paraId="43EF4ED4" w14:textId="1379DF38" w:rsidR="00C01FD3" w:rsidRPr="00AE0C58" w:rsidDel="0075317C" w:rsidRDefault="00D82FED" w:rsidP="0075317C">
                  <w:pPr>
                    <w:spacing w:after="160" w:line="259" w:lineRule="auto"/>
                    <w:rPr>
                      <w:del w:id="388" w:author="Colonero Maxwell" w:date="2020-07-16T15:28:00Z"/>
                      <w:rFonts w:ascii="Trebuchet MS" w:hAnsi="Trebuchet MS"/>
                      <w:color w:val="000000"/>
                      <w:szCs w:val="22"/>
                    </w:rPr>
                    <w:pPrChange w:id="389" w:author="Colonero Maxwell" w:date="2020-07-16T15:51:00Z">
                      <w:pPr>
                        <w:pStyle w:val="Heading5"/>
                        <w:numPr>
                          <w:ilvl w:val="0"/>
                          <w:numId w:val="0"/>
                        </w:numPr>
                        <w:tabs>
                          <w:tab w:val="clear" w:pos="1418"/>
                        </w:tabs>
                        <w:spacing w:before="0" w:after="0"/>
                      </w:pPr>
                    </w:pPrChange>
                  </w:pPr>
                  <w:commentRangeStart w:id="390"/>
                  <w:del w:id="391" w:author="Colonero Maxwell" w:date="2020-07-16T15:28:00Z">
                    <w:r w:rsidDel="0075317C">
                      <w:rPr>
                        <w:rFonts w:ascii="Trebuchet MS" w:hAnsi="Trebuchet MS"/>
                        <w:color w:val="000000"/>
                        <w:szCs w:val="22"/>
                      </w:rPr>
                      <w:delText>Learning and Development @ BCG</w:delText>
                    </w:r>
                    <w:r w:rsidR="00C01FD3" w:rsidRPr="00AE0C58" w:rsidDel="0075317C">
                      <w:rPr>
                        <w:rFonts w:ascii="Trebuchet MS" w:hAnsi="Trebuchet MS"/>
                        <w:color w:val="000000"/>
                        <w:szCs w:val="22"/>
                      </w:rPr>
                      <w:delText xml:space="preserve"> </w:delText>
                    </w:r>
                    <w:commentRangeEnd w:id="390"/>
                    <w:r w:rsidDel="0075317C">
                      <w:rPr>
                        <w:rStyle w:val="CommentReference"/>
                      </w:rPr>
                      <w:commentReference w:id="390"/>
                    </w:r>
                  </w:del>
                </w:p>
              </w:tc>
            </w:tr>
          </w:tbl>
          <w:p w14:paraId="2540DA16" w14:textId="387E9CDE" w:rsidR="00B832EC" w:rsidDel="0075317C" w:rsidRDefault="00B832EC" w:rsidP="0075317C">
            <w:pPr>
              <w:spacing w:after="160" w:line="259" w:lineRule="auto"/>
              <w:rPr>
                <w:del w:id="392" w:author="Colonero Maxwell" w:date="2020-07-16T15:28:00Z"/>
                <w:rFonts w:ascii="Arial" w:hAnsi="Arial" w:cs="Arial"/>
                <w:color w:val="333333"/>
                <w:sz w:val="18"/>
                <w:szCs w:val="18"/>
                <w:lang w:eastAsia="en-US"/>
              </w:rPr>
              <w:pPrChange w:id="393" w:author="Colonero Maxwell" w:date="2020-07-16T15:51:00Z">
                <w:pPr>
                  <w:shd w:val="clear" w:color="auto" w:fill="FFFFFF"/>
                </w:pPr>
              </w:pPrChange>
            </w:pPr>
          </w:p>
        </w:tc>
      </w:tr>
    </w:tbl>
    <w:p w14:paraId="355A417C" w14:textId="0A6AA049" w:rsidR="00DB2736" w:rsidDel="0075317C" w:rsidRDefault="00DB2736" w:rsidP="0075317C">
      <w:pPr>
        <w:spacing w:after="160" w:line="259" w:lineRule="auto"/>
        <w:rPr>
          <w:del w:id="394" w:author="Colonero Maxwell" w:date="2020-07-16T15:28:00Z"/>
        </w:rPr>
        <w:pPrChange w:id="395" w:author="Colonero Maxwell" w:date="2020-07-16T15:51:00Z">
          <w:pPr>
            <w:spacing w:after="160" w:line="259" w:lineRule="auto"/>
          </w:pPr>
        </w:pPrChange>
      </w:pPr>
    </w:p>
    <w:p w14:paraId="2B84722C" w14:textId="3C6B0CF2" w:rsidR="00DB2736" w:rsidDel="0075317C" w:rsidRDefault="00DB2736" w:rsidP="0075317C">
      <w:pPr>
        <w:spacing w:after="160" w:line="259" w:lineRule="auto"/>
        <w:rPr>
          <w:del w:id="396" w:author="Colonero Maxwell" w:date="2020-07-16T15:28:00Z"/>
        </w:rPr>
        <w:pPrChange w:id="397" w:author="Colonero Maxwell" w:date="2020-07-16T15:51:00Z">
          <w:pPr>
            <w:spacing w:after="160" w:line="259" w:lineRule="auto"/>
          </w:pPr>
        </w:pPrChange>
      </w:pPr>
      <w:del w:id="398" w:author="Colonero Maxwell" w:date="2020-07-16T15:28:00Z">
        <w:r w:rsidDel="0075317C">
          <w:br w:type="page"/>
        </w:r>
      </w:del>
    </w:p>
    <w:tbl>
      <w:tblPr>
        <w:tblStyle w:val="TableGrid"/>
        <w:tblW w:w="0" w:type="auto"/>
        <w:tblLook w:val="04A0" w:firstRow="1" w:lastRow="0" w:firstColumn="1" w:lastColumn="0" w:noHBand="0" w:noVBand="1"/>
      </w:tblPr>
      <w:tblGrid>
        <w:gridCol w:w="1665"/>
        <w:gridCol w:w="7685"/>
      </w:tblGrid>
      <w:tr w:rsidR="00DB2736" w:rsidRPr="005045CD" w:rsidDel="0075317C" w14:paraId="08A4D301" w14:textId="02557DE4" w:rsidTr="001E591F">
        <w:trPr>
          <w:del w:id="399" w:author="Colonero Maxwell" w:date="2020-07-16T15:28:00Z"/>
        </w:trPr>
        <w:tc>
          <w:tcPr>
            <w:tcW w:w="1665" w:type="dxa"/>
          </w:tcPr>
          <w:p w14:paraId="131CC9B2" w14:textId="30B0C460" w:rsidR="00DB2736" w:rsidRPr="005045CD" w:rsidDel="0075317C" w:rsidRDefault="00DB2736" w:rsidP="0075317C">
            <w:pPr>
              <w:spacing w:after="160" w:line="259" w:lineRule="auto"/>
              <w:rPr>
                <w:del w:id="400" w:author="Colonero Maxwell" w:date="2020-07-16T15:28:00Z"/>
                <w:b/>
              </w:rPr>
              <w:pPrChange w:id="401" w:author="Colonero Maxwell" w:date="2020-07-16T15:51:00Z">
                <w:pPr>
                  <w:jc w:val="left"/>
                </w:pPr>
              </w:pPrChange>
            </w:pPr>
            <w:del w:id="402" w:author="Colonero Maxwell" w:date="2020-07-16T15:28:00Z">
              <w:r w:rsidRPr="005045CD" w:rsidDel="0075317C">
                <w:rPr>
                  <w:b/>
                </w:rPr>
                <w:delText xml:space="preserve">CLOUD: </w:delText>
              </w:r>
            </w:del>
          </w:p>
        </w:tc>
        <w:tc>
          <w:tcPr>
            <w:tcW w:w="7685" w:type="dxa"/>
          </w:tcPr>
          <w:p w14:paraId="52725E9F" w14:textId="520AC5DD" w:rsidR="00DB2736" w:rsidRPr="005045CD" w:rsidDel="0075317C" w:rsidRDefault="00A60628" w:rsidP="0075317C">
            <w:pPr>
              <w:spacing w:after="160" w:line="259" w:lineRule="auto"/>
              <w:rPr>
                <w:del w:id="403" w:author="Colonero Maxwell" w:date="2020-07-16T15:28:00Z"/>
                <w:b/>
              </w:rPr>
              <w:pPrChange w:id="404" w:author="Colonero Maxwell" w:date="2020-07-16T15:51:00Z">
                <w:pPr>
                  <w:jc w:val="left"/>
                </w:pPr>
              </w:pPrChange>
            </w:pPr>
            <w:del w:id="405" w:author="Colonero Maxwell" w:date="2020-07-16T15:28:00Z">
              <w:r w:rsidRPr="00A60628" w:rsidDel="0075317C">
                <w:rPr>
                  <w:b/>
                </w:rPr>
                <w:delText>Evaluation Expires in X days</w:delText>
              </w:r>
            </w:del>
          </w:p>
        </w:tc>
      </w:tr>
      <w:tr w:rsidR="00DB2736" w:rsidRPr="005045CD" w:rsidDel="0075317C" w14:paraId="4C412BFC" w14:textId="17F84100" w:rsidTr="001E591F">
        <w:trPr>
          <w:del w:id="406" w:author="Colonero Maxwell" w:date="2020-07-16T15:28:00Z"/>
        </w:trPr>
        <w:tc>
          <w:tcPr>
            <w:tcW w:w="1665" w:type="dxa"/>
          </w:tcPr>
          <w:p w14:paraId="363F8DA7" w14:textId="22D7CB67" w:rsidR="00DB2736" w:rsidRPr="005045CD" w:rsidDel="0075317C" w:rsidRDefault="00DB2736" w:rsidP="0075317C">
            <w:pPr>
              <w:spacing w:after="160" w:line="259" w:lineRule="auto"/>
              <w:rPr>
                <w:del w:id="407" w:author="Colonero Maxwell" w:date="2020-07-16T15:28:00Z"/>
                <w:b/>
              </w:rPr>
              <w:pPrChange w:id="408" w:author="Colonero Maxwell" w:date="2020-07-16T15:51:00Z">
                <w:pPr>
                  <w:jc w:val="left"/>
                </w:pPr>
              </w:pPrChange>
            </w:pPr>
            <w:del w:id="409" w:author="Colonero Maxwell" w:date="2020-07-16T15:28:00Z">
              <w:r w:rsidRPr="005045CD" w:rsidDel="0075317C">
                <w:rPr>
                  <w:b/>
                </w:rPr>
                <w:delText xml:space="preserve">Domain: </w:delText>
              </w:r>
            </w:del>
          </w:p>
        </w:tc>
        <w:tc>
          <w:tcPr>
            <w:tcW w:w="7685" w:type="dxa"/>
          </w:tcPr>
          <w:p w14:paraId="3F2A13AA" w14:textId="79930373" w:rsidR="00DB2736" w:rsidRPr="005045CD" w:rsidDel="0075317C" w:rsidRDefault="00E70941" w:rsidP="0075317C">
            <w:pPr>
              <w:spacing w:after="160" w:line="259" w:lineRule="auto"/>
              <w:rPr>
                <w:del w:id="410" w:author="Colonero Maxwell" w:date="2020-07-16T15:28:00Z"/>
                <w:b/>
              </w:rPr>
              <w:pPrChange w:id="411" w:author="Colonero Maxwell" w:date="2020-07-16T15:51:00Z">
                <w:pPr>
                  <w:jc w:val="left"/>
                </w:pPr>
              </w:pPrChange>
            </w:pPr>
            <w:del w:id="412" w:author="Colonero Maxwell" w:date="2020-07-16T15:28:00Z">
              <w:r w:rsidRPr="00867848" w:rsidDel="0075317C">
                <w:rPr>
                  <w:color w:val="00B050"/>
                </w:rPr>
                <w:delText>Live</w:delText>
              </w:r>
              <w:r w:rsidDel="0075317C">
                <w:delText xml:space="preserve"> or </w:delText>
              </w:r>
              <w:r w:rsidRPr="00867848" w:rsidDel="0075317C">
                <w:rPr>
                  <w:color w:val="FF0000"/>
                </w:rPr>
                <w:delText>Complex Programs</w:delText>
              </w:r>
            </w:del>
          </w:p>
        </w:tc>
      </w:tr>
      <w:tr w:rsidR="00DB2736" w:rsidRPr="005045CD" w:rsidDel="0075317C" w14:paraId="3E34D133" w14:textId="431963CF" w:rsidTr="001E591F">
        <w:trPr>
          <w:del w:id="413" w:author="Colonero Maxwell" w:date="2020-07-16T15:28:00Z"/>
        </w:trPr>
        <w:tc>
          <w:tcPr>
            <w:tcW w:w="1665" w:type="dxa"/>
          </w:tcPr>
          <w:p w14:paraId="7B414A78" w14:textId="6B559D0F" w:rsidR="00DB2736" w:rsidRPr="005045CD" w:rsidDel="0075317C" w:rsidRDefault="00DB2736" w:rsidP="0075317C">
            <w:pPr>
              <w:spacing w:after="160" w:line="259" w:lineRule="auto"/>
              <w:rPr>
                <w:del w:id="414" w:author="Colonero Maxwell" w:date="2020-07-16T15:28:00Z"/>
                <w:b/>
              </w:rPr>
              <w:pPrChange w:id="415" w:author="Colonero Maxwell" w:date="2020-07-16T15:51:00Z">
                <w:pPr>
                  <w:jc w:val="left"/>
                </w:pPr>
              </w:pPrChange>
            </w:pPr>
            <w:del w:id="416" w:author="Colonero Maxwell" w:date="2020-07-16T15:28:00Z">
              <w:r w:rsidRPr="005045CD" w:rsidDel="0075317C">
                <w:rPr>
                  <w:b/>
                </w:rPr>
                <w:delText xml:space="preserve">Action Name: </w:delText>
              </w:r>
            </w:del>
          </w:p>
        </w:tc>
        <w:tc>
          <w:tcPr>
            <w:tcW w:w="7685" w:type="dxa"/>
          </w:tcPr>
          <w:p w14:paraId="12D2DB54" w14:textId="3A1E9A7C" w:rsidR="00DB2736" w:rsidRPr="005045CD" w:rsidDel="0075317C" w:rsidRDefault="00DB2736" w:rsidP="0075317C">
            <w:pPr>
              <w:spacing w:after="160" w:line="259" w:lineRule="auto"/>
              <w:rPr>
                <w:del w:id="417" w:author="Colonero Maxwell" w:date="2020-07-16T15:28:00Z"/>
                <w:b/>
              </w:rPr>
              <w:pPrChange w:id="418" w:author="Colonero Maxwell" w:date="2020-07-16T15:51:00Z">
                <w:pPr>
                  <w:jc w:val="left"/>
                </w:pPr>
              </w:pPrChange>
            </w:pPr>
            <w:del w:id="419" w:author="Colonero Maxwell" w:date="2020-07-16T15:28:00Z">
              <w:r w:rsidDel="0075317C">
                <w:rPr>
                  <w:b/>
                </w:rPr>
                <w:delText>2</w:delText>
              </w:r>
              <w:r w:rsidRPr="00DB2736" w:rsidDel="0075317C">
                <w:rPr>
                  <w:b/>
                  <w:vertAlign w:val="superscript"/>
                </w:rPr>
                <w:delText>nd</w:delText>
              </w:r>
              <w:r w:rsidDel="0075317C">
                <w:rPr>
                  <w:b/>
                </w:rPr>
                <w:delText xml:space="preserve"> reminder to submit feedback</w:delText>
              </w:r>
            </w:del>
          </w:p>
        </w:tc>
      </w:tr>
      <w:tr w:rsidR="00DB2736" w:rsidRPr="005045CD" w:rsidDel="0075317C" w14:paraId="52D288FC" w14:textId="23DF8CA9" w:rsidTr="00CC57FC">
        <w:trPr>
          <w:trHeight w:val="278"/>
          <w:del w:id="420" w:author="Colonero Maxwell" w:date="2020-07-16T15:28:00Z"/>
        </w:trPr>
        <w:tc>
          <w:tcPr>
            <w:tcW w:w="1665" w:type="dxa"/>
          </w:tcPr>
          <w:p w14:paraId="6A3029B0" w14:textId="466057D7" w:rsidR="00DB2736" w:rsidRPr="005045CD" w:rsidDel="0075317C" w:rsidRDefault="00DB2736" w:rsidP="0075317C">
            <w:pPr>
              <w:spacing w:after="160" w:line="259" w:lineRule="auto"/>
              <w:rPr>
                <w:del w:id="421" w:author="Colonero Maxwell" w:date="2020-07-16T15:28:00Z"/>
                <w:rFonts w:ascii="Arial" w:hAnsi="Arial" w:cs="Arial"/>
                <w:color w:val="333333"/>
                <w:sz w:val="18"/>
                <w:szCs w:val="18"/>
                <w:lang w:eastAsia="en-US"/>
              </w:rPr>
              <w:pPrChange w:id="422" w:author="Colonero Maxwell" w:date="2020-07-16T15:51:00Z">
                <w:pPr>
                  <w:jc w:val="left"/>
                </w:pPr>
              </w:pPrChange>
            </w:pPr>
            <w:del w:id="423" w:author="Colonero Maxwell" w:date="2020-07-16T15:28:00Z">
              <w:r w:rsidRPr="005045CD" w:rsidDel="0075317C">
                <w:rPr>
                  <w:b/>
                </w:rPr>
                <w:delText xml:space="preserve">Named Quires: </w:delText>
              </w:r>
            </w:del>
          </w:p>
        </w:tc>
        <w:tc>
          <w:tcPr>
            <w:tcW w:w="7685" w:type="dxa"/>
          </w:tcPr>
          <w:p w14:paraId="54BC31E2" w14:textId="76688C69" w:rsidR="00DB2736" w:rsidRPr="005045CD" w:rsidDel="0075317C" w:rsidRDefault="00CC57FC" w:rsidP="0075317C">
            <w:pPr>
              <w:spacing w:after="160" w:line="259" w:lineRule="auto"/>
              <w:rPr>
                <w:del w:id="424" w:author="Colonero Maxwell" w:date="2020-07-16T15:28:00Z"/>
                <w:b/>
              </w:rPr>
              <w:pPrChange w:id="425" w:author="Colonero Maxwell" w:date="2020-07-16T15:51:00Z">
                <w:pPr>
                  <w:jc w:val="left"/>
                </w:pPr>
              </w:pPrChange>
            </w:pPr>
            <w:del w:id="426" w:author="Colonero Maxwell" w:date="2020-07-16T15:28:00Z">
              <w:r w:rsidRPr="00CC57FC" w:rsidDel="0075317C">
                <w:rPr>
                  <w:b/>
                </w:rPr>
                <w:delText>Confirmed Learner with Evaluation</w:delText>
              </w:r>
            </w:del>
          </w:p>
        </w:tc>
      </w:tr>
      <w:tr w:rsidR="00DB2736" w:rsidRPr="005045CD" w:rsidDel="0075317C" w14:paraId="3E2EECBA" w14:textId="550B6D5D" w:rsidTr="001E591F">
        <w:trPr>
          <w:del w:id="427" w:author="Colonero Maxwell" w:date="2020-07-16T15:28:00Z"/>
        </w:trPr>
        <w:tc>
          <w:tcPr>
            <w:tcW w:w="1665" w:type="dxa"/>
          </w:tcPr>
          <w:p w14:paraId="1D634E3B" w14:textId="485E38AE" w:rsidR="00DB2736" w:rsidRPr="005045CD" w:rsidDel="0075317C" w:rsidRDefault="00DB2736" w:rsidP="0075317C">
            <w:pPr>
              <w:spacing w:after="160" w:line="259" w:lineRule="auto"/>
              <w:rPr>
                <w:del w:id="428" w:author="Colonero Maxwell" w:date="2020-07-16T15:28:00Z"/>
                <w:b/>
              </w:rPr>
              <w:pPrChange w:id="429" w:author="Colonero Maxwell" w:date="2020-07-16T15:51:00Z">
                <w:pPr/>
              </w:pPrChange>
            </w:pPr>
            <w:del w:id="430" w:author="Colonero Maxwell" w:date="2020-07-16T15:28:00Z">
              <w:r w:rsidDel="0075317C">
                <w:rPr>
                  <w:b/>
                </w:rPr>
                <w:delText>NOTES</w:delText>
              </w:r>
            </w:del>
          </w:p>
        </w:tc>
        <w:tc>
          <w:tcPr>
            <w:tcW w:w="7685" w:type="dxa"/>
          </w:tcPr>
          <w:p w14:paraId="05BCFC7D" w14:textId="691490FF" w:rsidR="00DB2736" w:rsidRPr="00DB2736" w:rsidDel="0075317C" w:rsidRDefault="00DB2736" w:rsidP="0075317C">
            <w:pPr>
              <w:spacing w:after="160" w:line="259" w:lineRule="auto"/>
              <w:rPr>
                <w:del w:id="431" w:author="Colonero Maxwell" w:date="2020-07-16T15:28:00Z"/>
                <w:bCs/>
              </w:rPr>
              <w:pPrChange w:id="432" w:author="Colonero Maxwell" w:date="2020-07-16T15:51:00Z">
                <w:pPr/>
              </w:pPrChange>
            </w:pPr>
            <w:del w:id="433" w:author="Colonero Maxwell" w:date="2020-07-16T15:28:00Z">
              <w:r w:rsidRPr="00DB2736" w:rsidDel="0075317C">
                <w:rPr>
                  <w:bCs/>
                </w:rPr>
                <w:delText>Sent 5 days after the event ends, if the learner has not already submitted feedback</w:delText>
              </w:r>
            </w:del>
          </w:p>
        </w:tc>
      </w:tr>
    </w:tbl>
    <w:p w14:paraId="71DE1C3C" w14:textId="326F63C0" w:rsidR="00DB2736" w:rsidDel="0075317C" w:rsidRDefault="00DB2736" w:rsidP="0075317C">
      <w:pPr>
        <w:spacing w:after="160" w:line="259" w:lineRule="auto"/>
        <w:rPr>
          <w:del w:id="434" w:author="Colonero Maxwell" w:date="2020-07-16T15:28:00Z"/>
          <w:rFonts w:ascii="Arial" w:hAnsi="Arial" w:cs="Arial"/>
          <w:color w:val="333333"/>
          <w:sz w:val="18"/>
          <w:szCs w:val="18"/>
          <w:lang w:eastAsia="en-US"/>
        </w:rPr>
        <w:pPrChange w:id="435" w:author="Colonero Maxwell" w:date="2020-07-16T15:51:00Z">
          <w:pPr/>
        </w:pPrChange>
      </w:pPr>
    </w:p>
    <w:p w14:paraId="70EE3131" w14:textId="765283DB" w:rsidR="00DB2736" w:rsidDel="0075317C" w:rsidRDefault="00DB2736" w:rsidP="0075317C">
      <w:pPr>
        <w:spacing w:after="160" w:line="259" w:lineRule="auto"/>
        <w:rPr>
          <w:del w:id="436" w:author="Colonero Maxwell" w:date="2020-07-16T15:28:00Z"/>
          <w:rFonts w:ascii="Arial" w:hAnsi="Arial" w:cs="Arial"/>
          <w:color w:val="333333"/>
          <w:sz w:val="18"/>
          <w:szCs w:val="18"/>
          <w:lang w:eastAsia="en-US"/>
        </w:rPr>
        <w:pPrChange w:id="437" w:author="Colonero Maxwell" w:date="2020-07-16T15:51:00Z">
          <w:pPr/>
        </w:pPrChange>
      </w:pPr>
    </w:p>
    <w:tbl>
      <w:tblPr>
        <w:tblStyle w:val="TableGrid"/>
        <w:tblW w:w="0" w:type="auto"/>
        <w:tblLook w:val="04A0" w:firstRow="1" w:lastRow="0" w:firstColumn="1" w:lastColumn="0" w:noHBand="0" w:noVBand="1"/>
      </w:tblPr>
      <w:tblGrid>
        <w:gridCol w:w="9792"/>
      </w:tblGrid>
      <w:tr w:rsidR="00E70941" w:rsidDel="0075317C" w14:paraId="64AA57BF" w14:textId="326DC661" w:rsidTr="00061A0D">
        <w:trPr>
          <w:del w:id="438" w:author="Colonero Maxwell" w:date="2020-07-16T15:28:00Z"/>
        </w:trPr>
        <w:tc>
          <w:tcPr>
            <w:tcW w:w="9792" w:type="dxa"/>
          </w:tcPr>
          <w:p w14:paraId="65FAE183" w14:textId="0C2CEC31" w:rsidR="00E70941" w:rsidDel="0075317C" w:rsidRDefault="00E70941" w:rsidP="0075317C">
            <w:pPr>
              <w:spacing w:after="160" w:line="259" w:lineRule="auto"/>
              <w:rPr>
                <w:del w:id="439" w:author="Colonero Maxwell" w:date="2020-07-16T15:28:00Z"/>
                <w:rFonts w:ascii="Arial" w:hAnsi="Arial" w:cs="Arial"/>
                <w:color w:val="333333"/>
                <w:sz w:val="18"/>
                <w:szCs w:val="18"/>
                <w:lang w:eastAsia="en-US"/>
              </w:rPr>
              <w:pPrChange w:id="440" w:author="Colonero Maxwell" w:date="2020-07-16T15:51:00Z">
                <w:pPr>
                  <w:shd w:val="clear" w:color="auto" w:fill="FFFFFF"/>
                </w:pPr>
              </w:pPrChange>
            </w:pPr>
            <w:del w:id="441" w:author="Colonero Maxwell" w:date="2020-07-16T15:28:00Z">
              <w:r w:rsidRPr="005045CD" w:rsidDel="0075317C">
                <w:rPr>
                  <w:b/>
                  <w:sz w:val="22"/>
                </w:rPr>
                <w:delText>Subject</w:delText>
              </w:r>
              <w:r w:rsidRPr="005045CD" w:rsidDel="0075317C">
                <w:rPr>
                  <w:sz w:val="22"/>
                </w:rPr>
                <w:delText xml:space="preserve">: </w:delText>
              </w:r>
              <w:r w:rsidDel="0075317C">
                <w:rPr>
                  <w:rFonts w:ascii="Calibri" w:hAnsi="Calibri" w:cs="Calibri"/>
                  <w:sz w:val="22"/>
                  <w:szCs w:val="22"/>
                </w:rPr>
                <w:delText xml:space="preserve">Reminder to Complete Your Feedback for </w:delText>
              </w:r>
              <w:r w:rsidRPr="00AC6F06" w:rsidDel="0075317C">
                <w:rPr>
                  <w:rFonts w:ascii="Calibri" w:hAnsi="Calibri" w:cs="Calibri"/>
                  <w:color w:val="4472C4" w:themeColor="accent5"/>
                  <w:sz w:val="22"/>
                  <w:szCs w:val="22"/>
                </w:rPr>
                <w:delText>@Eval_ClassTitle@</w:delText>
              </w:r>
            </w:del>
          </w:p>
        </w:tc>
      </w:tr>
      <w:tr w:rsidR="00E70941" w:rsidDel="0075317C" w14:paraId="38CFF041" w14:textId="27B4F0E8" w:rsidTr="00061A0D">
        <w:trPr>
          <w:del w:id="442" w:author="Colonero Maxwell" w:date="2020-07-16T15:28:00Z"/>
        </w:trPr>
        <w:tc>
          <w:tcPr>
            <w:tcW w:w="9792" w:type="dxa"/>
          </w:tcPr>
          <w:tbl>
            <w:tblPr>
              <w:tblW w:w="9000" w:type="dxa"/>
              <w:jc w:val="center"/>
              <w:tblCellMar>
                <w:left w:w="0" w:type="dxa"/>
                <w:right w:w="0" w:type="dxa"/>
              </w:tblCellMar>
              <w:tblLook w:val="04A0" w:firstRow="1" w:lastRow="0" w:firstColumn="1" w:lastColumn="0" w:noHBand="0" w:noVBand="1"/>
            </w:tblPr>
            <w:tblGrid>
              <w:gridCol w:w="9000"/>
            </w:tblGrid>
            <w:tr w:rsidR="00E70941" w:rsidDel="0075317C" w14:paraId="3B101FC1" w14:textId="6F74862A" w:rsidTr="00061A0D">
              <w:trPr>
                <w:jc w:val="center"/>
                <w:del w:id="443" w:author="Colonero Maxwell" w:date="2020-07-16T15:28: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E70941" w:rsidDel="0075317C" w14:paraId="5886A3D9" w14:textId="3FFE36F0" w:rsidTr="00061A0D">
                    <w:trPr>
                      <w:del w:id="444" w:author="Colonero Maxwell" w:date="2020-07-16T15:28:00Z"/>
                    </w:trPr>
                    <w:tc>
                      <w:tcPr>
                        <w:tcW w:w="750" w:type="dxa"/>
                        <w:hideMark/>
                      </w:tcPr>
                      <w:p w14:paraId="7C1F3F96" w14:textId="38604204" w:rsidR="00E70941" w:rsidDel="0075317C" w:rsidRDefault="00E70941" w:rsidP="0075317C">
                        <w:pPr>
                          <w:spacing w:after="160" w:line="259" w:lineRule="auto"/>
                          <w:rPr>
                            <w:del w:id="445" w:author="Colonero Maxwell" w:date="2020-07-16T15:28:00Z"/>
                            <w:rFonts w:ascii="Times New Roman" w:hAnsi="Times New Roman"/>
                            <w:lang w:eastAsia="en-US"/>
                          </w:rPr>
                          <w:pPrChange w:id="446" w:author="Colonero Maxwell" w:date="2020-07-16T15:51:00Z">
                            <w:pPr/>
                          </w:pPrChange>
                        </w:pPr>
                      </w:p>
                    </w:tc>
                    <w:tc>
                      <w:tcPr>
                        <w:tcW w:w="7125" w:type="dxa"/>
                        <w:shd w:val="clear" w:color="auto" w:fill="FFFFFF"/>
                        <w:vAlign w:val="center"/>
                      </w:tcPr>
                      <w:p w14:paraId="55D74F9B" w14:textId="01F2D58F" w:rsidR="00E70941" w:rsidRPr="00C01FD3" w:rsidDel="0075317C" w:rsidRDefault="00E70941" w:rsidP="0075317C">
                        <w:pPr>
                          <w:spacing w:after="160" w:line="259" w:lineRule="auto"/>
                          <w:rPr>
                            <w:del w:id="447" w:author="Colonero Maxwell" w:date="2020-07-16T15:28:00Z"/>
                            <w:rFonts w:ascii="Trebuchet MS" w:hAnsi="Trebuchet MS"/>
                            <w:color w:val="177B57"/>
                            <w:sz w:val="28"/>
                            <w:szCs w:val="28"/>
                          </w:rPr>
                          <w:pPrChange w:id="448" w:author="Colonero Maxwell" w:date="2020-07-16T15:51:00Z">
                            <w:pPr>
                              <w:pStyle w:val="Heading1"/>
                              <w:numPr>
                                <w:numId w:val="0"/>
                              </w:numPr>
                              <w:tabs>
                                <w:tab w:val="clear" w:pos="284"/>
                              </w:tabs>
                              <w:spacing w:before="150" w:after="150"/>
                              <w:ind w:right="150"/>
                            </w:pPr>
                          </w:pPrChange>
                        </w:pPr>
                        <w:del w:id="449" w:author="Colonero Maxwell" w:date="2020-07-16T15:28:00Z">
                          <w:r w:rsidDel="0075317C">
                            <w:rPr>
                              <w:rFonts w:ascii="Trebuchet MS" w:hAnsi="Trebuchet MS"/>
                              <w:caps/>
                              <w:color w:val="177B57"/>
                              <w:sz w:val="27"/>
                              <w:szCs w:val="27"/>
                            </w:rPr>
                            <w:delText>LIVE LEARNING PROGRAM UPDATE</w:delText>
                          </w:r>
                        </w:del>
                      </w:p>
                      <w:p w14:paraId="4015DFB9" w14:textId="215F4355" w:rsidR="00E70941" w:rsidDel="0075317C" w:rsidRDefault="00E70941" w:rsidP="0075317C">
                        <w:pPr>
                          <w:spacing w:after="160" w:line="259" w:lineRule="auto"/>
                          <w:rPr>
                            <w:del w:id="450" w:author="Colonero Maxwell" w:date="2020-07-16T15:28:00Z"/>
                            <w:rFonts w:ascii="Georgia" w:hAnsi="Georgia"/>
                            <w:bCs/>
                            <w:color w:val="000000"/>
                            <w:sz w:val="32"/>
                            <w:szCs w:val="32"/>
                          </w:rPr>
                          <w:pPrChange w:id="451" w:author="Colonero Maxwell" w:date="2020-07-16T15:51:00Z">
                            <w:pPr>
                              <w:pStyle w:val="Heading5"/>
                              <w:spacing w:before="150" w:after="150"/>
                              <w:ind w:left="150" w:right="150"/>
                            </w:pPr>
                          </w:pPrChange>
                        </w:pPr>
                        <w:del w:id="452" w:author="Colonero Maxwell" w:date="2020-07-16T15:28:00Z">
                          <w:r w:rsidDel="0075317C">
                            <w:rPr>
                              <w:rFonts w:ascii="Georgia" w:hAnsi="Georgia"/>
                              <w:b/>
                              <w:color w:val="333333"/>
                              <w:sz w:val="40"/>
                              <w:szCs w:val="40"/>
                            </w:rPr>
                            <w:delText xml:space="preserve">Please Provide Feedback for </w:delText>
                          </w:r>
                          <w:r w:rsidRPr="00AC6F06" w:rsidDel="0075317C">
                            <w:rPr>
                              <w:rFonts w:ascii="Georgia" w:hAnsi="Georgia"/>
                              <w:b/>
                              <w:color w:val="4472C4" w:themeColor="accent5"/>
                              <w:sz w:val="40"/>
                              <w:szCs w:val="40"/>
                            </w:rPr>
                            <w:delText>@Eval_ClassTitle@</w:delText>
                          </w:r>
                        </w:del>
                      </w:p>
                    </w:tc>
                    <w:tc>
                      <w:tcPr>
                        <w:tcW w:w="1125" w:type="dxa"/>
                        <w:shd w:val="clear" w:color="auto" w:fill="FFFFFF"/>
                        <w:hideMark/>
                      </w:tcPr>
                      <w:p w14:paraId="2234A40F" w14:textId="5EA6CC73" w:rsidR="00E70941" w:rsidDel="0075317C" w:rsidRDefault="00E70941" w:rsidP="0075317C">
                        <w:pPr>
                          <w:spacing w:after="160" w:line="259" w:lineRule="auto"/>
                          <w:rPr>
                            <w:del w:id="453" w:author="Colonero Maxwell" w:date="2020-07-16T15:28:00Z"/>
                            <w:rFonts w:ascii="Georgia" w:hAnsi="Georgia"/>
                            <w:b/>
                            <w:bCs/>
                            <w:color w:val="000000"/>
                            <w:sz w:val="32"/>
                            <w:szCs w:val="32"/>
                          </w:rPr>
                          <w:pPrChange w:id="454" w:author="Colonero Maxwell" w:date="2020-07-16T15:51:00Z">
                            <w:pPr/>
                          </w:pPrChange>
                        </w:pPr>
                      </w:p>
                    </w:tc>
                  </w:tr>
                </w:tbl>
                <w:p w14:paraId="404891DA" w14:textId="168E62E4" w:rsidR="00E70941" w:rsidDel="0075317C" w:rsidRDefault="00E70941" w:rsidP="0075317C">
                  <w:pPr>
                    <w:spacing w:after="160" w:line="259" w:lineRule="auto"/>
                    <w:rPr>
                      <w:del w:id="455" w:author="Colonero Maxwell" w:date="2020-07-16T15:28:00Z"/>
                      <w:sz w:val="20"/>
                      <w:szCs w:val="20"/>
                    </w:rPr>
                    <w:pPrChange w:id="456" w:author="Colonero Maxwell" w:date="2020-07-16T15:51:00Z">
                      <w:pPr/>
                    </w:pPrChange>
                  </w:pPr>
                </w:p>
              </w:tc>
            </w:tr>
            <w:tr w:rsidR="00E70941" w:rsidDel="0075317C" w14:paraId="11168D9F" w14:textId="33E35A82" w:rsidTr="00061A0D">
              <w:trPr>
                <w:trHeight w:val="300"/>
                <w:jc w:val="center"/>
                <w:del w:id="457" w:author="Colonero Maxwell" w:date="2020-07-16T15:28:00Z"/>
              </w:trPr>
              <w:tc>
                <w:tcPr>
                  <w:tcW w:w="0" w:type="auto"/>
                  <w:vAlign w:val="center"/>
                  <w:hideMark/>
                </w:tcPr>
                <w:p w14:paraId="749EF47E" w14:textId="4E2D1DF7" w:rsidR="00E70941" w:rsidDel="0075317C" w:rsidRDefault="00E70941" w:rsidP="0075317C">
                  <w:pPr>
                    <w:spacing w:after="160" w:line="259" w:lineRule="auto"/>
                    <w:rPr>
                      <w:del w:id="458" w:author="Colonero Maxwell" w:date="2020-07-16T15:28:00Z"/>
                      <w:rFonts w:eastAsiaTheme="minorHAnsi"/>
                      <w:sz w:val="24"/>
                    </w:rPr>
                    <w:pPrChange w:id="459" w:author="Colonero Maxwell" w:date="2020-07-16T15:51:00Z">
                      <w:pPr/>
                    </w:pPrChange>
                  </w:pPr>
                  <w:del w:id="460" w:author="Colonero Maxwell" w:date="2020-07-16T15:28:00Z">
                    <w:r w:rsidDel="0075317C">
                      <w:delText xml:space="preserve">  </w:delText>
                    </w:r>
                  </w:del>
                </w:p>
              </w:tc>
            </w:tr>
            <w:tr w:rsidR="00E70941" w:rsidDel="0075317C" w14:paraId="290460E2" w14:textId="17BEB90A" w:rsidTr="00061A0D">
              <w:trPr>
                <w:jc w:val="center"/>
                <w:del w:id="461" w:author="Colonero Maxwell" w:date="2020-07-16T15:28:00Z"/>
              </w:trPr>
              <w:tc>
                <w:tcPr>
                  <w:tcW w:w="0" w:type="auto"/>
                  <w:shd w:val="clear" w:color="auto" w:fill="FFFFFF"/>
                  <w:tcMar>
                    <w:top w:w="0" w:type="dxa"/>
                    <w:left w:w="150" w:type="dxa"/>
                    <w:bottom w:w="150" w:type="dxa"/>
                    <w:right w:w="150" w:type="dxa"/>
                  </w:tcMar>
                  <w:vAlign w:val="center"/>
                  <w:hideMark/>
                </w:tcPr>
                <w:p w14:paraId="2943CC61" w14:textId="1BFEC455" w:rsidR="00E70941" w:rsidRPr="00AE0C58" w:rsidDel="0075317C" w:rsidRDefault="00E70941" w:rsidP="0075317C">
                  <w:pPr>
                    <w:spacing w:after="160" w:line="259" w:lineRule="auto"/>
                    <w:rPr>
                      <w:del w:id="462" w:author="Colonero Maxwell" w:date="2020-07-16T15:28:00Z"/>
                      <w:rFonts w:ascii="Trebuchet MS" w:hAnsi="Trebuchet MS"/>
                      <w:color w:val="000000"/>
                      <w:szCs w:val="22"/>
                    </w:rPr>
                    <w:pPrChange w:id="463" w:author="Colonero Maxwell" w:date="2020-07-16T15:51:00Z">
                      <w:pPr>
                        <w:pStyle w:val="Heading5"/>
                        <w:numPr>
                          <w:ilvl w:val="0"/>
                          <w:numId w:val="0"/>
                        </w:numPr>
                        <w:tabs>
                          <w:tab w:val="clear" w:pos="1418"/>
                        </w:tabs>
                        <w:spacing w:before="0" w:after="240"/>
                        <w:ind w:left="0" w:firstLine="0"/>
                      </w:pPr>
                    </w:pPrChange>
                  </w:pPr>
                  <w:del w:id="464" w:author="Colonero Maxwell" w:date="2020-07-16T15:28:00Z">
                    <w:r w:rsidDel="0075317C">
                      <w:rPr>
                        <w:rFonts w:ascii="Trebuchet MS" w:hAnsi="Trebuchet MS"/>
                        <w:color w:val="000000"/>
                        <w:szCs w:val="22"/>
                      </w:rPr>
                      <w:delText>H</w:delText>
                    </w:r>
                    <w:commentRangeStart w:id="465"/>
                    <w:r w:rsidDel="0075317C">
                      <w:rPr>
                        <w:rFonts w:ascii="Trebuchet MS" w:hAnsi="Trebuchet MS"/>
                        <w:color w:val="000000"/>
                        <w:szCs w:val="22"/>
                      </w:rPr>
                      <w:delText>ello,</w:delText>
                    </w:r>
                    <w:commentRangeEnd w:id="465"/>
                    <w:r w:rsidDel="0075317C">
                      <w:rPr>
                        <w:rStyle w:val="CommentReference"/>
                      </w:rPr>
                      <w:commentReference w:id="465"/>
                    </w:r>
                    <w:r w:rsidRPr="00AE0C58" w:rsidDel="0075317C">
                      <w:rPr>
                        <w:rFonts w:ascii="Trebuchet MS" w:hAnsi="Trebuchet MS"/>
                        <w:color w:val="000000"/>
                        <w:szCs w:val="22"/>
                      </w:rPr>
                      <w:br/>
                    </w:r>
                    <w:r w:rsidRPr="00AE0C58" w:rsidDel="0075317C">
                      <w:rPr>
                        <w:rFonts w:ascii="Trebuchet MS" w:hAnsi="Trebuchet MS"/>
                        <w:color w:val="000000"/>
                        <w:szCs w:val="22"/>
                      </w:rPr>
                      <w:br/>
                      <w:delText xml:space="preserve">We hope you found </w:delText>
                    </w:r>
                    <w:r w:rsidRPr="00AC6F06" w:rsidDel="0075317C">
                      <w:rPr>
                        <w:rFonts w:ascii="Calibri" w:hAnsi="Calibri" w:cs="Calibri"/>
                        <w:color w:val="4472C4" w:themeColor="accent5"/>
                        <w:szCs w:val="22"/>
                      </w:rPr>
                      <w:delText>@Eval_ClassTitle@</w:delText>
                    </w:r>
                    <w:r w:rsidDel="0075317C">
                      <w:rPr>
                        <w:rFonts w:ascii="Calibri" w:hAnsi="Calibri" w:cs="Calibri"/>
                        <w:color w:val="4472C4" w:themeColor="accent5"/>
                        <w:szCs w:val="22"/>
                      </w:rPr>
                      <w:delText xml:space="preserve"> </w:delText>
                    </w:r>
                    <w:r w:rsidRPr="00AE0C58" w:rsidDel="0075317C">
                      <w:rPr>
                        <w:rFonts w:ascii="Trebuchet MS" w:hAnsi="Trebuchet MS"/>
                        <w:color w:val="000000"/>
                        <w:szCs w:val="22"/>
                      </w:rPr>
                      <w:delText xml:space="preserve">useful, learned new skills, and enjoyed your time! </w:delText>
                    </w:r>
                    <w:r w:rsidRPr="00AE0C58" w:rsidDel="0075317C">
                      <w:rPr>
                        <w:rFonts w:ascii="Trebuchet MS" w:hAnsi="Trebuchet MS"/>
                        <w:color w:val="000000"/>
                        <w:szCs w:val="22"/>
                      </w:rPr>
                      <w:br/>
                    </w:r>
                    <w:r w:rsidRPr="00AE0C58" w:rsidDel="0075317C">
                      <w:rPr>
                        <w:rFonts w:ascii="Trebuchet MS" w:hAnsi="Trebuchet MS"/>
                        <w:color w:val="000000"/>
                        <w:szCs w:val="22"/>
                      </w:rPr>
                      <w:br/>
                      <w:delText xml:space="preserve">Your opinions are greatly appreciated and play an important role in helping us to improve our training offerings. We ask that you please take a few minutes to reflect and share your thoughts via the feedback survey linked below. </w:delText>
                    </w:r>
                    <w:r w:rsidRPr="00AE0C58" w:rsidDel="0075317C">
                      <w:rPr>
                        <w:rFonts w:ascii="Trebuchet MS" w:hAnsi="Trebuchet MS"/>
                        <w:color w:val="000000"/>
                        <w:szCs w:val="22"/>
                      </w:rPr>
                      <w:br/>
                    </w:r>
                    <w:r w:rsidRPr="00AE0C58" w:rsidDel="0075317C">
                      <w:rPr>
                        <w:rFonts w:ascii="Trebuchet MS" w:hAnsi="Trebuchet MS"/>
                        <w:color w:val="000000"/>
                        <w:szCs w:val="22"/>
                      </w:rPr>
                      <w:br/>
                    </w:r>
                    <w:commentRangeStart w:id="466"/>
                    <w:r w:rsidRPr="00AE0C58" w:rsidDel="0075317C">
                      <w:rPr>
                        <w:rFonts w:ascii="Trebuchet MS" w:hAnsi="Trebuchet MS"/>
                        <w:color w:val="000000"/>
                        <w:szCs w:val="22"/>
                      </w:rPr>
                      <w:delText xml:space="preserve">The survey will remain open until 9 April 2020. Please kindly submit your feedback by this date. </w:delText>
                    </w:r>
                    <w:commentRangeEnd w:id="466"/>
                    <w:r w:rsidDel="0075317C">
                      <w:rPr>
                        <w:rStyle w:val="CommentReference"/>
                      </w:rPr>
                      <w:commentReference w:id="466"/>
                    </w:r>
                  </w:del>
                </w:p>
              </w:tc>
            </w:tr>
            <w:tr w:rsidR="00E70941" w:rsidDel="0075317C" w14:paraId="774165A3" w14:textId="06950158" w:rsidTr="00061A0D">
              <w:trPr>
                <w:trHeight w:val="375"/>
                <w:jc w:val="center"/>
                <w:del w:id="467" w:author="Colonero Maxwell" w:date="2020-07-16T15:28:00Z"/>
              </w:trPr>
              <w:tc>
                <w:tcPr>
                  <w:tcW w:w="0" w:type="auto"/>
                  <w:shd w:val="clear" w:color="auto" w:fill="FFFFFF"/>
                  <w:tcMar>
                    <w:top w:w="0" w:type="dxa"/>
                    <w:left w:w="375" w:type="dxa"/>
                    <w:bottom w:w="375" w:type="dxa"/>
                    <w:right w:w="375" w:type="dxa"/>
                  </w:tcMar>
                  <w:vAlign w:val="center"/>
                  <w:hideMark/>
                </w:tcPr>
                <w:p w14:paraId="2805880F" w14:textId="04A9F126" w:rsidR="00E70941" w:rsidRPr="005F176F" w:rsidDel="0075317C" w:rsidRDefault="00E70941" w:rsidP="0075317C">
                  <w:pPr>
                    <w:spacing w:after="160" w:line="259" w:lineRule="auto"/>
                    <w:rPr>
                      <w:del w:id="468" w:author="Colonero Maxwell" w:date="2020-07-16T15:28:00Z"/>
                      <w:rFonts w:ascii="Times New Roman" w:eastAsiaTheme="minorHAnsi" w:hAnsi="Times New Roman"/>
                      <w:bCs/>
                      <w:color w:val="4472C4" w:themeColor="accent5"/>
                      <w:sz w:val="24"/>
                    </w:rPr>
                    <w:pPrChange w:id="469" w:author="Colonero Maxwell" w:date="2020-07-16T15:51:00Z">
                      <w:pPr/>
                    </w:pPrChange>
                  </w:pPr>
                  <w:del w:id="470" w:author="Colonero Maxwell" w:date="2020-07-16T15:28:00Z">
                    <w:r w:rsidRPr="005F176F" w:rsidDel="0075317C">
                      <w:rPr>
                        <w:rFonts w:ascii="Trebuchet MS" w:hAnsi="Trebuchet MS"/>
                        <w:bCs/>
                        <w:color w:val="4472C4" w:themeColor="accent5"/>
                        <w:szCs w:val="22"/>
                      </w:rPr>
                      <w:delText>@Eval_Learner_LaunchIn_ClassPage@</w:delText>
                    </w:r>
                  </w:del>
                </w:p>
              </w:tc>
            </w:tr>
            <w:tr w:rsidR="00E70941" w:rsidDel="0075317C" w14:paraId="1E77D719" w14:textId="074D52DB" w:rsidTr="00061A0D">
              <w:trPr>
                <w:trHeight w:val="150"/>
                <w:jc w:val="center"/>
                <w:del w:id="471" w:author="Colonero Maxwell" w:date="2020-07-16T15:28:00Z"/>
              </w:trPr>
              <w:tc>
                <w:tcPr>
                  <w:tcW w:w="0" w:type="auto"/>
                  <w:shd w:val="clear" w:color="auto" w:fill="FFFFFF"/>
                  <w:tcMar>
                    <w:top w:w="0" w:type="dxa"/>
                    <w:left w:w="150" w:type="dxa"/>
                    <w:bottom w:w="150" w:type="dxa"/>
                    <w:right w:w="150" w:type="dxa"/>
                  </w:tcMar>
                  <w:vAlign w:val="center"/>
                  <w:hideMark/>
                </w:tcPr>
                <w:p w14:paraId="22E51547" w14:textId="38A7136E" w:rsidR="00E70941" w:rsidRPr="00AE0C58" w:rsidDel="0075317C" w:rsidRDefault="00E70941" w:rsidP="0075317C">
                  <w:pPr>
                    <w:spacing w:after="160" w:line="259" w:lineRule="auto"/>
                    <w:rPr>
                      <w:del w:id="472" w:author="Colonero Maxwell" w:date="2020-07-16T15:28:00Z"/>
                      <w:rFonts w:ascii="Trebuchet MS" w:hAnsi="Trebuchet MS"/>
                      <w:color w:val="000000"/>
                      <w:szCs w:val="22"/>
                    </w:rPr>
                    <w:pPrChange w:id="473" w:author="Colonero Maxwell" w:date="2020-07-16T15:51:00Z">
                      <w:pPr>
                        <w:pStyle w:val="Heading5"/>
                        <w:numPr>
                          <w:ilvl w:val="0"/>
                          <w:numId w:val="0"/>
                        </w:numPr>
                        <w:tabs>
                          <w:tab w:val="clear" w:pos="1418"/>
                        </w:tabs>
                        <w:spacing w:before="0" w:after="0"/>
                      </w:pPr>
                    </w:pPrChange>
                  </w:pPr>
                  <w:del w:id="474" w:author="Colonero Maxwell" w:date="2020-07-16T15:28:00Z">
                    <w:r w:rsidRPr="00AE0C58" w:rsidDel="0075317C">
                      <w:rPr>
                        <w:rFonts w:ascii="Trebuchet MS" w:hAnsi="Trebuchet MS"/>
                        <w:color w:val="000000"/>
                        <w:szCs w:val="22"/>
                      </w:rPr>
                      <w:delText>If you would like to go back and refer to program-related details and materials, you</w:delText>
                    </w:r>
                  </w:del>
                </w:p>
                <w:p w14:paraId="496E1065" w14:textId="411CC20D" w:rsidR="00E70941" w:rsidRPr="00AE0C58" w:rsidDel="0075317C" w:rsidRDefault="00E70941" w:rsidP="0075317C">
                  <w:pPr>
                    <w:spacing w:after="160" w:line="259" w:lineRule="auto"/>
                    <w:rPr>
                      <w:del w:id="475" w:author="Colonero Maxwell" w:date="2020-07-16T15:28:00Z"/>
                      <w:rFonts w:ascii="Trebuchet MS" w:hAnsi="Trebuchet MS"/>
                      <w:color w:val="000000"/>
                      <w:szCs w:val="22"/>
                    </w:rPr>
                    <w:pPrChange w:id="476" w:author="Colonero Maxwell" w:date="2020-07-16T15:51:00Z">
                      <w:pPr>
                        <w:pStyle w:val="Heading5"/>
                        <w:numPr>
                          <w:ilvl w:val="0"/>
                          <w:numId w:val="0"/>
                        </w:numPr>
                        <w:tabs>
                          <w:tab w:val="clear" w:pos="1418"/>
                        </w:tabs>
                        <w:spacing w:before="0" w:after="0"/>
                      </w:pPr>
                    </w:pPrChange>
                  </w:pPr>
                  <w:del w:id="477" w:author="Colonero Maxwell" w:date="2020-07-16T15:28:00Z">
                    <w:r w:rsidRPr="00AE0C58" w:rsidDel="0075317C">
                      <w:rPr>
                        <w:rFonts w:ascii="Trebuchet MS" w:hAnsi="Trebuchet MS"/>
                        <w:color w:val="000000"/>
                        <w:szCs w:val="22"/>
                      </w:rPr>
                      <w:delText xml:space="preserve">can access this information at any point in LAB on the </w:delText>
                    </w:r>
                    <w:commentRangeStart w:id="478"/>
                    <w:r w:rsidDel="0075317C">
                      <w:rPr>
                        <w:szCs w:val="26"/>
                      </w:rPr>
                      <w:fldChar w:fldCharType="begin"/>
                    </w:r>
                    <w:r w:rsidDel="0075317C">
                      <w:delInstrText>HYPERLINK "https://bcgsb.sabacloud.com/Saba/Web_spf/NA3T1SNB0195/app/me/plans"</w:delInstrText>
                    </w:r>
                    <w:r w:rsidDel="0075317C">
                      <w:rPr>
                        <w:szCs w:val="26"/>
                      </w:rPr>
                      <w:fldChar w:fldCharType="separate"/>
                    </w:r>
                    <w:r w:rsidDel="0075317C">
                      <w:rPr>
                        <w:rStyle w:val="Hyperlink"/>
                        <w:rFonts w:ascii="Trebuchet MS" w:hAnsi="Trebuchet MS"/>
                        <w:color w:val="25A175"/>
                        <w:szCs w:val="22"/>
                      </w:rPr>
                      <w:delText>My Plan</w:delText>
                    </w:r>
                    <w:r w:rsidDel="0075317C">
                      <w:rPr>
                        <w:rStyle w:val="Hyperlink"/>
                        <w:rFonts w:ascii="Trebuchet MS" w:hAnsi="Trebuchet MS"/>
                        <w:color w:val="25A175"/>
                        <w:szCs w:val="22"/>
                      </w:rPr>
                      <w:fldChar w:fldCharType="end"/>
                    </w:r>
                    <w:commentRangeEnd w:id="478"/>
                    <w:r w:rsidDel="0075317C">
                      <w:rPr>
                        <w:rStyle w:val="CommentReference"/>
                      </w:rPr>
                      <w:commentReference w:id="478"/>
                    </w:r>
                    <w:r w:rsidRPr="00AE0C58" w:rsidDel="0075317C">
                      <w:rPr>
                        <w:rFonts w:ascii="Trebuchet MS" w:hAnsi="Trebuchet MS"/>
                        <w:color w:val="000000"/>
                        <w:szCs w:val="22"/>
                      </w:rPr>
                      <w:delText xml:space="preserve"> page. </w:delText>
                    </w:r>
                  </w:del>
                </w:p>
              </w:tc>
            </w:tr>
            <w:tr w:rsidR="00E70941" w:rsidDel="0075317C" w14:paraId="3224DE3D" w14:textId="5F637DAA" w:rsidTr="00061A0D">
              <w:trPr>
                <w:trHeight w:val="68"/>
                <w:jc w:val="center"/>
                <w:del w:id="479" w:author="Colonero Maxwell" w:date="2020-07-16T15:28:00Z"/>
              </w:trPr>
              <w:tc>
                <w:tcPr>
                  <w:tcW w:w="0" w:type="auto"/>
                  <w:shd w:val="clear" w:color="auto" w:fill="FFFFFF"/>
                  <w:tcMar>
                    <w:top w:w="0" w:type="dxa"/>
                    <w:left w:w="150" w:type="dxa"/>
                    <w:bottom w:w="150" w:type="dxa"/>
                    <w:right w:w="150" w:type="dxa"/>
                  </w:tcMar>
                  <w:vAlign w:val="center"/>
                  <w:hideMark/>
                </w:tcPr>
                <w:p w14:paraId="76839CD7" w14:textId="39251A01" w:rsidR="00E70941" w:rsidRPr="00AE0C58" w:rsidDel="0075317C" w:rsidRDefault="00E70941" w:rsidP="0075317C">
                  <w:pPr>
                    <w:spacing w:after="160" w:line="259" w:lineRule="auto"/>
                    <w:rPr>
                      <w:del w:id="480" w:author="Colonero Maxwell" w:date="2020-07-16T15:28:00Z"/>
                      <w:rFonts w:ascii="Trebuchet MS" w:hAnsi="Trebuchet MS"/>
                      <w:color w:val="000000"/>
                      <w:szCs w:val="22"/>
                    </w:rPr>
                    <w:pPrChange w:id="481" w:author="Colonero Maxwell" w:date="2020-07-16T15:51:00Z">
                      <w:pPr>
                        <w:pStyle w:val="Heading5"/>
                        <w:numPr>
                          <w:ilvl w:val="0"/>
                          <w:numId w:val="0"/>
                        </w:numPr>
                        <w:tabs>
                          <w:tab w:val="clear" w:pos="1418"/>
                        </w:tabs>
                        <w:spacing w:before="0" w:after="0"/>
                      </w:pPr>
                    </w:pPrChange>
                  </w:pPr>
                  <w:del w:id="482" w:author="Colonero Maxwell" w:date="2020-07-16T15:28:00Z">
                    <w:r w:rsidRPr="00AE0C58" w:rsidDel="0075317C">
                      <w:rPr>
                        <w:rFonts w:ascii="Trebuchet MS" w:hAnsi="Trebuchet MS"/>
                        <w:color w:val="000000"/>
                        <w:szCs w:val="22"/>
                      </w:rPr>
                      <w:delText xml:space="preserve">Thank you in advance, </w:delText>
                    </w:r>
                  </w:del>
                </w:p>
              </w:tc>
            </w:tr>
            <w:tr w:rsidR="00E70941" w:rsidDel="0075317C" w14:paraId="6F09607F" w14:textId="4CC0DBD5" w:rsidTr="00061A0D">
              <w:trPr>
                <w:trHeight w:val="150"/>
                <w:jc w:val="center"/>
                <w:del w:id="483" w:author="Colonero Maxwell" w:date="2020-07-16T15:28:00Z"/>
              </w:trPr>
              <w:tc>
                <w:tcPr>
                  <w:tcW w:w="0" w:type="auto"/>
                  <w:shd w:val="clear" w:color="auto" w:fill="FFFFFF"/>
                  <w:tcMar>
                    <w:top w:w="0" w:type="dxa"/>
                    <w:left w:w="150" w:type="dxa"/>
                    <w:bottom w:w="150" w:type="dxa"/>
                    <w:right w:w="150" w:type="dxa"/>
                  </w:tcMar>
                  <w:vAlign w:val="center"/>
                  <w:hideMark/>
                </w:tcPr>
                <w:p w14:paraId="4B6EA6FF" w14:textId="3A182E9C" w:rsidR="00E70941" w:rsidRPr="00AE0C58" w:rsidDel="0075317C" w:rsidRDefault="00E70941" w:rsidP="0075317C">
                  <w:pPr>
                    <w:spacing w:after="160" w:line="259" w:lineRule="auto"/>
                    <w:rPr>
                      <w:del w:id="484" w:author="Colonero Maxwell" w:date="2020-07-16T15:28:00Z"/>
                      <w:rFonts w:ascii="Trebuchet MS" w:hAnsi="Trebuchet MS"/>
                      <w:color w:val="000000"/>
                      <w:szCs w:val="22"/>
                    </w:rPr>
                    <w:pPrChange w:id="485" w:author="Colonero Maxwell" w:date="2020-07-16T15:51:00Z">
                      <w:pPr>
                        <w:pStyle w:val="Heading5"/>
                        <w:numPr>
                          <w:ilvl w:val="0"/>
                          <w:numId w:val="0"/>
                        </w:numPr>
                        <w:tabs>
                          <w:tab w:val="clear" w:pos="1418"/>
                        </w:tabs>
                        <w:spacing w:before="0" w:after="0"/>
                      </w:pPr>
                    </w:pPrChange>
                  </w:pPr>
                  <w:commentRangeStart w:id="486"/>
                  <w:del w:id="487" w:author="Colonero Maxwell" w:date="2020-07-16T15:28:00Z">
                    <w:r w:rsidDel="0075317C">
                      <w:rPr>
                        <w:rFonts w:ascii="Trebuchet MS" w:hAnsi="Trebuchet MS"/>
                        <w:color w:val="000000"/>
                        <w:szCs w:val="22"/>
                      </w:rPr>
                      <w:delText>Learning and Development @ BCG</w:delText>
                    </w:r>
                    <w:r w:rsidRPr="00AE0C58" w:rsidDel="0075317C">
                      <w:rPr>
                        <w:rFonts w:ascii="Trebuchet MS" w:hAnsi="Trebuchet MS"/>
                        <w:color w:val="000000"/>
                        <w:szCs w:val="22"/>
                      </w:rPr>
                      <w:delText xml:space="preserve"> </w:delText>
                    </w:r>
                    <w:commentRangeEnd w:id="486"/>
                    <w:r w:rsidDel="0075317C">
                      <w:rPr>
                        <w:rStyle w:val="CommentReference"/>
                      </w:rPr>
                      <w:commentReference w:id="486"/>
                    </w:r>
                  </w:del>
                </w:p>
              </w:tc>
            </w:tr>
          </w:tbl>
          <w:p w14:paraId="79EDF4A9" w14:textId="1DBE46F5" w:rsidR="00E70941" w:rsidRPr="005045CD" w:rsidDel="0075317C" w:rsidRDefault="00E70941" w:rsidP="0075317C">
            <w:pPr>
              <w:spacing w:after="160" w:line="259" w:lineRule="auto"/>
              <w:rPr>
                <w:del w:id="488" w:author="Colonero Maxwell" w:date="2020-07-16T15:28:00Z"/>
                <w:b/>
              </w:rPr>
              <w:pPrChange w:id="489" w:author="Colonero Maxwell" w:date="2020-07-16T15:51:00Z">
                <w:pPr>
                  <w:shd w:val="clear" w:color="auto" w:fill="FFFFFF"/>
                </w:pPr>
              </w:pPrChange>
            </w:pPr>
          </w:p>
        </w:tc>
      </w:tr>
    </w:tbl>
    <w:p w14:paraId="3B685DBD" w14:textId="638ACE31" w:rsidR="00DB2736" w:rsidDel="0075317C" w:rsidRDefault="00DB2736" w:rsidP="0075317C">
      <w:pPr>
        <w:spacing w:after="160" w:line="259" w:lineRule="auto"/>
        <w:rPr>
          <w:del w:id="490" w:author="Colonero Maxwell" w:date="2020-07-16T15:28:00Z"/>
        </w:rPr>
        <w:pPrChange w:id="491" w:author="Colonero Maxwell" w:date="2020-07-16T15:51:00Z">
          <w:pPr>
            <w:spacing w:after="160" w:line="259" w:lineRule="auto"/>
          </w:pPr>
        </w:pPrChange>
      </w:pPr>
    </w:p>
    <w:p w14:paraId="2F8DF7B3" w14:textId="4A64B01B" w:rsidR="00DB2736" w:rsidDel="0075317C" w:rsidRDefault="00DB2736" w:rsidP="0075317C">
      <w:pPr>
        <w:spacing w:after="160" w:line="259" w:lineRule="auto"/>
        <w:rPr>
          <w:del w:id="492" w:author="Colonero Maxwell" w:date="2020-07-16T15:28:00Z"/>
        </w:rPr>
        <w:pPrChange w:id="493" w:author="Colonero Maxwell" w:date="2020-07-16T15:51:00Z">
          <w:pPr>
            <w:spacing w:after="160" w:line="259" w:lineRule="auto"/>
          </w:pPr>
        </w:pPrChange>
      </w:pPr>
      <w:del w:id="494" w:author="Colonero Maxwell" w:date="2020-07-16T15:28:00Z">
        <w:r w:rsidDel="0075317C">
          <w:br w:type="page"/>
        </w:r>
      </w:del>
    </w:p>
    <w:tbl>
      <w:tblPr>
        <w:tblStyle w:val="TableGrid"/>
        <w:tblW w:w="0" w:type="auto"/>
        <w:tblLook w:val="04A0" w:firstRow="1" w:lastRow="0" w:firstColumn="1" w:lastColumn="0" w:noHBand="0" w:noVBand="1"/>
      </w:tblPr>
      <w:tblGrid>
        <w:gridCol w:w="1664"/>
        <w:gridCol w:w="7686"/>
      </w:tblGrid>
      <w:tr w:rsidR="00DB2736" w:rsidRPr="005045CD" w:rsidDel="0075317C" w14:paraId="0368B823" w14:textId="080246B6" w:rsidTr="001E591F">
        <w:trPr>
          <w:del w:id="495" w:author="Colonero Maxwell" w:date="2020-07-16T15:28:00Z"/>
        </w:trPr>
        <w:tc>
          <w:tcPr>
            <w:tcW w:w="1664" w:type="dxa"/>
          </w:tcPr>
          <w:p w14:paraId="746449BE" w14:textId="7F95E65F" w:rsidR="00DB2736" w:rsidRPr="005045CD" w:rsidDel="0075317C" w:rsidRDefault="00DB2736" w:rsidP="0075317C">
            <w:pPr>
              <w:spacing w:after="160" w:line="259" w:lineRule="auto"/>
              <w:rPr>
                <w:del w:id="496" w:author="Colonero Maxwell" w:date="2020-07-16T15:28:00Z"/>
                <w:b/>
              </w:rPr>
              <w:pPrChange w:id="497" w:author="Colonero Maxwell" w:date="2020-07-16T15:51:00Z">
                <w:pPr>
                  <w:jc w:val="left"/>
                </w:pPr>
              </w:pPrChange>
            </w:pPr>
            <w:del w:id="498" w:author="Colonero Maxwell" w:date="2020-07-16T15:28:00Z">
              <w:r w:rsidRPr="005045CD" w:rsidDel="0075317C">
                <w:rPr>
                  <w:b/>
                </w:rPr>
                <w:delText xml:space="preserve">CLOUD: </w:delText>
              </w:r>
            </w:del>
          </w:p>
        </w:tc>
        <w:tc>
          <w:tcPr>
            <w:tcW w:w="7686" w:type="dxa"/>
          </w:tcPr>
          <w:p w14:paraId="3A612F39" w14:textId="2B8133BF" w:rsidR="00F96CA3" w:rsidRPr="00F96CA3" w:rsidDel="0075317C" w:rsidRDefault="00F96CA3" w:rsidP="0075317C">
            <w:pPr>
              <w:spacing w:after="160" w:line="259" w:lineRule="auto"/>
              <w:rPr>
                <w:del w:id="499" w:author="Colonero Maxwell" w:date="2020-07-16T15:28:00Z"/>
                <w:b/>
              </w:rPr>
              <w:pPrChange w:id="500" w:author="Colonero Maxwell" w:date="2020-07-16T15:51:00Z">
                <w:pPr/>
              </w:pPrChange>
            </w:pPr>
            <w:del w:id="501" w:author="Colonero Maxwell" w:date="2020-07-16T15:28:00Z">
              <w:r w:rsidRPr="00F96CA3" w:rsidDel="0075317C">
                <w:rPr>
                  <w:b/>
                </w:rPr>
                <w:delText>Instructor-Led Registration Waitlisted </w:delText>
              </w:r>
            </w:del>
          </w:p>
          <w:p w14:paraId="466DF54F" w14:textId="340A3E3C" w:rsidR="00DB2736" w:rsidRPr="005045CD" w:rsidDel="0075317C" w:rsidRDefault="00F96CA3" w:rsidP="0075317C">
            <w:pPr>
              <w:spacing w:after="160" w:line="259" w:lineRule="auto"/>
              <w:rPr>
                <w:del w:id="502" w:author="Colonero Maxwell" w:date="2020-07-16T15:28:00Z"/>
                <w:b/>
              </w:rPr>
              <w:pPrChange w:id="503" w:author="Colonero Maxwell" w:date="2020-07-16T15:51:00Z">
                <w:pPr>
                  <w:jc w:val="left"/>
                </w:pPr>
              </w:pPrChange>
            </w:pPr>
            <w:del w:id="504" w:author="Colonero Maxwell" w:date="2020-07-16T15:28:00Z">
              <w:r w:rsidRPr="00F96CA3" w:rsidDel="0075317C">
                <w:rPr>
                  <w:b/>
                </w:rPr>
                <w:delText>Blended Registration Waitlisted </w:delText>
              </w:r>
            </w:del>
          </w:p>
        </w:tc>
      </w:tr>
      <w:tr w:rsidR="00DB2736" w:rsidRPr="005045CD" w:rsidDel="0075317C" w14:paraId="20E61524" w14:textId="01DE5F8A" w:rsidTr="001E591F">
        <w:trPr>
          <w:del w:id="505" w:author="Colonero Maxwell" w:date="2020-07-16T15:28:00Z"/>
        </w:trPr>
        <w:tc>
          <w:tcPr>
            <w:tcW w:w="1664" w:type="dxa"/>
          </w:tcPr>
          <w:p w14:paraId="636CC16C" w14:textId="1A43D650" w:rsidR="00DB2736" w:rsidRPr="005045CD" w:rsidDel="0075317C" w:rsidRDefault="00DB2736" w:rsidP="0075317C">
            <w:pPr>
              <w:spacing w:after="160" w:line="259" w:lineRule="auto"/>
              <w:rPr>
                <w:del w:id="506" w:author="Colonero Maxwell" w:date="2020-07-16T15:28:00Z"/>
                <w:b/>
              </w:rPr>
              <w:pPrChange w:id="507" w:author="Colonero Maxwell" w:date="2020-07-16T15:51:00Z">
                <w:pPr>
                  <w:jc w:val="left"/>
                </w:pPr>
              </w:pPrChange>
            </w:pPr>
            <w:del w:id="508" w:author="Colonero Maxwell" w:date="2020-07-16T15:28:00Z">
              <w:r w:rsidRPr="005045CD" w:rsidDel="0075317C">
                <w:rPr>
                  <w:b/>
                </w:rPr>
                <w:delText xml:space="preserve">Domain: </w:delText>
              </w:r>
            </w:del>
          </w:p>
        </w:tc>
        <w:tc>
          <w:tcPr>
            <w:tcW w:w="7686" w:type="dxa"/>
          </w:tcPr>
          <w:p w14:paraId="5E453A9A" w14:textId="7F8DE6DB" w:rsidR="00DB2736" w:rsidRPr="005045CD" w:rsidDel="0075317C" w:rsidRDefault="00CC57FC" w:rsidP="0075317C">
            <w:pPr>
              <w:spacing w:after="160" w:line="259" w:lineRule="auto"/>
              <w:rPr>
                <w:del w:id="509" w:author="Colonero Maxwell" w:date="2020-07-16T15:28:00Z"/>
                <w:b/>
              </w:rPr>
              <w:pPrChange w:id="510" w:author="Colonero Maxwell" w:date="2020-07-16T15:51:00Z">
                <w:pPr>
                  <w:jc w:val="left"/>
                </w:pPr>
              </w:pPrChange>
            </w:pPr>
            <w:del w:id="511" w:author="Colonero Maxwell" w:date="2020-07-16T15:28:00Z">
              <w:r w:rsidRPr="00CC57FC" w:rsidDel="0075317C">
                <w:rPr>
                  <w:b/>
                  <w:color w:val="00B050"/>
                </w:rPr>
                <w:delText>Live</w:delText>
              </w:r>
            </w:del>
          </w:p>
        </w:tc>
      </w:tr>
      <w:tr w:rsidR="00DB2736" w:rsidRPr="005045CD" w:rsidDel="0075317C" w14:paraId="15208C51" w14:textId="6556043F" w:rsidTr="001E591F">
        <w:trPr>
          <w:del w:id="512" w:author="Colonero Maxwell" w:date="2020-07-16T15:28:00Z"/>
        </w:trPr>
        <w:tc>
          <w:tcPr>
            <w:tcW w:w="1664" w:type="dxa"/>
          </w:tcPr>
          <w:p w14:paraId="35C5CED6" w14:textId="70CA764F" w:rsidR="00DB2736" w:rsidRPr="005045CD" w:rsidDel="0075317C" w:rsidRDefault="00DB2736" w:rsidP="0075317C">
            <w:pPr>
              <w:spacing w:after="160" w:line="259" w:lineRule="auto"/>
              <w:rPr>
                <w:del w:id="513" w:author="Colonero Maxwell" w:date="2020-07-16T15:28:00Z"/>
                <w:b/>
              </w:rPr>
              <w:pPrChange w:id="514" w:author="Colonero Maxwell" w:date="2020-07-16T15:51:00Z">
                <w:pPr>
                  <w:jc w:val="left"/>
                </w:pPr>
              </w:pPrChange>
            </w:pPr>
            <w:del w:id="515" w:author="Colonero Maxwell" w:date="2020-07-16T15:28:00Z">
              <w:r w:rsidRPr="005045CD" w:rsidDel="0075317C">
                <w:rPr>
                  <w:b/>
                </w:rPr>
                <w:delText xml:space="preserve">Action Name: </w:delText>
              </w:r>
            </w:del>
          </w:p>
        </w:tc>
        <w:tc>
          <w:tcPr>
            <w:tcW w:w="7686" w:type="dxa"/>
          </w:tcPr>
          <w:p w14:paraId="009CA989" w14:textId="30D7E417" w:rsidR="00DB2736" w:rsidRPr="005045CD" w:rsidDel="0075317C" w:rsidRDefault="00DB2736" w:rsidP="0075317C">
            <w:pPr>
              <w:spacing w:after="160" w:line="259" w:lineRule="auto"/>
              <w:rPr>
                <w:del w:id="516" w:author="Colonero Maxwell" w:date="2020-07-16T15:28:00Z"/>
                <w:b/>
              </w:rPr>
              <w:pPrChange w:id="517" w:author="Colonero Maxwell" w:date="2020-07-16T15:51:00Z">
                <w:pPr>
                  <w:jc w:val="left"/>
                </w:pPr>
              </w:pPrChange>
            </w:pPr>
            <w:del w:id="518" w:author="Colonero Maxwell" w:date="2020-07-16T15:28:00Z">
              <w:r w:rsidDel="0075317C">
                <w:rPr>
                  <w:b/>
                </w:rPr>
                <w:delText>Waitlisted</w:delText>
              </w:r>
            </w:del>
          </w:p>
        </w:tc>
      </w:tr>
      <w:tr w:rsidR="00DB2736" w:rsidRPr="005045CD" w:rsidDel="0075317C" w14:paraId="11AF2383" w14:textId="04B8FF32" w:rsidTr="001E591F">
        <w:trPr>
          <w:del w:id="519" w:author="Colonero Maxwell" w:date="2020-07-16T15:28:00Z"/>
        </w:trPr>
        <w:tc>
          <w:tcPr>
            <w:tcW w:w="1664" w:type="dxa"/>
          </w:tcPr>
          <w:p w14:paraId="4BE93128" w14:textId="4EEE74EA" w:rsidR="00DB2736" w:rsidRPr="005045CD" w:rsidDel="0075317C" w:rsidRDefault="00DB2736" w:rsidP="0075317C">
            <w:pPr>
              <w:spacing w:after="160" w:line="259" w:lineRule="auto"/>
              <w:rPr>
                <w:del w:id="520" w:author="Colonero Maxwell" w:date="2020-07-16T15:28:00Z"/>
                <w:rFonts w:ascii="Arial" w:hAnsi="Arial" w:cs="Arial"/>
                <w:color w:val="333333"/>
                <w:sz w:val="18"/>
                <w:szCs w:val="18"/>
                <w:lang w:eastAsia="en-US"/>
              </w:rPr>
              <w:pPrChange w:id="521" w:author="Colonero Maxwell" w:date="2020-07-16T15:51:00Z">
                <w:pPr>
                  <w:jc w:val="left"/>
                </w:pPr>
              </w:pPrChange>
            </w:pPr>
            <w:del w:id="522" w:author="Colonero Maxwell" w:date="2020-07-16T15:28:00Z">
              <w:r w:rsidRPr="005045CD" w:rsidDel="0075317C">
                <w:rPr>
                  <w:b/>
                </w:rPr>
                <w:delText xml:space="preserve">Named Quires: </w:delText>
              </w:r>
            </w:del>
          </w:p>
        </w:tc>
        <w:tc>
          <w:tcPr>
            <w:tcW w:w="7686" w:type="dxa"/>
          </w:tcPr>
          <w:p w14:paraId="4C0FB568" w14:textId="297EE8E2" w:rsidR="00DB2736" w:rsidRPr="005045CD" w:rsidDel="0075317C" w:rsidRDefault="00CC57FC" w:rsidP="0075317C">
            <w:pPr>
              <w:spacing w:after="160" w:line="259" w:lineRule="auto"/>
              <w:rPr>
                <w:del w:id="523" w:author="Colonero Maxwell" w:date="2020-07-16T15:28:00Z"/>
                <w:b/>
              </w:rPr>
              <w:pPrChange w:id="524" w:author="Colonero Maxwell" w:date="2020-07-16T15:51:00Z">
                <w:pPr>
                  <w:jc w:val="left"/>
                </w:pPr>
              </w:pPrChange>
            </w:pPr>
            <w:del w:id="525" w:author="Colonero Maxwell" w:date="2020-07-16T15:28:00Z">
              <w:r w:rsidRPr="00CC57FC" w:rsidDel="0075317C">
                <w:rPr>
                  <w:b/>
                </w:rPr>
                <w:delText>Learner associated with this registration</w:delText>
              </w:r>
            </w:del>
          </w:p>
        </w:tc>
      </w:tr>
      <w:tr w:rsidR="00CC57FC" w:rsidRPr="005045CD" w:rsidDel="0075317C" w14:paraId="22E077DF" w14:textId="6B6B05CB" w:rsidTr="001E591F">
        <w:trPr>
          <w:del w:id="526" w:author="Colonero Maxwell" w:date="2020-07-16T15:28:00Z"/>
        </w:trPr>
        <w:tc>
          <w:tcPr>
            <w:tcW w:w="1664" w:type="dxa"/>
          </w:tcPr>
          <w:p w14:paraId="00E54D3D" w14:textId="7B194B30" w:rsidR="00CC57FC" w:rsidRPr="005045CD" w:rsidDel="0075317C" w:rsidRDefault="00332A6C" w:rsidP="0075317C">
            <w:pPr>
              <w:spacing w:after="160" w:line="259" w:lineRule="auto"/>
              <w:rPr>
                <w:del w:id="527" w:author="Colonero Maxwell" w:date="2020-07-16T15:28:00Z"/>
                <w:b/>
              </w:rPr>
              <w:pPrChange w:id="528" w:author="Colonero Maxwell" w:date="2020-07-16T15:51:00Z">
                <w:pPr/>
              </w:pPrChange>
            </w:pPr>
            <w:del w:id="529" w:author="Colonero Maxwell" w:date="2020-07-16T15:28:00Z">
              <w:r w:rsidDel="0075317C">
                <w:rPr>
                  <w:b/>
                </w:rPr>
                <w:delText>iCal</w:delText>
              </w:r>
            </w:del>
          </w:p>
        </w:tc>
        <w:tc>
          <w:tcPr>
            <w:tcW w:w="7686" w:type="dxa"/>
          </w:tcPr>
          <w:p w14:paraId="77D0DDF8" w14:textId="36AECFEA" w:rsidR="00CC57FC" w:rsidRPr="00CC57FC" w:rsidDel="0075317C" w:rsidRDefault="00332A6C" w:rsidP="0075317C">
            <w:pPr>
              <w:spacing w:after="160" w:line="259" w:lineRule="auto"/>
              <w:rPr>
                <w:del w:id="530" w:author="Colonero Maxwell" w:date="2020-07-16T15:28:00Z"/>
                <w:b/>
              </w:rPr>
              <w:pPrChange w:id="531" w:author="Colonero Maxwell" w:date="2020-07-16T15:51:00Z">
                <w:pPr/>
              </w:pPrChange>
            </w:pPr>
            <w:del w:id="532" w:author="Colonero Maxwell" w:date="2020-07-16T15:28:00Z">
              <w:r w:rsidDel="0075317C">
                <w:rPr>
                  <w:b/>
                </w:rPr>
                <w:delText>Disabled</w:delText>
              </w:r>
            </w:del>
          </w:p>
        </w:tc>
      </w:tr>
    </w:tbl>
    <w:p w14:paraId="06F20C12" w14:textId="03CA2905" w:rsidR="00DB2736" w:rsidDel="0075317C" w:rsidRDefault="00DB2736" w:rsidP="0075317C">
      <w:pPr>
        <w:spacing w:after="160" w:line="259" w:lineRule="auto"/>
        <w:rPr>
          <w:del w:id="533" w:author="Colonero Maxwell" w:date="2020-07-16T15:28:00Z"/>
          <w:rFonts w:ascii="Arial" w:hAnsi="Arial" w:cs="Arial"/>
          <w:color w:val="333333"/>
          <w:sz w:val="18"/>
          <w:szCs w:val="18"/>
          <w:lang w:eastAsia="en-US"/>
        </w:rPr>
        <w:pPrChange w:id="534" w:author="Colonero Maxwell" w:date="2020-07-16T15:51:00Z">
          <w:pPr/>
        </w:pPrChange>
      </w:pPr>
    </w:p>
    <w:p w14:paraId="0EC5B9DA" w14:textId="7D946A6C" w:rsidR="00DB2736" w:rsidDel="0075317C" w:rsidRDefault="00DB2736" w:rsidP="0075317C">
      <w:pPr>
        <w:spacing w:after="160" w:line="259" w:lineRule="auto"/>
        <w:rPr>
          <w:del w:id="535" w:author="Colonero Maxwell" w:date="2020-07-16T15:28:00Z"/>
          <w:rFonts w:ascii="Arial" w:hAnsi="Arial" w:cs="Arial"/>
          <w:color w:val="333333"/>
          <w:sz w:val="18"/>
          <w:szCs w:val="18"/>
          <w:lang w:eastAsia="en-US"/>
        </w:rPr>
        <w:pPrChange w:id="536" w:author="Colonero Maxwell" w:date="2020-07-16T15:51:00Z">
          <w:pPr/>
        </w:pPrChange>
      </w:pPr>
    </w:p>
    <w:tbl>
      <w:tblPr>
        <w:tblStyle w:val="TableGrid"/>
        <w:tblW w:w="0" w:type="auto"/>
        <w:tblLook w:val="04A0" w:firstRow="1" w:lastRow="0" w:firstColumn="1" w:lastColumn="0" w:noHBand="0" w:noVBand="1"/>
      </w:tblPr>
      <w:tblGrid>
        <w:gridCol w:w="9792"/>
      </w:tblGrid>
      <w:tr w:rsidR="00DB2736" w:rsidDel="0075317C" w14:paraId="5057BFEE" w14:textId="0D45B03B" w:rsidTr="00061A0D">
        <w:trPr>
          <w:trHeight w:val="323"/>
          <w:del w:id="537" w:author="Colonero Maxwell" w:date="2020-07-16T15:28:00Z"/>
        </w:trPr>
        <w:tc>
          <w:tcPr>
            <w:tcW w:w="9792" w:type="dxa"/>
          </w:tcPr>
          <w:p w14:paraId="52779338" w14:textId="53981AB7" w:rsidR="00DB2736" w:rsidDel="0075317C" w:rsidRDefault="00DB2736" w:rsidP="0075317C">
            <w:pPr>
              <w:spacing w:after="160" w:line="259" w:lineRule="auto"/>
              <w:rPr>
                <w:del w:id="538" w:author="Colonero Maxwell" w:date="2020-07-16T15:28:00Z"/>
                <w:rFonts w:ascii="Arial" w:hAnsi="Arial" w:cs="Arial"/>
                <w:color w:val="333333"/>
                <w:sz w:val="18"/>
                <w:szCs w:val="18"/>
                <w:lang w:eastAsia="en-US"/>
              </w:rPr>
              <w:pPrChange w:id="539" w:author="Colonero Maxwell" w:date="2020-07-16T15:51:00Z">
                <w:pPr>
                  <w:jc w:val="left"/>
                </w:pPr>
              </w:pPrChange>
            </w:pPr>
            <w:del w:id="540" w:author="Colonero Maxwell" w:date="2020-07-16T15:28:00Z">
              <w:r w:rsidRPr="005045CD" w:rsidDel="0075317C">
                <w:rPr>
                  <w:b/>
                  <w:sz w:val="22"/>
                </w:rPr>
                <w:delText>Subject</w:delText>
              </w:r>
              <w:r w:rsidDel="0075317C">
                <w:rPr>
                  <w:b/>
                  <w:sz w:val="22"/>
                </w:rPr>
                <w:delText>:</w:delText>
              </w:r>
              <w:r w:rsidDel="0075317C">
                <w:rPr>
                  <w:rFonts w:ascii="Calibri" w:hAnsi="Calibri" w:cs="Calibri"/>
                  <w:sz w:val="22"/>
                  <w:szCs w:val="22"/>
                </w:rPr>
                <w:delText xml:space="preserve"> You are on the Waitlist for </w:delText>
              </w:r>
              <w:r w:rsidR="00CC57FC" w:rsidRPr="00CC57FC" w:rsidDel="0075317C">
                <w:rPr>
                  <w:rFonts w:ascii="Calibri" w:hAnsi="Calibri" w:cs="Calibri"/>
                  <w:color w:val="4472C4" w:themeColor="accent5"/>
                  <w:sz w:val="22"/>
                  <w:szCs w:val="22"/>
                </w:rPr>
                <w:delText>@Reg_ClassTitle@</w:delText>
              </w:r>
              <w:r w:rsidR="00CC57FC" w:rsidDel="0075317C">
                <w:rPr>
                  <w:rFonts w:ascii="Calibri" w:hAnsi="Calibri" w:cs="Calibri"/>
                  <w:sz w:val="22"/>
                  <w:szCs w:val="22"/>
                </w:rPr>
                <w:delText xml:space="preserve"> </w:delText>
              </w:r>
              <w:r w:rsidDel="0075317C">
                <w:rPr>
                  <w:rFonts w:ascii="Calibri" w:hAnsi="Calibri" w:cs="Calibri"/>
                  <w:sz w:val="22"/>
                  <w:szCs w:val="22"/>
                </w:rPr>
                <w:delText xml:space="preserve">on </w:delText>
              </w:r>
              <w:commentRangeStart w:id="541"/>
              <w:r w:rsidR="00CC57FC" w:rsidRPr="00CC57FC" w:rsidDel="0075317C">
                <w:rPr>
                  <w:rFonts w:ascii="Calibri" w:hAnsi="Calibri" w:cs="Calibri"/>
                  <w:color w:val="4472C4" w:themeColor="accent5"/>
                  <w:sz w:val="22"/>
                  <w:szCs w:val="22"/>
                </w:rPr>
                <w:delText xml:space="preserve">@Reg_ClassStartDate@ </w:delText>
              </w:r>
              <w:r w:rsidRPr="00CC57FC" w:rsidDel="0075317C">
                <w:rPr>
                  <w:rFonts w:ascii="Calibri" w:hAnsi="Calibri" w:cs="Calibri"/>
                  <w:color w:val="4472C4" w:themeColor="accent5"/>
                  <w:sz w:val="22"/>
                  <w:szCs w:val="22"/>
                </w:rPr>
                <w:delText xml:space="preserve">- </w:delText>
              </w:r>
              <w:r w:rsidR="00CC57FC" w:rsidRPr="00CC57FC" w:rsidDel="0075317C">
                <w:rPr>
                  <w:rFonts w:ascii="Calibri" w:hAnsi="Calibri" w:cs="Calibri"/>
                  <w:color w:val="4472C4" w:themeColor="accent5"/>
                  <w:sz w:val="22"/>
                  <w:szCs w:val="22"/>
                </w:rPr>
                <w:delText>@Reg_EndDate@</w:delText>
              </w:r>
              <w:commentRangeEnd w:id="541"/>
              <w:r w:rsidR="00CC57FC" w:rsidDel="0075317C">
                <w:rPr>
                  <w:rStyle w:val="CommentReference"/>
                </w:rPr>
                <w:commentReference w:id="541"/>
              </w:r>
            </w:del>
          </w:p>
        </w:tc>
      </w:tr>
      <w:tr w:rsidR="00DB2736" w:rsidDel="0075317C" w14:paraId="541905E8" w14:textId="57813686" w:rsidTr="00061A0D">
        <w:trPr>
          <w:del w:id="542" w:author="Colonero Maxwell" w:date="2020-07-16T15:28:00Z"/>
        </w:trPr>
        <w:tc>
          <w:tcPr>
            <w:tcW w:w="9792" w:type="dxa"/>
          </w:tcPr>
          <w:p w14:paraId="516AFF93" w14:textId="4586816E" w:rsidR="00DB2736" w:rsidDel="0075317C" w:rsidRDefault="00DB2736" w:rsidP="0075317C">
            <w:pPr>
              <w:spacing w:after="160" w:line="259" w:lineRule="auto"/>
              <w:rPr>
                <w:del w:id="543" w:author="Colonero Maxwell" w:date="2020-07-16T15:28:00Z"/>
                <w:rFonts w:ascii="Arial" w:hAnsi="Arial" w:cs="Arial"/>
                <w:color w:val="333333"/>
                <w:sz w:val="18"/>
                <w:szCs w:val="18"/>
                <w:lang w:eastAsia="en-US"/>
              </w:rPr>
              <w:pPrChange w:id="544" w:author="Colonero Maxwell" w:date="2020-07-16T15:51:00Z">
                <w:pPr>
                  <w:shd w:val="clear" w:color="auto" w:fill="FFFFFF"/>
                </w:pPr>
              </w:pPrChange>
            </w:pPr>
          </w:p>
          <w:tbl>
            <w:tblPr>
              <w:tblW w:w="9000" w:type="dxa"/>
              <w:jc w:val="center"/>
              <w:tblCellMar>
                <w:left w:w="0" w:type="dxa"/>
                <w:right w:w="0" w:type="dxa"/>
              </w:tblCellMar>
              <w:tblLook w:val="04A0" w:firstRow="1" w:lastRow="0" w:firstColumn="1" w:lastColumn="0" w:noHBand="0" w:noVBand="1"/>
            </w:tblPr>
            <w:tblGrid>
              <w:gridCol w:w="9000"/>
            </w:tblGrid>
            <w:tr w:rsidR="00DB2736" w:rsidDel="0075317C" w14:paraId="356A567A" w14:textId="0A81DDE8" w:rsidTr="00DB2736">
              <w:trPr>
                <w:jc w:val="center"/>
                <w:del w:id="545" w:author="Colonero Maxwell" w:date="2020-07-16T15:28:00Z"/>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rsidDel="0075317C" w14:paraId="174A7889" w14:textId="3C8BA157">
                    <w:trPr>
                      <w:del w:id="546" w:author="Colonero Maxwell" w:date="2020-07-16T15:28:00Z"/>
                    </w:trPr>
                    <w:tc>
                      <w:tcPr>
                        <w:tcW w:w="750" w:type="dxa"/>
                        <w:hideMark/>
                      </w:tcPr>
                      <w:p w14:paraId="64A2A0C9" w14:textId="59063E08" w:rsidR="00DB2736" w:rsidDel="0075317C" w:rsidRDefault="00DB2736" w:rsidP="0075317C">
                        <w:pPr>
                          <w:spacing w:after="160" w:line="259" w:lineRule="auto"/>
                          <w:rPr>
                            <w:del w:id="547" w:author="Colonero Maxwell" w:date="2020-07-16T15:28:00Z"/>
                            <w:rFonts w:ascii="Times New Roman" w:hAnsi="Times New Roman"/>
                            <w:lang w:eastAsia="en-US"/>
                          </w:rPr>
                          <w:pPrChange w:id="548" w:author="Colonero Maxwell" w:date="2020-07-16T15:51:00Z">
                            <w:pPr/>
                          </w:pPrChange>
                        </w:pPr>
                        <w:del w:id="549" w:author="Colonero Maxwell" w:date="2020-07-16T15:28:00Z">
                          <w:r w:rsidDel="0075317C">
                            <w:rPr>
                              <w:noProof/>
                              <w:lang w:val="en-GB" w:eastAsia="en-GB"/>
                            </w:rPr>
                            <mc:AlternateContent>
                              <mc:Choice Requires="wps">
                                <w:drawing>
                                  <wp:inline distT="0" distB="0" distL="0" distR="0" wp14:anchorId="4E7C6463" wp14:editId="3ACDC7B7">
                                    <wp:extent cx="304800" cy="304800"/>
                                    <wp:effectExtent l="0" t="0" r="0" b="0"/>
                                    <wp:docPr id="10" name="Rectangle 10"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BB10C" id="Rectangle 10"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1aDtbhAgAA+gUAAA4AAAAAAAAAAAAAAAAALgIA&#10;AGRycy9lMm9Eb2MueG1sUEsBAi0AFAAGAAgAAAAhAEyg6SzYAAAAAwEAAA8AAAAAAAAAAAAAAAAA&#10;OwUAAGRycy9kb3ducmV2LnhtbFBLBQYAAAAABAAEAPMAAABABgAAAAA=&#10;" filled="f" stroked="f">
                                    <o:lock v:ext="edit" aspectratio="t"/>
                                    <w10:anchorlock/>
                                  </v:rect>
                                </w:pict>
                              </mc:Fallback>
                            </mc:AlternateContent>
                          </w:r>
                        </w:del>
                      </w:p>
                    </w:tc>
                    <w:tc>
                      <w:tcPr>
                        <w:tcW w:w="7125" w:type="dxa"/>
                        <w:shd w:val="clear" w:color="auto" w:fill="FFFFFF"/>
                        <w:vAlign w:val="center"/>
                      </w:tcPr>
                      <w:p w14:paraId="4DFF28BE" w14:textId="499E87B7" w:rsidR="00DB2736" w:rsidDel="0075317C" w:rsidRDefault="00DB2736" w:rsidP="0075317C">
                        <w:pPr>
                          <w:spacing w:after="160" w:line="259" w:lineRule="auto"/>
                          <w:rPr>
                            <w:del w:id="550" w:author="Colonero Maxwell" w:date="2020-07-16T15:28:00Z"/>
                            <w:rFonts w:ascii="Trebuchet MS" w:hAnsi="Trebuchet MS"/>
                            <w:color w:val="177B57"/>
                            <w:sz w:val="28"/>
                            <w:szCs w:val="28"/>
                          </w:rPr>
                          <w:pPrChange w:id="551" w:author="Colonero Maxwell" w:date="2020-07-16T15:51:00Z">
                            <w:pPr>
                              <w:pStyle w:val="Heading1"/>
                              <w:spacing w:before="150" w:after="150"/>
                              <w:ind w:left="150" w:right="150"/>
                            </w:pPr>
                          </w:pPrChange>
                        </w:pPr>
                        <w:del w:id="552" w:author="Colonero Maxwell" w:date="2020-07-16T15:28:00Z">
                          <w:r w:rsidDel="0075317C">
                            <w:rPr>
                              <w:rFonts w:ascii="Trebuchet MS" w:hAnsi="Trebuchet MS"/>
                              <w:caps/>
                              <w:color w:val="177B57"/>
                              <w:sz w:val="27"/>
                              <w:szCs w:val="27"/>
                            </w:rPr>
                            <w:delText>LIVE LEARNING PROGRAM UPDATE</w:delText>
                          </w:r>
                        </w:del>
                      </w:p>
                      <w:p w14:paraId="50CAE62D" w14:textId="61C95763" w:rsidR="00DB2736" w:rsidDel="0075317C" w:rsidRDefault="00DB2736" w:rsidP="0075317C">
                        <w:pPr>
                          <w:spacing w:after="160" w:line="259" w:lineRule="auto"/>
                          <w:rPr>
                            <w:del w:id="553" w:author="Colonero Maxwell" w:date="2020-07-16T15:28:00Z"/>
                            <w:rFonts w:ascii="Times New Roman" w:eastAsiaTheme="minorHAnsi" w:hAnsi="Times New Roman"/>
                            <w:sz w:val="24"/>
                          </w:rPr>
                          <w:pPrChange w:id="554" w:author="Colonero Maxwell" w:date="2020-07-16T15:51:00Z">
                            <w:pPr/>
                          </w:pPrChange>
                        </w:pPr>
                      </w:p>
                      <w:p w14:paraId="12ED2E6F" w14:textId="705F42A0" w:rsidR="00DB2736" w:rsidDel="0075317C" w:rsidRDefault="00DB2736" w:rsidP="0075317C">
                        <w:pPr>
                          <w:spacing w:after="160" w:line="259" w:lineRule="auto"/>
                          <w:rPr>
                            <w:del w:id="555" w:author="Colonero Maxwell" w:date="2020-07-16T15:28:00Z"/>
                            <w:rFonts w:ascii="Georgia" w:hAnsi="Georgia"/>
                            <w:bCs/>
                            <w:color w:val="000000"/>
                            <w:sz w:val="32"/>
                            <w:szCs w:val="32"/>
                          </w:rPr>
                          <w:pPrChange w:id="556" w:author="Colonero Maxwell" w:date="2020-07-16T15:51:00Z">
                            <w:pPr>
                              <w:pStyle w:val="Heading5"/>
                              <w:spacing w:before="150" w:after="150"/>
                              <w:ind w:left="150" w:right="150"/>
                            </w:pPr>
                          </w:pPrChange>
                        </w:pPr>
                        <w:del w:id="557" w:author="Colonero Maxwell" w:date="2020-07-16T15:28:00Z">
                          <w:r w:rsidDel="0075317C">
                            <w:rPr>
                              <w:rFonts w:ascii="Georgia" w:hAnsi="Georgia"/>
                              <w:b/>
                              <w:color w:val="333333"/>
                              <w:sz w:val="40"/>
                              <w:szCs w:val="40"/>
                            </w:rPr>
                            <w:delText xml:space="preserve">You are on the Waitlist for </w:delText>
                          </w:r>
                          <w:r w:rsidR="00CC57FC" w:rsidRPr="00CC57FC" w:rsidDel="0075317C">
                            <w:rPr>
                              <w:rFonts w:ascii="Georgia" w:hAnsi="Georgia"/>
                              <w:b/>
                              <w:color w:val="4472C4" w:themeColor="accent5"/>
                              <w:sz w:val="40"/>
                              <w:szCs w:val="40"/>
                            </w:rPr>
                            <w:delText>@Reg_ClassTitle@</w:delText>
                          </w:r>
                        </w:del>
                      </w:p>
                    </w:tc>
                    <w:tc>
                      <w:tcPr>
                        <w:tcW w:w="1125" w:type="dxa"/>
                        <w:shd w:val="clear" w:color="auto" w:fill="FFFFFF"/>
                        <w:hideMark/>
                      </w:tcPr>
                      <w:p w14:paraId="301B02E3" w14:textId="118BD589" w:rsidR="00DB2736" w:rsidDel="0075317C" w:rsidRDefault="00DB2736" w:rsidP="0075317C">
                        <w:pPr>
                          <w:spacing w:after="160" w:line="259" w:lineRule="auto"/>
                          <w:rPr>
                            <w:del w:id="558" w:author="Colonero Maxwell" w:date="2020-07-16T15:28:00Z"/>
                            <w:rFonts w:ascii="Georgia" w:hAnsi="Georgia"/>
                            <w:b/>
                            <w:bCs/>
                            <w:color w:val="000000"/>
                            <w:sz w:val="32"/>
                            <w:szCs w:val="32"/>
                          </w:rPr>
                          <w:pPrChange w:id="559" w:author="Colonero Maxwell" w:date="2020-07-16T15:51:00Z">
                            <w:pPr/>
                          </w:pPrChange>
                        </w:pPr>
                      </w:p>
                    </w:tc>
                  </w:tr>
                </w:tbl>
                <w:p w14:paraId="1EFEF0D8" w14:textId="53B965C3" w:rsidR="00DB2736" w:rsidDel="0075317C" w:rsidRDefault="00DB2736" w:rsidP="0075317C">
                  <w:pPr>
                    <w:spacing w:after="160" w:line="259" w:lineRule="auto"/>
                    <w:rPr>
                      <w:del w:id="560" w:author="Colonero Maxwell" w:date="2020-07-16T15:28:00Z"/>
                      <w:sz w:val="20"/>
                      <w:szCs w:val="20"/>
                    </w:rPr>
                    <w:pPrChange w:id="561" w:author="Colonero Maxwell" w:date="2020-07-16T15:51:00Z">
                      <w:pPr/>
                    </w:pPrChange>
                  </w:pPr>
                </w:p>
              </w:tc>
            </w:tr>
            <w:tr w:rsidR="00DB2736" w:rsidDel="0075317C" w14:paraId="2DDD53ED" w14:textId="5E55A4F7" w:rsidTr="00DB2736">
              <w:trPr>
                <w:trHeight w:val="300"/>
                <w:jc w:val="center"/>
                <w:del w:id="562" w:author="Colonero Maxwell" w:date="2020-07-16T15:28:00Z"/>
              </w:trPr>
              <w:tc>
                <w:tcPr>
                  <w:tcW w:w="0" w:type="auto"/>
                  <w:vAlign w:val="center"/>
                  <w:hideMark/>
                </w:tcPr>
                <w:p w14:paraId="4B844F26" w14:textId="0C456C3A" w:rsidR="00DB2736" w:rsidDel="0075317C" w:rsidRDefault="00DB2736" w:rsidP="0075317C">
                  <w:pPr>
                    <w:spacing w:after="160" w:line="259" w:lineRule="auto"/>
                    <w:rPr>
                      <w:del w:id="563" w:author="Colonero Maxwell" w:date="2020-07-16T15:28:00Z"/>
                      <w:rFonts w:eastAsiaTheme="minorHAnsi"/>
                      <w:sz w:val="24"/>
                    </w:rPr>
                    <w:pPrChange w:id="564" w:author="Colonero Maxwell" w:date="2020-07-16T15:51:00Z">
                      <w:pPr/>
                    </w:pPrChange>
                  </w:pPr>
                  <w:del w:id="565" w:author="Colonero Maxwell" w:date="2020-07-16T15:28:00Z">
                    <w:r w:rsidDel="0075317C">
                      <w:delText xml:space="preserve">  </w:delText>
                    </w:r>
                  </w:del>
                </w:p>
              </w:tc>
            </w:tr>
            <w:tr w:rsidR="00DB2736" w:rsidDel="0075317C" w14:paraId="7C03065F" w14:textId="742590E1" w:rsidTr="00DB2736">
              <w:trPr>
                <w:jc w:val="center"/>
                <w:del w:id="566" w:author="Colonero Maxwell" w:date="2020-07-16T15:28:00Z"/>
              </w:trPr>
              <w:tc>
                <w:tcPr>
                  <w:tcW w:w="0" w:type="auto"/>
                  <w:shd w:val="clear" w:color="auto" w:fill="FFFFFF"/>
                  <w:tcMar>
                    <w:top w:w="0" w:type="dxa"/>
                    <w:left w:w="150" w:type="dxa"/>
                    <w:bottom w:w="150" w:type="dxa"/>
                    <w:right w:w="150" w:type="dxa"/>
                  </w:tcMar>
                  <w:vAlign w:val="center"/>
                  <w:hideMark/>
                </w:tcPr>
                <w:p w14:paraId="1B22573F" w14:textId="166657C5" w:rsidR="00DB2736" w:rsidRPr="00332A6C" w:rsidDel="0075317C" w:rsidRDefault="00DB2736" w:rsidP="0075317C">
                  <w:pPr>
                    <w:spacing w:after="160" w:line="259" w:lineRule="auto"/>
                    <w:rPr>
                      <w:del w:id="567" w:author="Colonero Maxwell" w:date="2020-07-16T15:28:00Z"/>
                      <w:rFonts w:ascii="Arial" w:hAnsi="Arial" w:cs="Arial"/>
                      <w:color w:val="000000"/>
                      <w:szCs w:val="22"/>
                    </w:rPr>
                    <w:pPrChange w:id="568" w:author="Colonero Maxwell" w:date="2020-07-16T15:51:00Z">
                      <w:pPr>
                        <w:pStyle w:val="Heading5"/>
                        <w:numPr>
                          <w:ilvl w:val="0"/>
                          <w:numId w:val="0"/>
                        </w:numPr>
                        <w:tabs>
                          <w:tab w:val="clear" w:pos="1418"/>
                        </w:tabs>
                        <w:spacing w:before="0" w:after="0"/>
                      </w:pPr>
                    </w:pPrChange>
                  </w:pPr>
                  <w:del w:id="569" w:author="Colonero Maxwell" w:date="2020-07-16T15:28:00Z">
                    <w:r w:rsidRPr="00332A6C" w:rsidDel="0075317C">
                      <w:rPr>
                        <w:rFonts w:ascii="Arial" w:hAnsi="Arial" w:cs="Arial"/>
                        <w:color w:val="000000"/>
                        <w:szCs w:val="22"/>
                      </w:rPr>
                      <w:delText xml:space="preserve">Dear </w:delText>
                    </w:r>
                    <w:r w:rsidR="00CC57FC" w:rsidRPr="00332A6C" w:rsidDel="0075317C">
                      <w:rPr>
                        <w:rFonts w:ascii="Arial" w:hAnsi="Arial" w:cs="Arial"/>
                        <w:color w:val="000000"/>
                        <w:szCs w:val="22"/>
                      </w:rPr>
                      <w:delText>@Reg_StudentName@</w:delText>
                    </w:r>
                    <w:r w:rsidRPr="00332A6C" w:rsidDel="0075317C">
                      <w:rPr>
                        <w:rFonts w:ascii="Arial" w:hAnsi="Arial" w:cs="Arial"/>
                        <w:color w:val="000000"/>
                        <w:szCs w:val="22"/>
                      </w:rPr>
                      <w:delText xml:space="preserve">, </w:delText>
                    </w:r>
                  </w:del>
                </w:p>
                <w:p w14:paraId="669417A4" w14:textId="6F41D217" w:rsidR="00CC57FC" w:rsidRPr="00332A6C" w:rsidDel="0075317C" w:rsidRDefault="00CC57FC" w:rsidP="0075317C">
                  <w:pPr>
                    <w:spacing w:after="160" w:line="259" w:lineRule="auto"/>
                    <w:rPr>
                      <w:del w:id="570" w:author="Colonero Maxwell" w:date="2020-07-16T15:28:00Z"/>
                      <w:rFonts w:ascii="Arial" w:hAnsi="Arial" w:cs="Arial"/>
                      <w:bCs/>
                    </w:rPr>
                    <w:pPrChange w:id="571" w:author="Colonero Maxwell" w:date="2020-07-16T15:51:00Z">
                      <w:pPr/>
                    </w:pPrChange>
                  </w:pPr>
                </w:p>
                <w:p w14:paraId="36CFB58B" w14:textId="4C5BA821" w:rsidR="00DB2736" w:rsidRPr="00332A6C" w:rsidDel="0075317C" w:rsidRDefault="00DB2736" w:rsidP="0075317C">
                  <w:pPr>
                    <w:spacing w:after="160" w:line="259" w:lineRule="auto"/>
                    <w:rPr>
                      <w:del w:id="572" w:author="Colonero Maxwell" w:date="2020-07-16T15:28:00Z"/>
                      <w:rFonts w:ascii="Arial" w:hAnsi="Arial" w:cs="Arial"/>
                      <w:color w:val="000000"/>
                      <w:szCs w:val="22"/>
                    </w:rPr>
                    <w:pPrChange w:id="573" w:author="Colonero Maxwell" w:date="2020-07-16T15:51:00Z">
                      <w:pPr>
                        <w:pStyle w:val="Heading5"/>
                        <w:numPr>
                          <w:ilvl w:val="0"/>
                          <w:numId w:val="0"/>
                        </w:numPr>
                        <w:tabs>
                          <w:tab w:val="clear" w:pos="1418"/>
                        </w:tabs>
                        <w:spacing w:before="0" w:after="0"/>
                      </w:pPr>
                    </w:pPrChange>
                  </w:pPr>
                  <w:del w:id="574" w:author="Colonero Maxwell" w:date="2020-07-16T15:28:00Z">
                    <w:r w:rsidRPr="00332A6C" w:rsidDel="0075317C">
                      <w:rPr>
                        <w:rFonts w:ascii="Arial" w:hAnsi="Arial" w:cs="Arial"/>
                        <w:color w:val="000000"/>
                        <w:szCs w:val="22"/>
                      </w:rPr>
                      <w:delText xml:space="preserve">You are currently on the waitlist for the upcoming </w:delText>
                    </w:r>
                    <w:r w:rsidR="00CC57FC" w:rsidRPr="00332A6C" w:rsidDel="0075317C">
                      <w:rPr>
                        <w:rFonts w:ascii="Arial" w:hAnsi="Arial" w:cs="Arial"/>
                        <w:color w:val="4472C4" w:themeColor="accent5"/>
                        <w:szCs w:val="22"/>
                      </w:rPr>
                      <w:delText>@Reg_ClassTitle@</w:delText>
                    </w:r>
                    <w:r w:rsidR="00CC57FC" w:rsidRPr="00332A6C" w:rsidDel="0075317C">
                      <w:rPr>
                        <w:rFonts w:ascii="Arial" w:hAnsi="Arial" w:cs="Arial"/>
                        <w:szCs w:val="22"/>
                      </w:rPr>
                      <w:delText xml:space="preserve"> on </w:delText>
                    </w:r>
                    <w:commentRangeStart w:id="575"/>
                    <w:r w:rsidR="00CC57FC" w:rsidRPr="00332A6C" w:rsidDel="0075317C">
                      <w:rPr>
                        <w:rFonts w:ascii="Arial" w:hAnsi="Arial" w:cs="Arial"/>
                        <w:color w:val="4472C4" w:themeColor="accent5"/>
                        <w:szCs w:val="22"/>
                      </w:rPr>
                      <w:delText xml:space="preserve">@Reg_ClassStartDate@ (@Reg_Session_Start_Time_#@) </w:delText>
                    </w:r>
                    <w:r w:rsidR="00CC57FC" w:rsidRPr="00332A6C" w:rsidDel="0075317C">
                      <w:rPr>
                        <w:rFonts w:ascii="Arial" w:hAnsi="Arial" w:cs="Arial"/>
                        <w:szCs w:val="22"/>
                      </w:rPr>
                      <w:delText xml:space="preserve">- </w:delText>
                    </w:r>
                    <w:r w:rsidR="00CC57FC" w:rsidRPr="00332A6C" w:rsidDel="0075317C">
                      <w:rPr>
                        <w:rFonts w:ascii="Arial" w:hAnsi="Arial" w:cs="Arial"/>
                        <w:color w:val="4472C4" w:themeColor="accent5"/>
                        <w:szCs w:val="22"/>
                      </w:rPr>
                      <w:delText>@Reg_EndDate@</w:delText>
                    </w:r>
                    <w:commentRangeEnd w:id="575"/>
                    <w:r w:rsidR="00CC57FC" w:rsidRPr="00332A6C" w:rsidDel="0075317C">
                      <w:rPr>
                        <w:rStyle w:val="CommentReference"/>
                        <w:rFonts w:ascii="Arial" w:hAnsi="Arial" w:cs="Arial"/>
                      </w:rPr>
                      <w:commentReference w:id="575"/>
                    </w:r>
                    <w:r w:rsidR="00CC57FC" w:rsidRPr="00332A6C" w:rsidDel="0075317C">
                      <w:rPr>
                        <w:rFonts w:ascii="Arial" w:hAnsi="Arial" w:cs="Arial"/>
                        <w:color w:val="4472C4" w:themeColor="accent5"/>
                        <w:szCs w:val="22"/>
                      </w:rPr>
                      <w:delText xml:space="preserve"> (@Reg_Session_End_Time_#@) </w:delText>
                    </w:r>
                    <w:r w:rsidRPr="00332A6C" w:rsidDel="0075317C">
                      <w:rPr>
                        <w:rFonts w:ascii="Arial" w:hAnsi="Arial" w:cs="Arial"/>
                        <w:color w:val="000000"/>
                        <w:szCs w:val="22"/>
                      </w:rPr>
                      <w:delText xml:space="preserve">in </w:delText>
                    </w:r>
                    <w:commentRangeStart w:id="576"/>
                    <w:r w:rsidR="00CC57FC" w:rsidRPr="00332A6C" w:rsidDel="0075317C">
                      <w:rPr>
                        <w:rStyle w:val="Strong"/>
                        <w:rFonts w:ascii="Arial" w:hAnsi="Arial" w:cs="Arial"/>
                        <w:b w:val="0"/>
                        <w:color w:val="4472C4" w:themeColor="accent5"/>
                        <w:szCs w:val="22"/>
                      </w:rPr>
                      <w:delText>@Reg_ClassLocation@</w:delText>
                    </w:r>
                    <w:r w:rsidRPr="00332A6C" w:rsidDel="0075317C">
                      <w:rPr>
                        <w:rFonts w:ascii="Arial" w:hAnsi="Arial" w:cs="Arial"/>
                        <w:b/>
                        <w:color w:val="4472C4" w:themeColor="accent5"/>
                        <w:szCs w:val="22"/>
                      </w:rPr>
                      <w:delText>.</w:delText>
                    </w:r>
                    <w:r w:rsidRPr="00332A6C" w:rsidDel="0075317C">
                      <w:rPr>
                        <w:rFonts w:ascii="Arial" w:hAnsi="Arial" w:cs="Arial"/>
                        <w:color w:val="4472C4" w:themeColor="accent5"/>
                        <w:szCs w:val="22"/>
                      </w:rPr>
                      <w:delText xml:space="preserve"> </w:delText>
                    </w:r>
                    <w:commentRangeEnd w:id="576"/>
                    <w:r w:rsidR="00332A6C" w:rsidDel="0075317C">
                      <w:rPr>
                        <w:rStyle w:val="CommentReference"/>
                      </w:rPr>
                      <w:commentReference w:id="576"/>
                    </w:r>
                  </w:del>
                </w:p>
                <w:p w14:paraId="30D3713A" w14:textId="734DE4D5" w:rsidR="00CC57FC" w:rsidRPr="00332A6C" w:rsidDel="0075317C" w:rsidRDefault="00CC57FC" w:rsidP="0075317C">
                  <w:pPr>
                    <w:spacing w:after="160" w:line="259" w:lineRule="auto"/>
                    <w:rPr>
                      <w:del w:id="577" w:author="Colonero Maxwell" w:date="2020-07-16T15:28:00Z"/>
                      <w:rFonts w:ascii="Arial" w:hAnsi="Arial" w:cs="Arial"/>
                      <w:color w:val="000000"/>
                      <w:szCs w:val="22"/>
                    </w:rPr>
                    <w:pPrChange w:id="578" w:author="Colonero Maxwell" w:date="2020-07-16T15:51:00Z">
                      <w:pPr>
                        <w:pStyle w:val="Heading5"/>
                        <w:numPr>
                          <w:ilvl w:val="0"/>
                          <w:numId w:val="0"/>
                        </w:numPr>
                        <w:tabs>
                          <w:tab w:val="clear" w:pos="1418"/>
                        </w:tabs>
                        <w:spacing w:before="0" w:after="0"/>
                      </w:pPr>
                    </w:pPrChange>
                  </w:pPr>
                </w:p>
                <w:p w14:paraId="1C7AC4F2" w14:textId="4AEF4795" w:rsidR="00DB2736" w:rsidRPr="00332A6C" w:rsidDel="0075317C" w:rsidRDefault="00DB2736" w:rsidP="0075317C">
                  <w:pPr>
                    <w:spacing w:after="160" w:line="259" w:lineRule="auto"/>
                    <w:rPr>
                      <w:del w:id="579" w:author="Colonero Maxwell" w:date="2020-07-16T15:28:00Z"/>
                      <w:rFonts w:ascii="Arial" w:hAnsi="Arial" w:cs="Arial"/>
                      <w:color w:val="000000"/>
                      <w:szCs w:val="22"/>
                    </w:rPr>
                    <w:pPrChange w:id="580" w:author="Colonero Maxwell" w:date="2020-07-16T15:51:00Z">
                      <w:pPr>
                        <w:pStyle w:val="Heading5"/>
                        <w:numPr>
                          <w:ilvl w:val="0"/>
                          <w:numId w:val="0"/>
                        </w:numPr>
                        <w:tabs>
                          <w:tab w:val="clear" w:pos="1418"/>
                        </w:tabs>
                        <w:spacing w:before="0" w:after="0"/>
                      </w:pPr>
                    </w:pPrChange>
                  </w:pPr>
                  <w:del w:id="581" w:author="Colonero Maxwell" w:date="2020-07-16T15:28:00Z">
                    <w:r w:rsidRPr="00332A6C" w:rsidDel="0075317C">
                      <w:rPr>
                        <w:rFonts w:ascii="Arial" w:hAnsi="Arial" w:cs="Arial"/>
                        <w:color w:val="000000"/>
                        <w:szCs w:val="22"/>
                      </w:rPr>
                      <w:delText>As spaces are limited, unfortunately we are not able to confirm your spot and</w:delText>
                    </w:r>
                  </w:del>
                </w:p>
                <w:p w14:paraId="4B2702FD" w14:textId="267DED6E" w:rsidR="00DB2736" w:rsidRPr="00332A6C" w:rsidDel="0075317C" w:rsidRDefault="00DB2736" w:rsidP="0075317C">
                  <w:pPr>
                    <w:spacing w:after="160" w:line="259" w:lineRule="auto"/>
                    <w:rPr>
                      <w:del w:id="582" w:author="Colonero Maxwell" w:date="2020-07-16T15:28:00Z"/>
                      <w:rFonts w:ascii="Arial" w:hAnsi="Arial" w:cs="Arial"/>
                      <w:color w:val="000000"/>
                      <w:szCs w:val="22"/>
                    </w:rPr>
                    <w:pPrChange w:id="583" w:author="Colonero Maxwell" w:date="2020-07-16T15:51:00Z">
                      <w:pPr>
                        <w:pStyle w:val="Heading5"/>
                        <w:numPr>
                          <w:ilvl w:val="0"/>
                          <w:numId w:val="0"/>
                        </w:numPr>
                        <w:tabs>
                          <w:tab w:val="clear" w:pos="1418"/>
                        </w:tabs>
                        <w:spacing w:before="0" w:after="0"/>
                      </w:pPr>
                    </w:pPrChange>
                  </w:pPr>
                  <w:del w:id="584" w:author="Colonero Maxwell" w:date="2020-07-16T15:28:00Z">
                    <w:r w:rsidRPr="00332A6C" w:rsidDel="0075317C">
                      <w:rPr>
                        <w:rFonts w:ascii="Arial" w:hAnsi="Arial" w:cs="Arial"/>
                        <w:color w:val="000000"/>
                        <w:szCs w:val="22"/>
                      </w:rPr>
                      <w:delText xml:space="preserve">formally invite you at this time. </w:delText>
                    </w:r>
                  </w:del>
                </w:p>
                <w:p w14:paraId="11B9794B" w14:textId="480A643C" w:rsidR="00CC57FC" w:rsidRPr="00332A6C" w:rsidDel="0075317C" w:rsidRDefault="00CC57FC" w:rsidP="0075317C">
                  <w:pPr>
                    <w:spacing w:after="160" w:line="259" w:lineRule="auto"/>
                    <w:rPr>
                      <w:del w:id="585" w:author="Colonero Maxwell" w:date="2020-07-16T15:28:00Z"/>
                      <w:rFonts w:ascii="Arial" w:hAnsi="Arial" w:cs="Arial"/>
                      <w:bCs/>
                    </w:rPr>
                    <w:pPrChange w:id="586" w:author="Colonero Maxwell" w:date="2020-07-16T15:51:00Z">
                      <w:pPr/>
                    </w:pPrChange>
                  </w:pPr>
                </w:p>
                <w:p w14:paraId="27222378" w14:textId="02E06105" w:rsidR="00AE0C58" w:rsidRPr="00332A6C" w:rsidDel="0075317C" w:rsidRDefault="00DB2736" w:rsidP="0075317C">
                  <w:pPr>
                    <w:spacing w:after="160" w:line="259" w:lineRule="auto"/>
                    <w:rPr>
                      <w:del w:id="587" w:author="Colonero Maxwell" w:date="2020-07-16T15:28:00Z"/>
                      <w:rFonts w:ascii="Arial" w:hAnsi="Arial" w:cs="Arial"/>
                      <w:color w:val="000000"/>
                      <w:szCs w:val="22"/>
                    </w:rPr>
                    <w:pPrChange w:id="588" w:author="Colonero Maxwell" w:date="2020-07-16T15:51:00Z">
                      <w:pPr>
                        <w:pStyle w:val="Heading5"/>
                        <w:numPr>
                          <w:ilvl w:val="0"/>
                          <w:numId w:val="0"/>
                        </w:numPr>
                        <w:tabs>
                          <w:tab w:val="clear" w:pos="1418"/>
                        </w:tabs>
                        <w:spacing w:before="0" w:after="0"/>
                      </w:pPr>
                    </w:pPrChange>
                  </w:pPr>
                  <w:del w:id="589" w:author="Colonero Maxwell" w:date="2020-07-16T15:28:00Z">
                    <w:r w:rsidRPr="00332A6C" w:rsidDel="0075317C">
                      <w:rPr>
                        <w:rFonts w:ascii="Arial" w:hAnsi="Arial" w:cs="Arial"/>
                        <w:color w:val="000000"/>
                        <w:szCs w:val="22"/>
                      </w:rPr>
                      <w:delText>However, please continue to save the date in your calendar and we will contact you</w:delText>
                    </w:r>
                  </w:del>
                </w:p>
                <w:p w14:paraId="5DCA135D" w14:textId="34663AFC" w:rsidR="00DB2736" w:rsidRPr="00332A6C" w:rsidDel="0075317C" w:rsidRDefault="00DB2736" w:rsidP="0075317C">
                  <w:pPr>
                    <w:spacing w:after="160" w:line="259" w:lineRule="auto"/>
                    <w:rPr>
                      <w:del w:id="590" w:author="Colonero Maxwell" w:date="2020-07-16T15:28:00Z"/>
                      <w:rFonts w:ascii="Arial" w:hAnsi="Arial" w:cs="Arial"/>
                      <w:color w:val="000000"/>
                      <w:szCs w:val="22"/>
                    </w:rPr>
                    <w:pPrChange w:id="591" w:author="Colonero Maxwell" w:date="2020-07-16T15:51:00Z">
                      <w:pPr>
                        <w:pStyle w:val="Heading5"/>
                        <w:numPr>
                          <w:ilvl w:val="0"/>
                          <w:numId w:val="0"/>
                        </w:numPr>
                        <w:tabs>
                          <w:tab w:val="clear" w:pos="1418"/>
                        </w:tabs>
                        <w:spacing w:before="0" w:after="0"/>
                      </w:pPr>
                    </w:pPrChange>
                  </w:pPr>
                  <w:del w:id="592" w:author="Colonero Maxwell" w:date="2020-07-16T15:28:00Z">
                    <w:r w:rsidRPr="00332A6C" w:rsidDel="0075317C">
                      <w:rPr>
                        <w:rFonts w:ascii="Arial" w:hAnsi="Arial" w:cs="Arial"/>
                        <w:color w:val="000000"/>
                        <w:szCs w:val="22"/>
                      </w:rPr>
                      <w:delText>if a space becomes available. Additional details about this program, including</w:delText>
                    </w:r>
                  </w:del>
                </w:p>
                <w:p w14:paraId="5EEB368F" w14:textId="624CC15C" w:rsidR="00DB2736" w:rsidRPr="00332A6C" w:rsidDel="0075317C" w:rsidRDefault="00DB2736" w:rsidP="0075317C">
                  <w:pPr>
                    <w:spacing w:after="160" w:line="259" w:lineRule="auto"/>
                    <w:rPr>
                      <w:del w:id="593" w:author="Colonero Maxwell" w:date="2020-07-16T15:28:00Z"/>
                      <w:rFonts w:ascii="Arial" w:hAnsi="Arial" w:cs="Arial"/>
                      <w:color w:val="000000"/>
                      <w:szCs w:val="22"/>
                    </w:rPr>
                    <w:pPrChange w:id="594" w:author="Colonero Maxwell" w:date="2020-07-16T15:51:00Z">
                      <w:pPr>
                        <w:pStyle w:val="Heading5"/>
                        <w:numPr>
                          <w:ilvl w:val="0"/>
                          <w:numId w:val="0"/>
                        </w:numPr>
                        <w:tabs>
                          <w:tab w:val="clear" w:pos="1418"/>
                        </w:tabs>
                        <w:spacing w:before="0" w:after="0"/>
                      </w:pPr>
                    </w:pPrChange>
                  </w:pPr>
                  <w:del w:id="595" w:author="Colonero Maxwell" w:date="2020-07-16T15:28:00Z">
                    <w:r w:rsidRPr="00332A6C" w:rsidDel="0075317C">
                      <w:rPr>
                        <w:rFonts w:ascii="Arial" w:hAnsi="Arial" w:cs="Arial"/>
                        <w:color w:val="000000"/>
                        <w:szCs w:val="22"/>
                      </w:rPr>
                      <w:delText xml:space="preserve">potential future dates can be found on LAB. </w:delText>
                    </w:r>
                  </w:del>
                </w:p>
                <w:p w14:paraId="2B83D4E8" w14:textId="35A2D64A" w:rsidR="00AE0C58" w:rsidRPr="00332A6C" w:rsidDel="0075317C" w:rsidRDefault="00AE0C58" w:rsidP="0075317C">
                  <w:pPr>
                    <w:spacing w:after="160" w:line="259" w:lineRule="auto"/>
                    <w:rPr>
                      <w:del w:id="596" w:author="Colonero Maxwell" w:date="2020-07-16T15:28:00Z"/>
                      <w:rFonts w:ascii="Arial" w:hAnsi="Arial" w:cs="Arial"/>
                      <w:bCs/>
                      <w:iCs/>
                      <w:color w:val="000000"/>
                      <w:szCs w:val="22"/>
                    </w:rPr>
                    <w:pPrChange w:id="597" w:author="Colonero Maxwell" w:date="2020-07-16T15:51:00Z">
                      <w:pPr/>
                    </w:pPrChange>
                  </w:pPr>
                </w:p>
                <w:p w14:paraId="1EE96CE3" w14:textId="6D6C7085" w:rsidR="00AE0C58" w:rsidRPr="00332A6C" w:rsidDel="0075317C" w:rsidRDefault="00332A6C" w:rsidP="0075317C">
                  <w:pPr>
                    <w:spacing w:after="160" w:line="259" w:lineRule="auto"/>
                    <w:rPr>
                      <w:del w:id="598" w:author="Colonero Maxwell" w:date="2020-07-16T15:28:00Z"/>
                      <w:rFonts w:ascii="Arial" w:hAnsi="Arial" w:cs="Arial"/>
                      <w:bCs/>
                      <w:iCs/>
                      <w:color w:val="4472C4" w:themeColor="accent5"/>
                      <w:szCs w:val="22"/>
                    </w:rPr>
                    <w:pPrChange w:id="599" w:author="Colonero Maxwell" w:date="2020-07-16T15:51:00Z">
                      <w:pPr/>
                    </w:pPrChange>
                  </w:pPr>
                  <w:del w:id="600" w:author="Colonero Maxwell" w:date="2020-07-16T15:28:00Z">
                    <w:r w:rsidRPr="00332A6C" w:rsidDel="0075317C">
                      <w:rPr>
                        <w:rFonts w:ascii="Arial" w:hAnsi="Arial" w:cs="Arial"/>
                        <w:bCs/>
                        <w:iCs/>
                        <w:color w:val="4472C4" w:themeColor="accent5"/>
                        <w:szCs w:val="22"/>
                      </w:rPr>
                      <w:delText>&lt;@Reg_Live_CourseDetailURL@ or @Offering_Live_CourseDetailURL@ &gt;</w:delText>
                    </w:r>
                  </w:del>
                </w:p>
              </w:tc>
            </w:tr>
            <w:tr w:rsidR="00DB2736" w:rsidDel="0075317C" w14:paraId="2205BA43" w14:textId="434049BE" w:rsidTr="00DB2736">
              <w:trPr>
                <w:trHeight w:val="150"/>
                <w:jc w:val="center"/>
                <w:del w:id="601" w:author="Colonero Maxwell" w:date="2020-07-16T15:28:00Z"/>
              </w:trPr>
              <w:tc>
                <w:tcPr>
                  <w:tcW w:w="0" w:type="auto"/>
                  <w:shd w:val="clear" w:color="auto" w:fill="FFFFFF"/>
                  <w:tcMar>
                    <w:top w:w="0" w:type="dxa"/>
                    <w:left w:w="150" w:type="dxa"/>
                    <w:bottom w:w="150" w:type="dxa"/>
                    <w:right w:w="150" w:type="dxa"/>
                  </w:tcMar>
                  <w:vAlign w:val="center"/>
                </w:tcPr>
                <w:p w14:paraId="1B185669" w14:textId="47BCB350" w:rsidR="00DB2736" w:rsidRPr="00332A6C" w:rsidDel="0075317C" w:rsidRDefault="00DB2736" w:rsidP="0075317C">
                  <w:pPr>
                    <w:spacing w:after="160" w:line="259" w:lineRule="auto"/>
                    <w:rPr>
                      <w:del w:id="602" w:author="Colonero Maxwell" w:date="2020-07-16T15:28:00Z"/>
                      <w:rFonts w:ascii="Arial" w:hAnsi="Arial" w:cs="Arial"/>
                      <w:color w:val="000000"/>
                      <w:szCs w:val="22"/>
                    </w:rPr>
                    <w:pPrChange w:id="603" w:author="Colonero Maxwell" w:date="2020-07-16T15:51:00Z">
                      <w:pPr>
                        <w:pStyle w:val="Heading5"/>
                        <w:numPr>
                          <w:ilvl w:val="0"/>
                          <w:numId w:val="0"/>
                        </w:numPr>
                        <w:tabs>
                          <w:tab w:val="clear" w:pos="1418"/>
                        </w:tabs>
                        <w:spacing w:before="0" w:after="0"/>
                      </w:pPr>
                    </w:pPrChange>
                  </w:pPr>
                  <w:del w:id="604" w:author="Colonero Maxwell" w:date="2020-07-16T15:28:00Z">
                    <w:r w:rsidRPr="00332A6C" w:rsidDel="0075317C">
                      <w:rPr>
                        <w:rFonts w:ascii="Arial" w:hAnsi="Arial" w:cs="Arial"/>
                        <w:color w:val="000000"/>
                        <w:szCs w:val="22"/>
                      </w:rPr>
                      <w:delText>Please contact us if you have any questions.</w:delText>
                    </w:r>
                  </w:del>
                </w:p>
                <w:p w14:paraId="0FB7C334" w14:textId="2D37EC10" w:rsidR="00DB2736" w:rsidRPr="00332A6C" w:rsidDel="0075317C" w:rsidRDefault="00DB2736" w:rsidP="0075317C">
                  <w:pPr>
                    <w:spacing w:after="160" w:line="259" w:lineRule="auto"/>
                    <w:rPr>
                      <w:del w:id="605" w:author="Colonero Maxwell" w:date="2020-07-16T15:28:00Z"/>
                      <w:rFonts w:ascii="Arial" w:eastAsiaTheme="minorHAnsi" w:hAnsi="Arial" w:cs="Arial"/>
                      <w:bCs/>
                      <w:sz w:val="24"/>
                    </w:rPr>
                    <w:pPrChange w:id="606" w:author="Colonero Maxwell" w:date="2020-07-16T15:51:00Z">
                      <w:pPr/>
                    </w:pPrChange>
                  </w:pPr>
                </w:p>
                <w:p w14:paraId="17C85931" w14:textId="11DA7F95" w:rsidR="00DB2736" w:rsidRPr="00332A6C" w:rsidDel="0075317C" w:rsidRDefault="00DB2736" w:rsidP="0075317C">
                  <w:pPr>
                    <w:spacing w:after="160" w:line="259" w:lineRule="auto"/>
                    <w:rPr>
                      <w:del w:id="607" w:author="Colonero Maxwell" w:date="2020-07-16T15:28:00Z"/>
                      <w:rFonts w:ascii="Arial" w:hAnsi="Arial" w:cs="Arial"/>
                      <w:color w:val="000000"/>
                      <w:szCs w:val="22"/>
                    </w:rPr>
                    <w:pPrChange w:id="608" w:author="Colonero Maxwell" w:date="2020-07-16T15:51:00Z">
                      <w:pPr>
                        <w:pStyle w:val="Heading5"/>
                        <w:numPr>
                          <w:ilvl w:val="0"/>
                          <w:numId w:val="0"/>
                        </w:numPr>
                        <w:tabs>
                          <w:tab w:val="clear" w:pos="1418"/>
                        </w:tabs>
                        <w:spacing w:before="0" w:after="0"/>
                      </w:pPr>
                    </w:pPrChange>
                  </w:pPr>
                  <w:del w:id="609" w:author="Colonero Maxwell" w:date="2020-07-16T15:28:00Z">
                    <w:r w:rsidRPr="00332A6C" w:rsidDel="0075317C">
                      <w:rPr>
                        <w:rFonts w:ascii="Arial" w:hAnsi="Arial" w:cs="Arial"/>
                        <w:color w:val="000000"/>
                        <w:szCs w:val="22"/>
                      </w:rPr>
                      <w:delText xml:space="preserve">Kind regards, </w:delText>
                    </w:r>
                  </w:del>
                </w:p>
                <w:p w14:paraId="7C126239" w14:textId="065D3F70" w:rsidR="00DB2736" w:rsidRPr="00332A6C" w:rsidDel="0075317C" w:rsidRDefault="00DB2736" w:rsidP="0075317C">
                  <w:pPr>
                    <w:spacing w:after="160" w:line="259" w:lineRule="auto"/>
                    <w:rPr>
                      <w:del w:id="610" w:author="Colonero Maxwell" w:date="2020-07-16T15:28:00Z"/>
                      <w:rFonts w:ascii="Arial" w:eastAsiaTheme="minorHAnsi" w:hAnsi="Arial" w:cs="Arial"/>
                      <w:bCs/>
                      <w:sz w:val="24"/>
                    </w:rPr>
                    <w:pPrChange w:id="611" w:author="Colonero Maxwell" w:date="2020-07-16T15:51:00Z">
                      <w:pPr/>
                    </w:pPrChange>
                  </w:pPr>
                </w:p>
                <w:p w14:paraId="27925CEC" w14:textId="2E8B6D2E" w:rsidR="00332A6C" w:rsidRPr="00332A6C" w:rsidDel="0075317C" w:rsidRDefault="00332A6C" w:rsidP="0075317C">
                  <w:pPr>
                    <w:spacing w:after="160" w:line="259" w:lineRule="auto"/>
                    <w:rPr>
                      <w:del w:id="612" w:author="Colonero Maxwell" w:date="2020-07-16T15:28:00Z"/>
                      <w:rFonts w:ascii="Arial" w:hAnsi="Arial" w:cs="Arial"/>
                      <w:color w:val="4472C4" w:themeColor="accent5"/>
                      <w:sz w:val="18"/>
                      <w:szCs w:val="18"/>
                      <w:lang w:eastAsia="en-US"/>
                    </w:rPr>
                    <w:pPrChange w:id="613" w:author="Colonero Maxwell" w:date="2020-07-16T15:51:00Z">
                      <w:pPr>
                        <w:shd w:val="clear" w:color="auto" w:fill="FFFFFF"/>
                      </w:pPr>
                    </w:pPrChange>
                  </w:pPr>
                  <w:del w:id="614" w:author="Colonero Maxwell" w:date="2020-07-16T15:28:00Z">
                    <w:r w:rsidRPr="00332A6C" w:rsidDel="0075317C">
                      <w:rPr>
                        <w:rFonts w:ascii="Arial" w:hAnsi="Arial" w:cs="Arial"/>
                        <w:color w:val="4472C4" w:themeColor="accent5"/>
                        <w:sz w:val="18"/>
                        <w:szCs w:val="18"/>
                        <w:lang w:eastAsia="en-US"/>
                      </w:rPr>
                      <w:delText xml:space="preserve">@Reg_CSRName@ </w:delText>
                    </w:r>
                  </w:del>
                </w:p>
                <w:p w14:paraId="35038DB2" w14:textId="1C4CE27E" w:rsidR="00332A6C" w:rsidRPr="00332A6C" w:rsidDel="0075317C" w:rsidRDefault="00332A6C" w:rsidP="0075317C">
                  <w:pPr>
                    <w:spacing w:after="160" w:line="259" w:lineRule="auto"/>
                    <w:rPr>
                      <w:del w:id="615" w:author="Colonero Maxwell" w:date="2020-07-16T15:28:00Z"/>
                      <w:rFonts w:ascii="Arial" w:hAnsi="Arial" w:cs="Arial"/>
                      <w:color w:val="333333"/>
                      <w:sz w:val="18"/>
                      <w:szCs w:val="18"/>
                      <w:lang w:eastAsia="en-US"/>
                    </w:rPr>
                    <w:pPrChange w:id="616" w:author="Colonero Maxwell" w:date="2020-07-16T15:51:00Z">
                      <w:pPr>
                        <w:shd w:val="clear" w:color="auto" w:fill="FFFFFF"/>
                        <w:jc w:val="both"/>
                      </w:pPr>
                    </w:pPrChange>
                  </w:pPr>
                  <w:del w:id="617" w:author="Colonero Maxwell" w:date="2020-07-16T15:28:00Z">
                    <w:r w:rsidRPr="00332A6C" w:rsidDel="0075317C">
                      <w:rPr>
                        <w:rFonts w:ascii="Arial" w:hAnsi="Arial" w:cs="Arial"/>
                        <w:color w:val="333333"/>
                        <w:sz w:val="18"/>
                        <w:szCs w:val="18"/>
                        <w:lang w:eastAsia="en-US"/>
                      </w:rPr>
                      <w:delText xml:space="preserve">Email: </w:delText>
                    </w:r>
                    <w:r w:rsidRPr="00332A6C" w:rsidDel="0075317C">
                      <w:rPr>
                        <w:rFonts w:ascii="Arial" w:hAnsi="Arial" w:cs="Arial"/>
                        <w:color w:val="4472C4" w:themeColor="accent5"/>
                        <w:sz w:val="18"/>
                        <w:szCs w:val="18"/>
                        <w:lang w:eastAsia="en-US"/>
                      </w:rPr>
                      <w:delText>@Reg_CSREmail@</w:delText>
                    </w:r>
                  </w:del>
                </w:p>
                <w:p w14:paraId="3C7650C7" w14:textId="4C99CC52" w:rsidR="00DB2736" w:rsidRPr="00332A6C" w:rsidDel="0075317C" w:rsidRDefault="00DB2736" w:rsidP="0075317C">
                  <w:pPr>
                    <w:spacing w:after="160" w:line="259" w:lineRule="auto"/>
                    <w:rPr>
                      <w:del w:id="618" w:author="Colonero Maxwell" w:date="2020-07-16T15:28:00Z"/>
                      <w:rFonts w:ascii="Arial" w:eastAsiaTheme="minorHAnsi" w:hAnsi="Arial" w:cs="Arial"/>
                      <w:bCs/>
                      <w:sz w:val="24"/>
                    </w:rPr>
                    <w:pPrChange w:id="619" w:author="Colonero Maxwell" w:date="2020-07-16T15:51:00Z">
                      <w:pPr/>
                    </w:pPrChange>
                  </w:pPr>
                </w:p>
              </w:tc>
            </w:tr>
          </w:tbl>
          <w:p w14:paraId="10DB9CBF" w14:textId="1459E3B4" w:rsidR="00DB2736" w:rsidDel="0075317C" w:rsidRDefault="00DB2736" w:rsidP="0075317C">
            <w:pPr>
              <w:spacing w:after="160" w:line="259" w:lineRule="auto"/>
              <w:rPr>
                <w:del w:id="620" w:author="Colonero Maxwell" w:date="2020-07-16T15:28:00Z"/>
                <w:rFonts w:ascii="Arial" w:hAnsi="Arial" w:cs="Arial"/>
                <w:color w:val="333333"/>
                <w:sz w:val="18"/>
                <w:szCs w:val="18"/>
                <w:lang w:eastAsia="en-US"/>
              </w:rPr>
              <w:pPrChange w:id="621" w:author="Colonero Maxwell" w:date="2020-07-16T15:51:00Z">
                <w:pPr>
                  <w:shd w:val="clear" w:color="auto" w:fill="FFFFFF"/>
                </w:pPr>
              </w:pPrChange>
            </w:pPr>
          </w:p>
        </w:tc>
      </w:tr>
    </w:tbl>
    <w:p w14:paraId="2D7E84A7" w14:textId="26FD0D38" w:rsidR="00DB2736" w:rsidDel="0075317C" w:rsidRDefault="00DB2736" w:rsidP="0075317C">
      <w:pPr>
        <w:spacing w:after="160" w:line="259" w:lineRule="auto"/>
        <w:rPr>
          <w:del w:id="622" w:author="Colonero Maxwell" w:date="2020-07-16T15:51:00Z"/>
        </w:rPr>
        <w:pPrChange w:id="623" w:author="Colonero Maxwell" w:date="2020-07-16T15:51:00Z">
          <w:pPr>
            <w:spacing w:after="160" w:line="259" w:lineRule="auto"/>
          </w:pPr>
        </w:pPrChange>
      </w:pPr>
    </w:p>
    <w:p w14:paraId="487660CF" w14:textId="54F0F2B0" w:rsidR="00DB2736" w:rsidRDefault="00DB2736" w:rsidP="0075317C">
      <w:pPr>
        <w:spacing w:after="160" w:line="259" w:lineRule="auto"/>
      </w:pPr>
      <w:del w:id="624" w:author="Colonero Maxwell" w:date="2020-07-16T15:51:00Z">
        <w:r w:rsidDel="0075317C">
          <w:br w:type="page"/>
        </w:r>
      </w:del>
    </w:p>
    <w:tbl>
      <w:tblPr>
        <w:tblStyle w:val="TableGrid"/>
        <w:tblW w:w="0" w:type="auto"/>
        <w:tblLook w:val="04A0" w:firstRow="1" w:lastRow="0" w:firstColumn="1" w:lastColumn="0" w:noHBand="0" w:noVBand="1"/>
      </w:tblPr>
      <w:tblGrid>
        <w:gridCol w:w="1705"/>
        <w:gridCol w:w="8087"/>
      </w:tblGrid>
      <w:tr w:rsidR="00DB2736" w:rsidRPr="005045CD" w14:paraId="59E4C74E" w14:textId="77777777" w:rsidTr="00061A0D">
        <w:tc>
          <w:tcPr>
            <w:tcW w:w="1705" w:type="dxa"/>
          </w:tcPr>
          <w:p w14:paraId="006CC4D0" w14:textId="77777777" w:rsidR="00DB2736" w:rsidRPr="005045CD" w:rsidRDefault="00DB2736" w:rsidP="00061A0D">
            <w:pPr>
              <w:jc w:val="left"/>
              <w:rPr>
                <w:b/>
              </w:rPr>
            </w:pPr>
            <w:r w:rsidRPr="005045CD">
              <w:rPr>
                <w:b/>
              </w:rPr>
              <w:t xml:space="preserve">CLOUD: </w:t>
            </w:r>
          </w:p>
        </w:tc>
        <w:tc>
          <w:tcPr>
            <w:tcW w:w="8087" w:type="dxa"/>
          </w:tcPr>
          <w:p w14:paraId="7552324E" w14:textId="77777777" w:rsidR="0075317C" w:rsidRPr="0075317C" w:rsidRDefault="0075317C" w:rsidP="0075317C">
            <w:pPr>
              <w:rPr>
                <w:ins w:id="625" w:author="Colonero Maxwell" w:date="2020-07-16T15:48:00Z"/>
                <w:bCs/>
              </w:rPr>
            </w:pPr>
            <w:ins w:id="626" w:author="Colonero Maxwell" w:date="2020-07-16T15:48:00Z">
              <w:r w:rsidRPr="0075317C">
                <w:rPr>
                  <w:bCs/>
                </w:rPr>
                <w:t xml:space="preserve">Instructor-Led Class Reminder (x days) </w:t>
              </w:r>
            </w:ins>
          </w:p>
          <w:p w14:paraId="30AF488C" w14:textId="20F16F3F" w:rsidR="00061A0D" w:rsidRPr="00061A0D" w:rsidDel="0075317C" w:rsidRDefault="0075317C" w:rsidP="0075317C">
            <w:pPr>
              <w:jc w:val="left"/>
              <w:rPr>
                <w:del w:id="627" w:author="Colonero Maxwell" w:date="2020-07-16T15:48:00Z"/>
                <w:bCs/>
              </w:rPr>
            </w:pPr>
            <w:ins w:id="628" w:author="Colonero Maxwell" w:date="2020-07-16T15:48:00Z">
              <w:r w:rsidRPr="0075317C">
                <w:rPr>
                  <w:bCs/>
                </w:rPr>
                <w:t>Blended Class Reminder (x days)</w:t>
              </w:r>
            </w:ins>
            <w:del w:id="629" w:author="Colonero Maxwell" w:date="2020-07-16T15:48:00Z">
              <w:r w:rsidR="00061A0D" w:rsidRPr="00061A0D" w:rsidDel="0075317C">
                <w:rPr>
                  <w:bCs/>
                </w:rPr>
                <w:delText>Instructor-Led Class Commencement Reminder as per Registration</w:delText>
              </w:r>
            </w:del>
          </w:p>
          <w:p w14:paraId="67C70A58" w14:textId="4F2FBC28" w:rsidR="00DB2736" w:rsidRPr="00061A0D" w:rsidRDefault="00F96CA3" w:rsidP="00F96CA3">
            <w:pPr>
              <w:jc w:val="left"/>
              <w:rPr>
                <w:bCs/>
              </w:rPr>
            </w:pPr>
            <w:del w:id="630" w:author="Colonero Maxwell" w:date="2020-07-16T15:48:00Z">
              <w:r w:rsidRPr="00061A0D" w:rsidDel="0075317C">
                <w:rPr>
                  <w:bCs/>
                </w:rPr>
                <w:delText>Blended Class Commencement Reminder as per Registration </w:delText>
              </w:r>
            </w:del>
          </w:p>
        </w:tc>
      </w:tr>
      <w:tr w:rsidR="00DB2736" w:rsidRPr="005045CD" w14:paraId="2FF79255" w14:textId="77777777" w:rsidTr="00061A0D">
        <w:tc>
          <w:tcPr>
            <w:tcW w:w="1705" w:type="dxa"/>
          </w:tcPr>
          <w:p w14:paraId="38BEF1E0" w14:textId="77777777" w:rsidR="00DB2736" w:rsidRPr="005045CD" w:rsidRDefault="00DB2736" w:rsidP="00061A0D">
            <w:pPr>
              <w:jc w:val="left"/>
              <w:rPr>
                <w:b/>
              </w:rPr>
            </w:pPr>
            <w:r w:rsidRPr="005045CD">
              <w:rPr>
                <w:b/>
              </w:rPr>
              <w:t xml:space="preserve">Domain: </w:t>
            </w:r>
          </w:p>
        </w:tc>
        <w:tc>
          <w:tcPr>
            <w:tcW w:w="8087" w:type="dxa"/>
          </w:tcPr>
          <w:p w14:paraId="1051DF7E" w14:textId="45DD72E9" w:rsidR="00DB2736" w:rsidRPr="00061A0D" w:rsidRDefault="00061A0D" w:rsidP="00061A0D">
            <w:pPr>
              <w:jc w:val="left"/>
              <w:rPr>
                <w:bCs/>
              </w:rPr>
            </w:pPr>
            <w:r w:rsidRPr="00061A0D">
              <w:rPr>
                <w:bCs/>
                <w:color w:val="00B050"/>
              </w:rPr>
              <w:t>Live</w:t>
            </w:r>
          </w:p>
        </w:tc>
      </w:tr>
      <w:tr w:rsidR="00DB2736" w:rsidRPr="005045CD" w14:paraId="2D2874D5" w14:textId="77777777" w:rsidTr="00061A0D">
        <w:tc>
          <w:tcPr>
            <w:tcW w:w="1705" w:type="dxa"/>
          </w:tcPr>
          <w:p w14:paraId="47B58B23" w14:textId="77777777" w:rsidR="00DB2736" w:rsidRPr="005045CD" w:rsidRDefault="00DB2736" w:rsidP="00061A0D">
            <w:pPr>
              <w:jc w:val="left"/>
              <w:rPr>
                <w:b/>
              </w:rPr>
            </w:pPr>
            <w:r w:rsidRPr="005045CD">
              <w:rPr>
                <w:b/>
              </w:rPr>
              <w:t xml:space="preserve">Action Name: </w:t>
            </w:r>
          </w:p>
        </w:tc>
        <w:tc>
          <w:tcPr>
            <w:tcW w:w="8087" w:type="dxa"/>
          </w:tcPr>
          <w:p w14:paraId="1AA7A9C4" w14:textId="330DA506" w:rsidR="00DB2736" w:rsidRPr="00061A0D" w:rsidRDefault="00DB2736" w:rsidP="00061A0D">
            <w:pPr>
              <w:jc w:val="left"/>
              <w:rPr>
                <w:bCs/>
              </w:rPr>
            </w:pPr>
            <w:r w:rsidRPr="00061A0D">
              <w:rPr>
                <w:bCs/>
              </w:rPr>
              <w:t>Final Information</w:t>
            </w:r>
          </w:p>
        </w:tc>
      </w:tr>
      <w:tr w:rsidR="00DB2736" w:rsidRPr="005045CD" w14:paraId="62E26626" w14:textId="77777777" w:rsidTr="00061A0D">
        <w:tc>
          <w:tcPr>
            <w:tcW w:w="1705" w:type="dxa"/>
          </w:tcPr>
          <w:p w14:paraId="67650DE1" w14:textId="77777777" w:rsidR="00DB2736" w:rsidRPr="005045CD" w:rsidRDefault="00DB2736" w:rsidP="00061A0D">
            <w:pPr>
              <w:jc w:val="left"/>
              <w:rPr>
                <w:rFonts w:ascii="Arial" w:hAnsi="Arial" w:cs="Arial"/>
                <w:color w:val="333333"/>
                <w:sz w:val="18"/>
                <w:szCs w:val="18"/>
                <w:lang w:eastAsia="en-US"/>
              </w:rPr>
            </w:pPr>
            <w:r w:rsidRPr="005045CD">
              <w:rPr>
                <w:b/>
              </w:rPr>
              <w:t xml:space="preserve">Named Quires: </w:t>
            </w:r>
          </w:p>
        </w:tc>
        <w:tc>
          <w:tcPr>
            <w:tcW w:w="8087" w:type="dxa"/>
          </w:tcPr>
          <w:p w14:paraId="2AD25A64" w14:textId="05AA9D1B" w:rsidR="00DB2736" w:rsidRPr="00061A0D" w:rsidRDefault="00061A0D" w:rsidP="00061A0D">
            <w:pPr>
              <w:jc w:val="left"/>
              <w:rPr>
                <w:bCs/>
              </w:rPr>
            </w:pPr>
            <w:r w:rsidRPr="00061A0D">
              <w:rPr>
                <w:bCs/>
              </w:rPr>
              <w:t>Confirmed learner associated with this registration who is not pending approval or waitlisted</w:t>
            </w:r>
          </w:p>
        </w:tc>
      </w:tr>
      <w:tr w:rsidR="00061A0D" w:rsidRPr="005045CD" w14:paraId="112614D2" w14:textId="77777777" w:rsidTr="00061A0D">
        <w:tc>
          <w:tcPr>
            <w:tcW w:w="1705" w:type="dxa"/>
          </w:tcPr>
          <w:p w14:paraId="2EF16445" w14:textId="0F51CBCC" w:rsidR="00061A0D" w:rsidRPr="005045CD" w:rsidRDefault="00061A0D" w:rsidP="00061A0D">
            <w:pPr>
              <w:rPr>
                <w:b/>
              </w:rPr>
            </w:pPr>
            <w:r>
              <w:rPr>
                <w:b/>
              </w:rPr>
              <w:t>iCal</w:t>
            </w:r>
          </w:p>
        </w:tc>
        <w:tc>
          <w:tcPr>
            <w:tcW w:w="8087" w:type="dxa"/>
          </w:tcPr>
          <w:p w14:paraId="7DA07E9C" w14:textId="78C36A2A" w:rsidR="00061A0D" w:rsidRPr="00061A0D" w:rsidRDefault="00061A0D" w:rsidP="00061A0D">
            <w:pPr>
              <w:rPr>
                <w:bCs/>
              </w:rPr>
            </w:pPr>
            <w:r>
              <w:rPr>
                <w:bCs/>
              </w:rPr>
              <w:t>Disabled</w:t>
            </w:r>
          </w:p>
        </w:tc>
      </w:tr>
      <w:tr w:rsidR="00693335" w:rsidRPr="005045CD" w14:paraId="3FA22B89" w14:textId="77777777" w:rsidTr="00061A0D">
        <w:trPr>
          <w:ins w:id="631" w:author="Colonero Maxwell" w:date="2020-06-03T09:14:00Z"/>
        </w:trPr>
        <w:tc>
          <w:tcPr>
            <w:tcW w:w="1705" w:type="dxa"/>
          </w:tcPr>
          <w:p w14:paraId="1AE41E5A" w14:textId="5CEB6DE8" w:rsidR="00693335" w:rsidRDefault="00693335" w:rsidP="00061A0D">
            <w:pPr>
              <w:rPr>
                <w:ins w:id="632" w:author="Colonero Maxwell" w:date="2020-06-03T09:14:00Z"/>
                <w:b/>
              </w:rPr>
            </w:pPr>
            <w:ins w:id="633" w:author="Colonero Maxwell" w:date="2020-06-03T09:14:00Z">
              <w:r>
                <w:rPr>
                  <w:b/>
                </w:rPr>
                <w:t>Notes</w:t>
              </w:r>
            </w:ins>
          </w:p>
        </w:tc>
        <w:tc>
          <w:tcPr>
            <w:tcW w:w="8087" w:type="dxa"/>
          </w:tcPr>
          <w:p w14:paraId="3C6D13EC" w14:textId="080FFEA0" w:rsidR="00693335" w:rsidRDefault="00693335" w:rsidP="00061A0D">
            <w:pPr>
              <w:rPr>
                <w:ins w:id="634" w:author="Colonero Maxwell" w:date="2020-06-03T09:14:00Z"/>
                <w:bCs/>
              </w:rPr>
            </w:pPr>
            <w:proofErr w:type="spellStart"/>
            <w:ins w:id="635" w:author="Colonero Maxwell" w:date="2020-06-03T09:14:00Z">
              <w:r>
                <w:rPr>
                  <w:bCs/>
                </w:rPr>
                <w:t>L&amp;D</w:t>
              </w:r>
              <w:proofErr w:type="spellEnd"/>
              <w:r>
                <w:rPr>
                  <w:bCs/>
                </w:rPr>
                <w:t xml:space="preserve"> </w:t>
              </w:r>
            </w:ins>
            <w:ins w:id="636" w:author="Colonero Maxwell" w:date="2020-06-03T09:15:00Z">
              <w:r>
                <w:rPr>
                  <w:bCs/>
                </w:rPr>
                <w:t xml:space="preserve">coordinators will have control </w:t>
              </w:r>
            </w:ins>
            <w:ins w:id="637" w:author="Colonero Maxwell" w:date="2020-06-03T10:03:00Z">
              <w:r w:rsidR="0074369E">
                <w:rPr>
                  <w:bCs/>
                </w:rPr>
                <w:t>to edit this</w:t>
              </w:r>
            </w:ins>
          </w:p>
        </w:tc>
      </w:tr>
    </w:tbl>
    <w:p w14:paraId="2275A602" w14:textId="77777777" w:rsidR="00DB2736" w:rsidRDefault="00DB2736" w:rsidP="00DB2736">
      <w:pPr>
        <w:rPr>
          <w:rFonts w:ascii="Arial" w:hAnsi="Arial" w:cs="Arial"/>
          <w:color w:val="333333"/>
          <w:sz w:val="18"/>
          <w:szCs w:val="18"/>
          <w:lang w:eastAsia="en-US"/>
        </w:rPr>
      </w:pPr>
    </w:p>
    <w:p w14:paraId="166E6B47" w14:textId="77777777" w:rsidR="00DB2736" w:rsidRDefault="00DB2736" w:rsidP="00DB2736">
      <w:pPr>
        <w:rPr>
          <w:rFonts w:ascii="Arial" w:hAnsi="Arial" w:cs="Arial"/>
          <w:color w:val="333333"/>
          <w:sz w:val="18"/>
          <w:szCs w:val="18"/>
          <w:lang w:eastAsia="en-US"/>
        </w:rPr>
      </w:pPr>
    </w:p>
    <w:tbl>
      <w:tblPr>
        <w:tblStyle w:val="TableGrid"/>
        <w:tblW w:w="0" w:type="auto"/>
        <w:tblLook w:val="04A0" w:firstRow="1" w:lastRow="0" w:firstColumn="1" w:lastColumn="0" w:noHBand="0" w:noVBand="1"/>
        <w:tblPrChange w:id="638" w:author="Colonero Maxwell" w:date="2020-07-16T15:37:00Z">
          <w:tblPr>
            <w:tblStyle w:val="TableGrid"/>
            <w:tblW w:w="0" w:type="auto"/>
            <w:tblLook w:val="04A0" w:firstRow="1" w:lastRow="0" w:firstColumn="1" w:lastColumn="0" w:noHBand="0" w:noVBand="1"/>
          </w:tblPr>
        </w:tblPrChange>
      </w:tblPr>
      <w:tblGrid>
        <w:gridCol w:w="9792"/>
        <w:tblGridChange w:id="639">
          <w:tblGrid>
            <w:gridCol w:w="9792"/>
          </w:tblGrid>
        </w:tblGridChange>
      </w:tblGrid>
      <w:tr w:rsidR="00DB2736" w14:paraId="61B0D547" w14:textId="77777777" w:rsidTr="0075317C">
        <w:trPr>
          <w:trHeight w:val="323"/>
          <w:trPrChange w:id="640" w:author="Colonero Maxwell" w:date="2020-07-16T15:37:00Z">
            <w:trPr>
              <w:trHeight w:val="323"/>
            </w:trPr>
          </w:trPrChange>
        </w:trPr>
        <w:tc>
          <w:tcPr>
            <w:tcW w:w="9792" w:type="dxa"/>
            <w:tcPrChange w:id="641" w:author="Colonero Maxwell" w:date="2020-07-16T15:37:00Z">
              <w:tcPr>
                <w:tcW w:w="9792" w:type="dxa"/>
              </w:tcPr>
            </w:tcPrChange>
          </w:tcPr>
          <w:p w14:paraId="25164063" w14:textId="2E630B2F" w:rsidR="00DB2736" w:rsidRDefault="00DB2736" w:rsidP="00061A0D">
            <w:pPr>
              <w:jc w:val="left"/>
              <w:rPr>
                <w:rFonts w:ascii="Arial" w:hAnsi="Arial" w:cs="Arial"/>
                <w:color w:val="333333"/>
                <w:sz w:val="18"/>
                <w:szCs w:val="18"/>
                <w:lang w:eastAsia="en-US"/>
              </w:rPr>
            </w:pPr>
            <w:r w:rsidRPr="005045CD">
              <w:rPr>
                <w:b/>
                <w:sz w:val="22"/>
              </w:rPr>
              <w:t>Subject</w:t>
            </w:r>
            <w:r>
              <w:rPr>
                <w:b/>
                <w:sz w:val="22"/>
              </w:rPr>
              <w:t>:</w:t>
            </w:r>
            <w:r>
              <w:rPr>
                <w:rFonts w:ascii="Calibri" w:hAnsi="Calibri" w:cs="Calibri"/>
                <w:sz w:val="22"/>
                <w:szCs w:val="22"/>
              </w:rPr>
              <w:t xml:space="preserve"> FINAL </w:t>
            </w:r>
            <w:r w:rsidRPr="0075317C">
              <w:rPr>
                <w:rFonts w:ascii="Calibri" w:hAnsi="Calibri" w:cs="Calibri"/>
                <w:sz w:val="22"/>
                <w:szCs w:val="22"/>
                <w:rPrChange w:id="642" w:author="Colonero Maxwell" w:date="2020-07-16T15:36:00Z">
                  <w:rPr>
                    <w:rFonts w:ascii="Calibri" w:hAnsi="Calibri" w:cs="Calibri"/>
                    <w:sz w:val="22"/>
                    <w:szCs w:val="22"/>
                  </w:rPr>
                </w:rPrChange>
              </w:rPr>
              <w:t xml:space="preserve">Information for </w:t>
            </w:r>
            <w:ins w:id="643" w:author="Colonero Maxwell" w:date="2020-07-16T15:36:00Z">
              <w:r w:rsidR="0075317C" w:rsidRPr="0075317C">
                <w:rPr>
                  <w:rFonts w:ascii="Arial" w:hAnsi="Arial" w:cs="Arial"/>
                  <w:szCs w:val="22"/>
                  <w:rPrChange w:id="644" w:author="Colonero Maxwell" w:date="2020-07-16T15:36:00Z">
                    <w:rPr>
                      <w:rFonts w:ascii="Arial" w:hAnsi="Arial" w:cs="Arial"/>
                      <w:color w:val="4472C4" w:themeColor="accent5"/>
                      <w:szCs w:val="22"/>
                    </w:rPr>
                  </w:rPrChange>
                </w:rPr>
                <w:t>@</w:t>
              </w:r>
              <w:proofErr w:type="spellStart"/>
              <w:r w:rsidR="0075317C" w:rsidRPr="0075317C">
                <w:rPr>
                  <w:rFonts w:ascii="Arial" w:hAnsi="Arial" w:cs="Arial"/>
                  <w:szCs w:val="22"/>
                  <w:rPrChange w:id="645" w:author="Colonero Maxwell" w:date="2020-07-16T15:36:00Z">
                    <w:rPr>
                      <w:rFonts w:ascii="Arial" w:hAnsi="Arial" w:cs="Arial"/>
                      <w:color w:val="4472C4" w:themeColor="accent5"/>
                      <w:szCs w:val="22"/>
                    </w:rPr>
                  </w:rPrChange>
                </w:rPr>
                <w:t>Offering_Title</w:t>
              </w:r>
              <w:proofErr w:type="spellEnd"/>
              <w:r w:rsidR="0075317C" w:rsidRPr="0075317C">
                <w:rPr>
                  <w:rFonts w:ascii="Arial" w:hAnsi="Arial" w:cs="Arial"/>
                  <w:szCs w:val="22"/>
                  <w:rPrChange w:id="646" w:author="Colonero Maxwell" w:date="2020-07-16T15:36:00Z">
                    <w:rPr>
                      <w:rFonts w:ascii="Arial" w:hAnsi="Arial" w:cs="Arial"/>
                      <w:color w:val="4472C4" w:themeColor="accent5"/>
                      <w:szCs w:val="22"/>
                    </w:rPr>
                  </w:rPrChange>
                </w:rPr>
                <w:t>@</w:t>
              </w:r>
            </w:ins>
            <w:ins w:id="647" w:author="Colonero Maxwell" w:date="2020-07-16T15:32:00Z">
              <w:r w:rsidR="0075317C" w:rsidRPr="0075317C">
                <w:rPr>
                  <w:rFonts w:ascii="Arial" w:hAnsi="Arial" w:cs="Arial"/>
                  <w:szCs w:val="22"/>
                  <w:rPrChange w:id="648" w:author="Colonero Maxwell" w:date="2020-07-16T15:36:00Z">
                    <w:rPr>
                      <w:rFonts w:ascii="Arial" w:hAnsi="Arial" w:cs="Arial"/>
                      <w:color w:val="4472C4" w:themeColor="accent5"/>
                      <w:szCs w:val="22"/>
                    </w:rPr>
                  </w:rPrChange>
                </w:rPr>
                <w:t xml:space="preserve"> </w:t>
              </w:r>
            </w:ins>
            <w:del w:id="649" w:author="Colonero Maxwell" w:date="2020-07-16T15:32:00Z">
              <w:r w:rsidRPr="0075317C" w:rsidDel="0075317C">
                <w:rPr>
                  <w:rFonts w:ascii="Calibri" w:hAnsi="Calibri" w:cs="Calibri"/>
                  <w:sz w:val="22"/>
                  <w:szCs w:val="22"/>
                  <w:rPrChange w:id="650" w:author="Colonero Maxwell" w:date="2020-07-16T15:36:00Z">
                    <w:rPr>
                      <w:rFonts w:ascii="Calibri" w:hAnsi="Calibri" w:cs="Calibri"/>
                      <w:sz w:val="22"/>
                      <w:szCs w:val="22"/>
                    </w:rPr>
                  </w:rPrChange>
                </w:rPr>
                <w:delText xml:space="preserve">New Principal Training (NPT) </w:delText>
              </w:r>
            </w:del>
            <w:r w:rsidRPr="0075317C">
              <w:rPr>
                <w:rFonts w:ascii="Calibri" w:hAnsi="Calibri" w:cs="Calibri"/>
                <w:sz w:val="22"/>
                <w:szCs w:val="22"/>
                <w:rPrChange w:id="651" w:author="Colonero Maxwell" w:date="2020-07-16T15:36:00Z">
                  <w:rPr>
                    <w:rFonts w:ascii="Calibri" w:hAnsi="Calibri" w:cs="Calibri"/>
                    <w:sz w:val="22"/>
                    <w:szCs w:val="22"/>
                  </w:rPr>
                </w:rPrChange>
              </w:rPr>
              <w:t xml:space="preserve">on </w:t>
            </w:r>
            <w:ins w:id="652" w:author="Colonero Maxwell" w:date="2020-07-16T15:35:00Z">
              <w:r w:rsidR="0075317C" w:rsidRPr="0075317C">
                <w:rPr>
                  <w:rFonts w:ascii="Calibri" w:hAnsi="Calibri" w:cs="Calibri"/>
                  <w:sz w:val="22"/>
                  <w:szCs w:val="22"/>
                  <w:rPrChange w:id="653" w:author="Colonero Maxwell" w:date="2020-07-16T15:36:00Z">
                    <w:rPr>
                      <w:rFonts w:ascii="Calibri" w:hAnsi="Calibri" w:cs="Calibri"/>
                      <w:sz w:val="22"/>
                      <w:szCs w:val="22"/>
                    </w:rPr>
                  </w:rPrChange>
                </w:rPr>
                <w:t>@</w:t>
              </w:r>
              <w:proofErr w:type="spellStart"/>
              <w:r w:rsidR="0075317C" w:rsidRPr="0075317C">
                <w:rPr>
                  <w:rFonts w:ascii="Calibri" w:hAnsi="Calibri" w:cs="Calibri"/>
                  <w:sz w:val="22"/>
                  <w:szCs w:val="22"/>
                  <w:rPrChange w:id="654" w:author="Colonero Maxwell" w:date="2020-07-16T15:36:00Z">
                    <w:rPr>
                      <w:rFonts w:ascii="Calibri" w:hAnsi="Calibri" w:cs="Calibri"/>
                      <w:sz w:val="22"/>
                      <w:szCs w:val="22"/>
                    </w:rPr>
                  </w:rPrChange>
                </w:rPr>
                <w:t>Offering</w:t>
              </w:r>
              <w:r w:rsidR="0075317C" w:rsidRPr="0075317C">
                <w:rPr>
                  <w:rFonts w:ascii="Calibri" w:hAnsi="Calibri" w:cs="Calibri"/>
                  <w:sz w:val="22"/>
                  <w:szCs w:val="22"/>
                </w:rPr>
                <w:t>_ClassStartDate</w:t>
              </w:r>
              <w:proofErr w:type="spellEnd"/>
              <w:r w:rsidR="0075317C" w:rsidRPr="0075317C">
                <w:rPr>
                  <w:rFonts w:ascii="Calibri" w:hAnsi="Calibri" w:cs="Calibri"/>
                  <w:sz w:val="22"/>
                  <w:szCs w:val="22"/>
                </w:rPr>
                <w:t>@</w:t>
              </w:r>
            </w:ins>
            <w:del w:id="655" w:author="Colonero Maxwell" w:date="2020-07-16T15:35:00Z">
              <w:r w:rsidDel="0075317C">
                <w:rPr>
                  <w:rFonts w:ascii="Calibri" w:hAnsi="Calibri" w:cs="Calibri"/>
                  <w:sz w:val="22"/>
                  <w:szCs w:val="22"/>
                </w:rPr>
                <w:delText>10 Dec 2019</w:delText>
              </w:r>
            </w:del>
            <w:r>
              <w:rPr>
                <w:rFonts w:ascii="Calibri" w:hAnsi="Calibri" w:cs="Calibri"/>
                <w:sz w:val="22"/>
                <w:szCs w:val="22"/>
              </w:rPr>
              <w:t xml:space="preserve"> - </w:t>
            </w:r>
            <w:ins w:id="656" w:author="Colonero Maxwell" w:date="2020-07-16T15:36:00Z">
              <w:r w:rsidR="0075317C" w:rsidRPr="0075317C">
                <w:rPr>
                  <w:rFonts w:ascii="Calibri" w:hAnsi="Calibri" w:cs="Calibri"/>
                  <w:sz w:val="22"/>
                  <w:szCs w:val="22"/>
                </w:rPr>
                <w:t>@</w:t>
              </w:r>
              <w:proofErr w:type="spellStart"/>
              <w:r w:rsidR="0075317C" w:rsidRPr="0075317C">
                <w:rPr>
                  <w:rFonts w:ascii="Calibri" w:hAnsi="Calibri" w:cs="Calibri"/>
                  <w:sz w:val="22"/>
                  <w:szCs w:val="22"/>
                </w:rPr>
                <w:t>Offering_ClassEndDate</w:t>
              </w:r>
              <w:proofErr w:type="spellEnd"/>
              <w:r w:rsidR="0075317C" w:rsidRPr="0075317C">
                <w:rPr>
                  <w:rFonts w:ascii="Calibri" w:hAnsi="Calibri" w:cs="Calibri"/>
                  <w:sz w:val="22"/>
                  <w:szCs w:val="22"/>
                </w:rPr>
                <w:t>@</w:t>
              </w:r>
            </w:ins>
            <w:del w:id="657" w:author="Colonero Maxwell" w:date="2020-07-16T15:36:00Z">
              <w:r w:rsidDel="0075317C">
                <w:rPr>
                  <w:rFonts w:ascii="Calibri" w:hAnsi="Calibri" w:cs="Calibri"/>
                  <w:sz w:val="22"/>
                  <w:szCs w:val="22"/>
                </w:rPr>
                <w:delText>12 Dec 2019</w:delText>
              </w:r>
            </w:del>
          </w:p>
        </w:tc>
      </w:tr>
      <w:tr w:rsidR="00DB2736" w14:paraId="393DF2D8" w14:textId="77777777" w:rsidTr="00061A0D">
        <w:tc>
          <w:tcPr>
            <w:tcW w:w="9792" w:type="dxa"/>
          </w:tcPr>
          <w:p w14:paraId="57F2F14A" w14:textId="77777777" w:rsidR="00DB2736" w:rsidRDefault="00DB2736" w:rsidP="00061A0D">
            <w:pPr>
              <w:shd w:val="clear" w:color="auto" w:fill="FFFFFF"/>
              <w:rPr>
                <w:rFonts w:ascii="Arial" w:hAnsi="Arial" w:cs="Arial"/>
                <w:color w:val="333333"/>
                <w:sz w:val="18"/>
                <w:szCs w:val="18"/>
                <w:lang w:eastAsia="en-US"/>
              </w:rPr>
            </w:pPr>
          </w:p>
          <w:tbl>
            <w:tblPr>
              <w:tblW w:w="9000" w:type="dxa"/>
              <w:jc w:val="center"/>
              <w:tblCellMar>
                <w:left w:w="0" w:type="dxa"/>
                <w:right w:w="0" w:type="dxa"/>
              </w:tblCellMar>
              <w:tblLook w:val="04A0" w:firstRow="1" w:lastRow="0" w:firstColumn="1" w:lastColumn="0" w:noHBand="0" w:noVBand="1"/>
            </w:tblPr>
            <w:tblGrid>
              <w:gridCol w:w="9000"/>
              <w:tblGridChange w:id="658">
                <w:tblGrid>
                  <w:gridCol w:w="9000"/>
                </w:tblGrid>
              </w:tblGridChange>
            </w:tblGrid>
            <w:tr w:rsidR="00DB2736" w14:paraId="7DF79C4F" w14:textId="77777777" w:rsidTr="00DB2736">
              <w:trPr>
                <w:jc w:val="center"/>
              </w:trPr>
              <w:tc>
                <w:tcPr>
                  <w:tcW w:w="0" w:type="auto"/>
                  <w:vAlign w:val="center"/>
                  <w:hideMark/>
                </w:tcPr>
                <w:tbl>
                  <w:tblPr>
                    <w:tblW w:w="0" w:type="auto"/>
                    <w:tblCellMar>
                      <w:left w:w="0" w:type="dxa"/>
                      <w:right w:w="0" w:type="dxa"/>
                    </w:tblCellMar>
                    <w:tblLook w:val="04A0" w:firstRow="1" w:lastRow="0" w:firstColumn="1" w:lastColumn="0" w:noHBand="0" w:noVBand="1"/>
                  </w:tblPr>
                  <w:tblGrid>
                    <w:gridCol w:w="750"/>
                    <w:gridCol w:w="7125"/>
                    <w:gridCol w:w="1125"/>
                  </w:tblGrid>
                  <w:tr w:rsidR="00DB2736" w14:paraId="28E6858B" w14:textId="77777777">
                    <w:tc>
                      <w:tcPr>
                        <w:tcW w:w="750" w:type="dxa"/>
                        <w:hideMark/>
                      </w:tcPr>
                      <w:p w14:paraId="70861A49" w14:textId="11D9C93A" w:rsidR="00DB2736" w:rsidRDefault="00DB2736" w:rsidP="00DB2736">
                        <w:pPr>
                          <w:rPr>
                            <w:rFonts w:ascii="Times New Roman" w:hAnsi="Times New Roman"/>
                            <w:lang w:eastAsia="en-US"/>
                          </w:rPr>
                        </w:pPr>
                        <w:r>
                          <w:rPr>
                            <w:noProof/>
                            <w:lang w:val="en-GB" w:eastAsia="en-GB"/>
                          </w:rPr>
                          <mc:AlternateContent>
                            <mc:Choice Requires="wps">
                              <w:drawing>
                                <wp:inline distT="0" distB="0" distL="0" distR="0" wp14:anchorId="6E350709" wp14:editId="31C1E49C">
                                  <wp:extent cx="304800" cy="304800"/>
                                  <wp:effectExtent l="0" t="0" r="0" b="0"/>
                                  <wp:docPr id="14" name="Rectangle 14" descr="http://lab.bcg.com/email_img/header_small_bottom_n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F8EB5" id="Rectangle 14" o:spid="_x0000_s1026" alt="http://lab.bcg.com/email_img/header_small_bottom_n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Ncwk7hAgAA+gUAAA4AAAAAAAAAAAAAAAAALgIA&#10;AGRycy9lMm9Eb2MueG1sUEsBAi0AFAAGAAgAAAAhAEyg6SzYAAAAAwEAAA8AAAAAAAAAAAAAAAAA&#10;OwUAAGRycy9kb3ducmV2LnhtbFBLBQYAAAAABAAEAPMAAABABgAAAAA=&#10;" filled="f" stroked="f">
                                  <o:lock v:ext="edit" aspectratio="t"/>
                                  <w10:anchorlock/>
                                </v:rect>
                              </w:pict>
                            </mc:Fallback>
                          </mc:AlternateContent>
                        </w:r>
                      </w:p>
                    </w:tc>
                    <w:tc>
                      <w:tcPr>
                        <w:tcW w:w="7125" w:type="dxa"/>
                        <w:shd w:val="clear" w:color="auto" w:fill="FFFFFF"/>
                        <w:vAlign w:val="center"/>
                      </w:tcPr>
                      <w:p w14:paraId="63AB51C9" w14:textId="790F26B3" w:rsidR="00DB2736" w:rsidRDefault="00DB2736" w:rsidP="00DB2736">
                        <w:pPr>
                          <w:pStyle w:val="Heading1"/>
                          <w:spacing w:before="150" w:after="150"/>
                          <w:ind w:left="150" w:right="150"/>
                          <w:rPr>
                            <w:rFonts w:ascii="Trebuchet MS" w:hAnsi="Trebuchet MS"/>
                            <w:color w:val="177B57"/>
                            <w:sz w:val="28"/>
                            <w:szCs w:val="28"/>
                          </w:rPr>
                        </w:pPr>
                        <w:del w:id="659" w:author="Colonero Maxwell" w:date="2020-07-16T15:32:00Z">
                          <w:r w:rsidDel="0075317C">
                            <w:rPr>
                              <w:rFonts w:ascii="Trebuchet MS" w:hAnsi="Trebuchet MS"/>
                              <w:caps/>
                              <w:color w:val="177B57"/>
                              <w:sz w:val="27"/>
                              <w:szCs w:val="27"/>
                            </w:rPr>
                            <w:delText xml:space="preserve">LIVE </w:delText>
                          </w:r>
                        </w:del>
                        <w:r>
                          <w:rPr>
                            <w:rFonts w:ascii="Trebuchet MS" w:hAnsi="Trebuchet MS"/>
                            <w:caps/>
                            <w:color w:val="177B57"/>
                            <w:sz w:val="27"/>
                            <w:szCs w:val="27"/>
                          </w:rPr>
                          <w:t>LEARNING</w:t>
                        </w:r>
                        <w:del w:id="660" w:author="Colonero Maxwell" w:date="2020-07-16T15:32:00Z">
                          <w:r w:rsidDel="0075317C">
                            <w:rPr>
                              <w:rFonts w:ascii="Trebuchet MS" w:hAnsi="Trebuchet MS"/>
                              <w:caps/>
                              <w:color w:val="177B57"/>
                              <w:sz w:val="27"/>
                              <w:szCs w:val="27"/>
                            </w:rPr>
                            <w:delText xml:space="preserve"> PROGRAM</w:delText>
                          </w:r>
                        </w:del>
                        <w:r>
                          <w:rPr>
                            <w:rFonts w:ascii="Trebuchet MS" w:hAnsi="Trebuchet MS"/>
                            <w:caps/>
                            <w:color w:val="177B57"/>
                            <w:sz w:val="27"/>
                            <w:szCs w:val="27"/>
                          </w:rPr>
                          <w:t xml:space="preserve"> UPDATE</w:t>
                        </w:r>
                      </w:p>
                      <w:p w14:paraId="3E6D822F" w14:textId="77777777" w:rsidR="00DB2736" w:rsidRDefault="00DB2736" w:rsidP="00DB2736">
                        <w:pPr>
                          <w:rPr>
                            <w:rFonts w:ascii="Times New Roman" w:eastAsiaTheme="minorHAnsi" w:hAnsi="Times New Roman"/>
                            <w:sz w:val="24"/>
                          </w:rPr>
                        </w:pPr>
                      </w:p>
                      <w:p w14:paraId="0A2809B6" w14:textId="3A7C9378" w:rsidR="00DB2736" w:rsidRPr="0075317C" w:rsidRDefault="00DB2736" w:rsidP="00DB2736">
                        <w:pPr>
                          <w:pStyle w:val="Heading5"/>
                          <w:spacing w:before="150" w:after="150"/>
                          <w:ind w:left="150" w:right="150"/>
                          <w:rPr>
                            <w:rFonts w:ascii="Trebuchet MS" w:hAnsi="Trebuchet MS"/>
                            <w:bCs w:val="0"/>
                            <w:color w:val="000000"/>
                            <w:sz w:val="32"/>
                            <w:szCs w:val="32"/>
                            <w:rPrChange w:id="661" w:author="Colonero Maxwell" w:date="2020-07-16T15:44:00Z">
                              <w:rPr>
                                <w:rFonts w:ascii="Georgia" w:hAnsi="Georgia"/>
                                <w:bCs w:val="0"/>
                                <w:color w:val="000000"/>
                                <w:sz w:val="32"/>
                                <w:szCs w:val="32"/>
                              </w:rPr>
                            </w:rPrChange>
                          </w:rPr>
                        </w:pPr>
                        <w:r w:rsidRPr="0075317C">
                          <w:rPr>
                            <w:rFonts w:ascii="Trebuchet MS" w:hAnsi="Trebuchet MS"/>
                            <w:b/>
                            <w:bCs w:val="0"/>
                            <w:color w:val="333333"/>
                            <w:sz w:val="40"/>
                            <w:szCs w:val="40"/>
                            <w:rPrChange w:id="662" w:author="Colonero Maxwell" w:date="2020-07-16T15:44:00Z">
                              <w:rPr>
                                <w:rFonts w:ascii="Georgia" w:hAnsi="Georgia"/>
                                <w:b/>
                                <w:bCs w:val="0"/>
                                <w:color w:val="333333"/>
                                <w:sz w:val="40"/>
                                <w:szCs w:val="40"/>
                              </w:rPr>
                            </w:rPrChange>
                          </w:rPr>
                          <w:t xml:space="preserve">Final Information for </w:t>
                        </w:r>
                        <w:r w:rsidR="00061A0D" w:rsidRPr="0075317C">
                          <w:rPr>
                            <w:rFonts w:ascii="Trebuchet MS" w:hAnsi="Trebuchet MS"/>
                            <w:b/>
                            <w:bCs w:val="0"/>
                            <w:color w:val="333333"/>
                            <w:sz w:val="40"/>
                            <w:szCs w:val="40"/>
                            <w:rPrChange w:id="663" w:author="Colonero Maxwell" w:date="2020-07-16T15:44:00Z">
                              <w:rPr>
                                <w:rFonts w:ascii="Georgia" w:hAnsi="Georgia"/>
                                <w:b/>
                                <w:bCs w:val="0"/>
                                <w:color w:val="333333"/>
                                <w:sz w:val="40"/>
                                <w:szCs w:val="40"/>
                              </w:rPr>
                            </w:rPrChange>
                          </w:rPr>
                          <w:t>@Reg_ClassTitle@</w:t>
                        </w:r>
                      </w:p>
                    </w:tc>
                    <w:tc>
                      <w:tcPr>
                        <w:tcW w:w="1125" w:type="dxa"/>
                        <w:shd w:val="clear" w:color="auto" w:fill="FFFFFF"/>
                        <w:hideMark/>
                      </w:tcPr>
                      <w:p w14:paraId="3D094D48" w14:textId="77777777" w:rsidR="00DB2736" w:rsidRDefault="00DB2736" w:rsidP="00DB2736">
                        <w:pPr>
                          <w:rPr>
                            <w:rFonts w:ascii="Georgia" w:hAnsi="Georgia"/>
                            <w:b/>
                            <w:bCs/>
                            <w:color w:val="000000"/>
                            <w:sz w:val="32"/>
                            <w:szCs w:val="32"/>
                          </w:rPr>
                        </w:pPr>
                      </w:p>
                    </w:tc>
                  </w:tr>
                </w:tbl>
                <w:p w14:paraId="2E9DFCCA" w14:textId="77777777" w:rsidR="00DB2736" w:rsidRDefault="00DB2736" w:rsidP="00DB2736">
                  <w:pPr>
                    <w:rPr>
                      <w:sz w:val="20"/>
                      <w:szCs w:val="20"/>
                    </w:rPr>
                  </w:pPr>
                </w:p>
              </w:tc>
            </w:tr>
            <w:tr w:rsidR="00DB2736" w:rsidDel="0075317C" w14:paraId="3A7DC176" w14:textId="2D7A2E15" w:rsidTr="00DB2736">
              <w:trPr>
                <w:trHeight w:val="300"/>
                <w:jc w:val="center"/>
                <w:del w:id="664" w:author="Colonero Maxwell" w:date="2020-07-16T15:50:00Z"/>
              </w:trPr>
              <w:tc>
                <w:tcPr>
                  <w:tcW w:w="0" w:type="auto"/>
                  <w:vAlign w:val="center"/>
                  <w:hideMark/>
                </w:tcPr>
                <w:p w14:paraId="1F34751E" w14:textId="794D81D1" w:rsidR="00DB2736" w:rsidDel="0075317C" w:rsidRDefault="00DB2736" w:rsidP="00DB2736">
                  <w:pPr>
                    <w:rPr>
                      <w:del w:id="665" w:author="Colonero Maxwell" w:date="2020-07-16T15:50:00Z"/>
                      <w:rFonts w:eastAsiaTheme="minorHAnsi"/>
                      <w:sz w:val="24"/>
                    </w:rPr>
                  </w:pPr>
                  <w:del w:id="666" w:author="Colonero Maxwell" w:date="2020-07-16T15:50:00Z">
                    <w:r w:rsidDel="0075317C">
                      <w:delText xml:space="preserve">  </w:delText>
                    </w:r>
                  </w:del>
                </w:p>
              </w:tc>
            </w:tr>
            <w:tr w:rsidR="00DB2736" w:rsidDel="0075317C" w14:paraId="404A06B2" w14:textId="77D64A1B" w:rsidTr="0075317C">
              <w:tblPrEx>
                <w:tblW w:w="9000" w:type="dxa"/>
                <w:jc w:val="center"/>
                <w:tblCellMar>
                  <w:left w:w="0" w:type="dxa"/>
                  <w:right w:w="0" w:type="dxa"/>
                </w:tblCellMar>
                <w:tblPrExChange w:id="667" w:author="Colonero Maxwell" w:date="2020-07-16T15:49:00Z">
                  <w:tblPrEx>
                    <w:tblW w:w="9000" w:type="dxa"/>
                    <w:jc w:val="center"/>
                    <w:tblCellMar>
                      <w:left w:w="0" w:type="dxa"/>
                      <w:right w:w="0" w:type="dxa"/>
                    </w:tblCellMar>
                  </w:tblPrEx>
                </w:tblPrExChange>
              </w:tblPrEx>
              <w:trPr>
                <w:trHeight w:val="68"/>
                <w:jc w:val="center"/>
                <w:del w:id="668" w:author="Colonero Maxwell" w:date="2020-07-16T15:49:00Z"/>
                <w:trPrChange w:id="669" w:author="Colonero Maxwell" w:date="2020-07-16T15:49:00Z">
                  <w:trPr>
                    <w:jc w:val="center"/>
                  </w:trPr>
                </w:trPrChange>
              </w:trPr>
              <w:tc>
                <w:tcPr>
                  <w:tcW w:w="0" w:type="auto"/>
                  <w:shd w:val="clear" w:color="auto" w:fill="FFFFFF"/>
                  <w:tcMar>
                    <w:top w:w="0" w:type="dxa"/>
                    <w:left w:w="150" w:type="dxa"/>
                    <w:bottom w:w="150" w:type="dxa"/>
                    <w:right w:w="150" w:type="dxa"/>
                  </w:tcMar>
                  <w:vAlign w:val="center"/>
                  <w:hideMark/>
                  <w:tcPrChange w:id="670" w:author="Colonero Maxwell" w:date="2020-07-16T15:49:00Z">
                    <w:tcPr>
                      <w:tcW w:w="0" w:type="auto"/>
                      <w:shd w:val="clear" w:color="auto" w:fill="FFFFFF"/>
                      <w:tcMar>
                        <w:top w:w="0" w:type="dxa"/>
                        <w:left w:w="150" w:type="dxa"/>
                        <w:bottom w:w="150" w:type="dxa"/>
                        <w:right w:w="150" w:type="dxa"/>
                      </w:tcMar>
                      <w:vAlign w:val="center"/>
                      <w:hideMark/>
                    </w:tcPr>
                  </w:tcPrChange>
                </w:tcPr>
                <w:p w14:paraId="4B9F9CFA" w14:textId="7FEF42A9" w:rsidR="00DB2736" w:rsidRPr="0075317C" w:rsidDel="0075317C" w:rsidRDefault="00DB2736" w:rsidP="00DB2736">
                  <w:pPr>
                    <w:pStyle w:val="Heading5"/>
                    <w:numPr>
                      <w:ilvl w:val="0"/>
                      <w:numId w:val="0"/>
                    </w:numPr>
                    <w:spacing w:before="0" w:after="0"/>
                    <w:ind w:left="1418" w:hanging="1418"/>
                    <w:rPr>
                      <w:del w:id="671" w:author="Colonero Maxwell" w:date="2020-07-16T15:49:00Z"/>
                      <w:rFonts w:ascii="Trebuchet MS" w:hAnsi="Trebuchet MS"/>
                      <w:szCs w:val="22"/>
                      <w:rPrChange w:id="672" w:author="Colonero Maxwell" w:date="2020-07-16T15:38:00Z">
                        <w:rPr>
                          <w:del w:id="673" w:author="Colonero Maxwell" w:date="2020-07-16T15:49:00Z"/>
                          <w:rFonts w:ascii="Trebuchet MS" w:hAnsi="Trebuchet MS"/>
                          <w:color w:val="000000"/>
                          <w:szCs w:val="22"/>
                        </w:rPr>
                      </w:rPrChange>
                    </w:rPr>
                  </w:pPr>
                  <w:del w:id="674" w:author="Colonero Maxwell" w:date="2020-07-16T15:33:00Z">
                    <w:r w:rsidRPr="0075317C" w:rsidDel="0075317C">
                      <w:rPr>
                        <w:rFonts w:ascii="Trebuchet MS" w:hAnsi="Trebuchet MS"/>
                        <w:szCs w:val="22"/>
                        <w:rPrChange w:id="675" w:author="Colonero Maxwell" w:date="2020-07-16T15:38:00Z">
                          <w:rPr>
                            <w:rFonts w:ascii="Trebuchet MS" w:hAnsi="Trebuchet MS"/>
                            <w:color w:val="000000"/>
                            <w:szCs w:val="22"/>
                          </w:rPr>
                        </w:rPrChange>
                      </w:rPr>
                      <w:delText>Dear Bryce</w:delText>
                    </w:r>
                  </w:del>
                  <w:del w:id="676" w:author="Colonero Maxwell" w:date="2020-07-16T15:49:00Z">
                    <w:r w:rsidRPr="0075317C" w:rsidDel="0075317C">
                      <w:rPr>
                        <w:rFonts w:ascii="Trebuchet MS" w:hAnsi="Trebuchet MS"/>
                        <w:szCs w:val="22"/>
                        <w:rPrChange w:id="677" w:author="Colonero Maxwell" w:date="2020-07-16T15:38:00Z">
                          <w:rPr>
                            <w:rFonts w:ascii="Trebuchet MS" w:hAnsi="Trebuchet MS"/>
                            <w:color w:val="000000"/>
                            <w:szCs w:val="22"/>
                          </w:rPr>
                        </w:rPrChange>
                      </w:rPr>
                      <w:delText xml:space="preserve">, </w:delText>
                    </w:r>
                  </w:del>
                </w:p>
                <w:p w14:paraId="0C7A8BB6" w14:textId="18DD3E8A" w:rsidR="00DB2736" w:rsidRPr="0075317C" w:rsidDel="0075317C" w:rsidRDefault="00DB2736" w:rsidP="00DB2736">
                  <w:pPr>
                    <w:pStyle w:val="Heading5"/>
                    <w:numPr>
                      <w:ilvl w:val="0"/>
                      <w:numId w:val="0"/>
                    </w:numPr>
                    <w:spacing w:before="0" w:after="0"/>
                    <w:rPr>
                      <w:del w:id="678" w:author="Colonero Maxwell" w:date="2020-07-16T15:49:00Z"/>
                      <w:rFonts w:ascii="Trebuchet MS" w:hAnsi="Trebuchet MS"/>
                      <w:szCs w:val="22"/>
                      <w:rPrChange w:id="679" w:author="Colonero Maxwell" w:date="2020-07-16T15:38:00Z">
                        <w:rPr>
                          <w:del w:id="680" w:author="Colonero Maxwell" w:date="2020-07-16T15:49:00Z"/>
                          <w:rFonts w:ascii="Trebuchet MS" w:hAnsi="Trebuchet MS"/>
                          <w:color w:val="000000"/>
                          <w:szCs w:val="22"/>
                        </w:rPr>
                      </w:rPrChange>
                    </w:rPr>
                  </w:pPr>
                </w:p>
                <w:p w14:paraId="0573A33D" w14:textId="4C5BC661" w:rsidR="00DB2736" w:rsidRPr="0075317C" w:rsidDel="0075317C" w:rsidRDefault="00DB2736" w:rsidP="00DB2736">
                  <w:pPr>
                    <w:pStyle w:val="Heading5"/>
                    <w:numPr>
                      <w:ilvl w:val="0"/>
                      <w:numId w:val="0"/>
                    </w:numPr>
                    <w:spacing w:before="0" w:after="0"/>
                    <w:rPr>
                      <w:del w:id="681" w:author="Colonero Maxwell" w:date="2020-07-16T15:49:00Z"/>
                      <w:rFonts w:ascii="Trebuchet MS" w:hAnsi="Trebuchet MS"/>
                      <w:szCs w:val="22"/>
                      <w:rPrChange w:id="682" w:author="Colonero Maxwell" w:date="2020-07-16T15:38:00Z">
                        <w:rPr>
                          <w:del w:id="683" w:author="Colonero Maxwell" w:date="2020-07-16T15:49:00Z"/>
                          <w:rFonts w:ascii="Trebuchet MS" w:hAnsi="Trebuchet MS"/>
                          <w:color w:val="000000"/>
                          <w:szCs w:val="22"/>
                        </w:rPr>
                      </w:rPrChange>
                    </w:rPr>
                  </w:pPr>
                  <w:del w:id="684" w:author="Colonero Maxwell" w:date="2020-07-16T15:49:00Z">
                    <w:r w:rsidRPr="0075317C" w:rsidDel="0075317C">
                      <w:rPr>
                        <w:rFonts w:ascii="Trebuchet MS" w:hAnsi="Trebuchet MS"/>
                        <w:szCs w:val="22"/>
                        <w:rPrChange w:id="685" w:author="Colonero Maxwell" w:date="2020-07-16T15:38:00Z">
                          <w:rPr>
                            <w:rFonts w:ascii="Trebuchet MS" w:hAnsi="Trebuchet MS"/>
                            <w:color w:val="000000"/>
                            <w:szCs w:val="22"/>
                          </w:rPr>
                        </w:rPrChange>
                      </w:rPr>
                      <w:delText xml:space="preserve">In final preparation for the upcoming </w:delText>
                    </w:r>
                  </w:del>
                  <w:del w:id="686" w:author="Colonero Maxwell" w:date="2020-07-16T15:37:00Z">
                    <w:r w:rsidR="00061A0D" w:rsidRPr="0075317C" w:rsidDel="0075317C">
                      <w:rPr>
                        <w:rFonts w:ascii="Trebuchet MS" w:hAnsi="Trebuchet MS"/>
                        <w:szCs w:val="22"/>
                        <w:rPrChange w:id="687" w:author="Colonero Maxwell" w:date="2020-07-16T15:38:00Z">
                          <w:rPr>
                            <w:rFonts w:ascii="Arial" w:hAnsi="Arial" w:cs="Arial"/>
                            <w:color w:val="4472C4" w:themeColor="accent5"/>
                            <w:szCs w:val="22"/>
                          </w:rPr>
                        </w:rPrChange>
                      </w:rPr>
                      <w:delText>@Reg_ClassTitle@</w:delText>
                    </w:r>
                    <w:r w:rsidR="00061A0D" w:rsidRPr="0075317C" w:rsidDel="0075317C">
                      <w:rPr>
                        <w:rFonts w:ascii="Trebuchet MS" w:hAnsi="Trebuchet MS"/>
                        <w:szCs w:val="22"/>
                        <w:rPrChange w:id="688" w:author="Colonero Maxwell" w:date="2020-07-16T15:38:00Z">
                          <w:rPr>
                            <w:rFonts w:ascii="Arial" w:hAnsi="Arial" w:cs="Arial"/>
                            <w:szCs w:val="22"/>
                          </w:rPr>
                        </w:rPrChange>
                      </w:rPr>
                      <w:delText xml:space="preserve"> on </w:delText>
                    </w:r>
                    <w:r w:rsidR="00061A0D" w:rsidRPr="0075317C" w:rsidDel="0075317C">
                      <w:rPr>
                        <w:rFonts w:ascii="Trebuchet MS" w:hAnsi="Trebuchet MS"/>
                        <w:szCs w:val="22"/>
                        <w:rPrChange w:id="689" w:author="Colonero Maxwell" w:date="2020-07-16T15:38:00Z">
                          <w:rPr>
                            <w:rFonts w:ascii="Arial" w:hAnsi="Arial" w:cs="Arial"/>
                            <w:color w:val="4472C4" w:themeColor="accent5"/>
                            <w:szCs w:val="22"/>
                          </w:rPr>
                        </w:rPrChange>
                      </w:rPr>
                      <w:delText xml:space="preserve">@Reg_ClassStartDate@ (@Reg_Session_Start_Time_#@) </w:delText>
                    </w:r>
                    <w:r w:rsidR="00061A0D" w:rsidRPr="0075317C" w:rsidDel="0075317C">
                      <w:rPr>
                        <w:rFonts w:ascii="Trebuchet MS" w:hAnsi="Trebuchet MS"/>
                        <w:szCs w:val="22"/>
                        <w:rPrChange w:id="690" w:author="Colonero Maxwell" w:date="2020-07-16T15:38:00Z">
                          <w:rPr>
                            <w:rFonts w:ascii="Arial" w:hAnsi="Arial" w:cs="Arial"/>
                            <w:szCs w:val="22"/>
                          </w:rPr>
                        </w:rPrChange>
                      </w:rPr>
                      <w:delText xml:space="preserve">- </w:delText>
                    </w:r>
                    <w:r w:rsidR="00061A0D" w:rsidRPr="0075317C" w:rsidDel="0075317C">
                      <w:rPr>
                        <w:rFonts w:ascii="Trebuchet MS" w:hAnsi="Trebuchet MS"/>
                        <w:szCs w:val="22"/>
                        <w:rPrChange w:id="691" w:author="Colonero Maxwell" w:date="2020-07-16T15:38:00Z">
                          <w:rPr>
                            <w:rFonts w:ascii="Arial" w:hAnsi="Arial" w:cs="Arial"/>
                            <w:color w:val="4472C4" w:themeColor="accent5"/>
                            <w:szCs w:val="22"/>
                          </w:rPr>
                        </w:rPrChange>
                      </w:rPr>
                      <w:delText xml:space="preserve">@Reg_EndDate@ (@Reg_Session_End_Time_#@) </w:delText>
                    </w:r>
                  </w:del>
                  <w:del w:id="692" w:author="Colonero Maxwell" w:date="2020-07-16T15:49:00Z">
                    <w:r w:rsidR="00061A0D" w:rsidRPr="0075317C" w:rsidDel="0075317C">
                      <w:rPr>
                        <w:rFonts w:ascii="Trebuchet MS" w:hAnsi="Trebuchet MS"/>
                        <w:szCs w:val="22"/>
                        <w:rPrChange w:id="693" w:author="Colonero Maxwell" w:date="2020-07-16T15:38:00Z">
                          <w:rPr>
                            <w:rFonts w:ascii="Arial" w:hAnsi="Arial" w:cs="Arial"/>
                            <w:color w:val="000000"/>
                            <w:szCs w:val="22"/>
                          </w:rPr>
                        </w:rPrChange>
                      </w:rPr>
                      <w:delText xml:space="preserve">in </w:delText>
                    </w:r>
                  </w:del>
                  <w:del w:id="694" w:author="Colonero Maxwell" w:date="2020-07-16T15:48:00Z">
                    <w:r w:rsidR="00061A0D" w:rsidRPr="0075317C" w:rsidDel="0075317C">
                      <w:rPr>
                        <w:rFonts w:ascii="Trebuchet MS" w:hAnsi="Trebuchet MS"/>
                        <w:szCs w:val="22"/>
                        <w:rPrChange w:id="695" w:author="Colonero Maxwell" w:date="2020-07-16T15:43:00Z">
                          <w:rPr>
                            <w:rStyle w:val="Strong"/>
                            <w:rFonts w:ascii="Arial" w:hAnsi="Arial" w:cs="Arial"/>
                            <w:color w:val="4472C4" w:themeColor="accent5"/>
                            <w:szCs w:val="22"/>
                          </w:rPr>
                        </w:rPrChange>
                      </w:rPr>
                      <w:delText>@Reg_ClassLocation@</w:delText>
                    </w:r>
                  </w:del>
                  <w:del w:id="696" w:author="Colonero Maxwell" w:date="2020-07-16T15:49:00Z">
                    <w:r w:rsidR="00061A0D" w:rsidRPr="0075317C" w:rsidDel="0075317C">
                      <w:rPr>
                        <w:rFonts w:ascii="Trebuchet MS" w:hAnsi="Trebuchet MS"/>
                        <w:szCs w:val="22"/>
                        <w:rPrChange w:id="697" w:author="Colonero Maxwell" w:date="2020-07-16T15:38:00Z">
                          <w:rPr>
                            <w:rFonts w:ascii="Arial" w:hAnsi="Arial" w:cs="Arial"/>
                            <w:color w:val="4472C4" w:themeColor="accent5"/>
                            <w:szCs w:val="22"/>
                          </w:rPr>
                        </w:rPrChange>
                      </w:rPr>
                      <w:delText>.</w:delText>
                    </w:r>
                    <w:r w:rsidR="00061A0D" w:rsidRPr="0075317C" w:rsidDel="0075317C">
                      <w:rPr>
                        <w:rFonts w:ascii="Trebuchet MS" w:hAnsi="Trebuchet MS"/>
                        <w:szCs w:val="22"/>
                        <w:rPrChange w:id="698" w:author="Colonero Maxwell" w:date="2020-07-16T15:43:00Z">
                          <w:rPr>
                            <w:rFonts w:ascii="Arial" w:hAnsi="Arial" w:cs="Arial"/>
                            <w:color w:val="4472C4" w:themeColor="accent5"/>
                            <w:szCs w:val="22"/>
                          </w:rPr>
                        </w:rPrChange>
                      </w:rPr>
                      <w:delText xml:space="preserve"> </w:delText>
                    </w:r>
                  </w:del>
                  <w:del w:id="699" w:author="Colonero Maxwell" w:date="2020-07-16T15:37:00Z">
                    <w:r w:rsidRPr="0075317C" w:rsidDel="0075317C">
                      <w:rPr>
                        <w:rPrChange w:id="700" w:author="Colonero Maxwell" w:date="2020-07-16T15:43:00Z">
                          <w:rPr>
                            <w:rStyle w:val="Strong"/>
                            <w:rFonts w:ascii="Trebuchet MS" w:hAnsi="Trebuchet MS"/>
                            <w:color w:val="000000"/>
                            <w:szCs w:val="22"/>
                          </w:rPr>
                        </w:rPrChange>
                      </w:rPr>
                      <w:delText>,</w:delText>
                    </w:r>
                    <w:r w:rsidRPr="0075317C" w:rsidDel="0075317C">
                      <w:rPr>
                        <w:rFonts w:ascii="Trebuchet MS" w:hAnsi="Trebuchet MS"/>
                        <w:szCs w:val="22"/>
                        <w:rPrChange w:id="701" w:author="Colonero Maxwell" w:date="2020-07-16T15:38:00Z">
                          <w:rPr>
                            <w:rFonts w:ascii="Trebuchet MS" w:hAnsi="Trebuchet MS"/>
                            <w:color w:val="000000"/>
                            <w:szCs w:val="22"/>
                          </w:rPr>
                        </w:rPrChange>
                      </w:rPr>
                      <w:delText xml:space="preserve"> w</w:delText>
                    </w:r>
                  </w:del>
                  <w:del w:id="702" w:author="Colonero Maxwell" w:date="2020-07-16T15:49:00Z">
                    <w:r w:rsidRPr="0075317C" w:rsidDel="0075317C">
                      <w:rPr>
                        <w:rFonts w:ascii="Trebuchet MS" w:hAnsi="Trebuchet MS"/>
                        <w:szCs w:val="22"/>
                        <w:rPrChange w:id="703" w:author="Colonero Maxwell" w:date="2020-07-16T15:38:00Z">
                          <w:rPr>
                            <w:rFonts w:ascii="Trebuchet MS" w:hAnsi="Trebuchet MS"/>
                            <w:color w:val="000000"/>
                            <w:szCs w:val="22"/>
                          </w:rPr>
                        </w:rPrChange>
                      </w:rPr>
                      <w:delText xml:space="preserve">e ask that you please review the following final reminders and important program information. </w:delText>
                    </w:r>
                  </w:del>
                </w:p>
              </w:tc>
            </w:tr>
            <w:tr w:rsidR="00DB2736" w14:paraId="3C2B2ED4" w14:textId="77777777" w:rsidTr="00DB2736">
              <w:trPr>
                <w:trHeight w:val="150"/>
                <w:jc w:val="center"/>
              </w:trPr>
              <w:tc>
                <w:tcPr>
                  <w:tcW w:w="0" w:type="auto"/>
                  <w:shd w:val="clear" w:color="auto" w:fill="FFFFFF"/>
                  <w:tcMar>
                    <w:top w:w="0" w:type="dxa"/>
                    <w:left w:w="150" w:type="dxa"/>
                    <w:bottom w:w="150" w:type="dxa"/>
                    <w:right w:w="150" w:type="dxa"/>
                  </w:tcMar>
                  <w:vAlign w:val="center"/>
                </w:tcPr>
                <w:p w14:paraId="72EFA298" w14:textId="4346988C" w:rsidR="00DB2736" w:rsidDel="0075317C" w:rsidRDefault="00DB2736" w:rsidP="0075317C">
                  <w:pPr>
                    <w:pStyle w:val="Heading5"/>
                    <w:numPr>
                      <w:ilvl w:val="0"/>
                      <w:numId w:val="0"/>
                    </w:numPr>
                    <w:spacing w:before="0" w:after="0"/>
                    <w:rPr>
                      <w:del w:id="704" w:author="Colonero Maxwell" w:date="2020-06-03T10:02:00Z"/>
                      <w:rFonts w:ascii="Trebuchet MS" w:hAnsi="Trebuchet MS"/>
                      <w:bCs w:val="0"/>
                      <w:szCs w:val="22"/>
                    </w:rPr>
                  </w:pPr>
                  <w:del w:id="705" w:author="Colonero Maxwell" w:date="2020-06-03T10:02:00Z">
                    <w:r w:rsidRPr="0075317C" w:rsidDel="0074369E">
                      <w:rPr>
                        <w:rFonts w:ascii="Trebuchet MS" w:hAnsi="Trebuchet MS"/>
                        <w:bCs w:val="0"/>
                        <w:szCs w:val="22"/>
                        <w:rPrChange w:id="706" w:author="Colonero Maxwell" w:date="2020-07-16T15:43:00Z">
                          <w:rPr>
                            <w:rFonts w:ascii="Trebuchet MS" w:hAnsi="Trebuchet MS" w:cs="Arial"/>
                            <w:bCs w:val="0"/>
                            <w:caps/>
                            <w:color w:val="177B57"/>
                            <w:kern w:val="32"/>
                            <w:sz w:val="27"/>
                            <w:szCs w:val="27"/>
                          </w:rPr>
                        </w:rPrChange>
                      </w:rPr>
                      <w:delText>LOCATION</w:delText>
                    </w:r>
                  </w:del>
                  <w:del w:id="707" w:author="Colonero Maxwell" w:date="2020-06-03T09:59:00Z">
                    <w:r w:rsidRPr="0075317C" w:rsidDel="0074369E">
                      <w:rPr>
                        <w:rFonts w:ascii="Trebuchet MS" w:hAnsi="Trebuchet MS"/>
                        <w:bCs w:val="0"/>
                        <w:szCs w:val="22"/>
                        <w:rPrChange w:id="708" w:author="Colonero Maxwell" w:date="2020-07-16T15:43:00Z">
                          <w:rPr>
                            <w:rFonts w:ascii="Trebuchet MS" w:hAnsi="Trebuchet MS" w:cs="Arial"/>
                            <w:bCs w:val="0"/>
                            <w:caps/>
                            <w:color w:val="177B57"/>
                            <w:kern w:val="32"/>
                            <w:sz w:val="27"/>
                            <w:szCs w:val="27"/>
                          </w:rPr>
                        </w:rPrChange>
                      </w:rPr>
                      <w:delText> </w:delText>
                    </w:r>
                  </w:del>
                  <w:del w:id="709" w:author="Colonero Maxwell" w:date="2020-06-03T09:58:00Z">
                    <w:r w:rsidRPr="0075317C" w:rsidDel="0074369E">
                      <w:rPr>
                        <w:rFonts w:ascii="Trebuchet MS" w:hAnsi="Trebuchet MS"/>
                        <w:bCs w:val="0"/>
                        <w:szCs w:val="22"/>
                        <w:rPrChange w:id="710" w:author="Colonero Maxwell" w:date="2020-07-16T15:43:00Z">
                          <w:rPr>
                            <w:rFonts w:ascii="Trebuchet MS" w:hAnsi="Trebuchet MS" w:cs="Arial"/>
                            <w:bCs w:val="0"/>
                            <w:caps/>
                            <w:color w:val="177B57"/>
                            <w:kern w:val="32"/>
                            <w:sz w:val="27"/>
                            <w:szCs w:val="27"/>
                          </w:rPr>
                        </w:rPrChange>
                      </w:rPr>
                      <w:delText>AND PROJECT CODE</w:delText>
                    </w:r>
                  </w:del>
                </w:p>
                <w:p w14:paraId="06570030" w14:textId="77777777" w:rsidR="0075317C" w:rsidRPr="0075317C" w:rsidRDefault="0075317C" w:rsidP="0075317C">
                  <w:pPr>
                    <w:rPr>
                      <w:ins w:id="711" w:author="Colonero Maxwell" w:date="2020-07-16T15:50:00Z"/>
                      <w:rPrChange w:id="712" w:author="Colonero Maxwell" w:date="2020-07-16T15:50:00Z">
                        <w:rPr>
                          <w:ins w:id="713" w:author="Colonero Maxwell" w:date="2020-07-16T15:50:00Z"/>
                          <w:rFonts w:ascii="Trebuchet MS" w:hAnsi="Trebuchet MS"/>
                          <w:b w:val="0"/>
                          <w:color w:val="177B57"/>
                        </w:rPr>
                      </w:rPrChange>
                    </w:rPr>
                    <w:pPrChange w:id="714" w:author="Colonero Maxwell" w:date="2020-07-16T15:50:00Z">
                      <w:pPr>
                        <w:pStyle w:val="Heading1"/>
                        <w:numPr>
                          <w:numId w:val="0"/>
                        </w:numPr>
                        <w:tabs>
                          <w:tab w:val="clear" w:pos="284"/>
                        </w:tabs>
                        <w:spacing w:before="0" w:after="0"/>
                      </w:pPr>
                    </w:pPrChange>
                  </w:pPr>
                </w:p>
                <w:p w14:paraId="6E3D8971" w14:textId="4FFA4361" w:rsidR="00DB2736" w:rsidRPr="0075317C" w:rsidDel="0074369E" w:rsidRDefault="00DB2736" w:rsidP="00DB2736">
                  <w:pPr>
                    <w:rPr>
                      <w:del w:id="715" w:author="Colonero Maxwell" w:date="2020-06-03T10:02:00Z"/>
                      <w:rFonts w:ascii="Trebuchet MS" w:hAnsi="Trebuchet MS"/>
                      <w:bCs/>
                      <w:iCs/>
                      <w:szCs w:val="22"/>
                      <w:rPrChange w:id="716" w:author="Colonero Maxwell" w:date="2020-07-16T15:43:00Z">
                        <w:rPr>
                          <w:del w:id="717" w:author="Colonero Maxwell" w:date="2020-06-03T10:02:00Z"/>
                          <w:rFonts w:ascii="Times New Roman" w:eastAsiaTheme="minorHAnsi" w:hAnsi="Times New Roman"/>
                          <w:bCs/>
                          <w:sz w:val="24"/>
                        </w:rPr>
                      </w:rPrChange>
                    </w:rPr>
                  </w:pPr>
                </w:p>
                <w:p w14:paraId="6878CFC2" w14:textId="55C4CD71" w:rsidR="00DB2736" w:rsidRPr="0075317C" w:rsidDel="0074369E" w:rsidRDefault="00DB2736" w:rsidP="00DB2736">
                  <w:pPr>
                    <w:pStyle w:val="Heading5"/>
                    <w:numPr>
                      <w:ilvl w:val="0"/>
                      <w:numId w:val="0"/>
                    </w:numPr>
                    <w:spacing w:before="0" w:after="0"/>
                    <w:ind w:left="1418" w:hanging="1418"/>
                    <w:rPr>
                      <w:del w:id="718" w:author="Colonero Maxwell" w:date="2020-06-03T10:02:00Z"/>
                      <w:rFonts w:ascii="Trebuchet MS" w:hAnsi="Trebuchet MS"/>
                      <w:szCs w:val="22"/>
                      <w:rPrChange w:id="719" w:author="Colonero Maxwell" w:date="2020-07-16T15:43:00Z">
                        <w:rPr>
                          <w:del w:id="720" w:author="Colonero Maxwell" w:date="2020-06-03T10:02:00Z"/>
                          <w:rFonts w:ascii="Trebuchet MS" w:hAnsi="Trebuchet MS"/>
                          <w:color w:val="000000"/>
                          <w:szCs w:val="22"/>
                        </w:rPr>
                      </w:rPrChange>
                    </w:rPr>
                  </w:pPr>
                  <w:del w:id="721" w:author="Colonero Maxwell" w:date="2020-06-03T10:02:00Z">
                    <w:r w:rsidRPr="0075317C" w:rsidDel="0074369E">
                      <w:rPr>
                        <w:rPrChange w:id="722" w:author="Colonero Maxwell" w:date="2020-07-16T15:43:00Z">
                          <w:rPr>
                            <w:rStyle w:val="Strong"/>
                            <w:rFonts w:ascii="Trebuchet MS" w:hAnsi="Trebuchet MS"/>
                            <w:b w:val="0"/>
                            <w:iCs w:val="0"/>
                            <w:color w:val="000000"/>
                            <w:szCs w:val="22"/>
                          </w:rPr>
                        </w:rPrChange>
                      </w:rPr>
                      <w:delText>Location: </w:delText>
                    </w:r>
                    <w:r w:rsidR="00061A0D" w:rsidRPr="0075317C" w:rsidDel="0074369E">
                      <w:rPr>
                        <w:rPrChange w:id="723" w:author="Colonero Maxwell" w:date="2020-07-16T15:43:00Z">
                          <w:rPr>
                            <w:rStyle w:val="Strong"/>
                            <w:rFonts w:ascii="Trebuchet MS" w:hAnsi="Trebuchet MS"/>
                            <w:b w:val="0"/>
                            <w:iCs w:val="0"/>
                            <w:color w:val="4472C4" w:themeColor="accent5"/>
                            <w:szCs w:val="22"/>
                          </w:rPr>
                        </w:rPrChange>
                      </w:rPr>
                      <w:delText>@Reg_ClassLocation@</w:delText>
                    </w:r>
                  </w:del>
                </w:p>
                <w:p w14:paraId="095DB807" w14:textId="54F3FBF7" w:rsidR="00990ABF" w:rsidRPr="0075317C" w:rsidDel="0074369E" w:rsidRDefault="00DB2736" w:rsidP="00990ABF">
                  <w:pPr>
                    <w:shd w:val="clear" w:color="auto" w:fill="FFFFFF"/>
                    <w:rPr>
                      <w:del w:id="724" w:author="Colonero Maxwell" w:date="2020-06-03T09:58:00Z"/>
                      <w:rFonts w:ascii="Trebuchet MS" w:hAnsi="Trebuchet MS"/>
                      <w:bCs/>
                      <w:iCs/>
                      <w:szCs w:val="22"/>
                      <w:rPrChange w:id="725" w:author="Colonero Maxwell" w:date="2020-07-16T15:43:00Z">
                        <w:rPr>
                          <w:del w:id="726" w:author="Colonero Maxwell" w:date="2020-06-03T09:58:00Z"/>
                          <w:rFonts w:ascii="Arial" w:hAnsi="Arial" w:cs="Arial"/>
                          <w:color w:val="333333"/>
                          <w:sz w:val="18"/>
                          <w:szCs w:val="18"/>
                          <w:lang w:val="fr-FR" w:eastAsia="en-US"/>
                        </w:rPr>
                      </w:rPrChange>
                    </w:rPr>
                  </w:pPr>
                  <w:del w:id="727" w:author="Colonero Maxwell" w:date="2020-06-03T09:58:00Z">
                    <w:r w:rsidRPr="0075317C" w:rsidDel="0074369E">
                      <w:rPr>
                        <w:bCs/>
                        <w:iCs/>
                        <w:rPrChange w:id="728" w:author="Colonero Maxwell" w:date="2020-07-16T15:43:00Z">
                          <w:rPr>
                            <w:rStyle w:val="Strong"/>
                            <w:rFonts w:ascii="Trebuchet MS" w:hAnsi="Trebuchet MS"/>
                            <w:b w:val="0"/>
                            <w:bCs w:val="0"/>
                            <w:color w:val="000000"/>
                            <w:szCs w:val="22"/>
                          </w:rPr>
                        </w:rPrChange>
                      </w:rPr>
                      <w:delText>Project Code: </w:delText>
                    </w:r>
                    <w:commentRangeStart w:id="729"/>
                    <w:r w:rsidR="00990ABF" w:rsidRPr="0075317C" w:rsidDel="0074369E">
                      <w:rPr>
                        <w:rFonts w:ascii="Trebuchet MS" w:hAnsi="Trebuchet MS"/>
                        <w:bCs/>
                        <w:iCs/>
                        <w:szCs w:val="22"/>
                        <w:rPrChange w:id="730" w:author="Colonero Maxwell" w:date="2020-07-16T15:43:00Z">
                          <w:rPr>
                            <w:rFonts w:ascii="Arial" w:hAnsi="Arial" w:cs="Arial"/>
                            <w:b/>
                            <w:bCs/>
                            <w:color w:val="333333"/>
                            <w:sz w:val="18"/>
                            <w:szCs w:val="18"/>
                            <w:lang w:val="fr-FR" w:eastAsia="en-US"/>
                          </w:rPr>
                        </w:rPrChange>
                      </w:rPr>
                      <w:delText>&lt; &gt;</w:delText>
                    </w:r>
                    <w:commentRangeEnd w:id="729"/>
                    <w:r w:rsidR="00990ABF" w:rsidRPr="0075317C" w:rsidDel="0074369E">
                      <w:rPr>
                        <w:rFonts w:ascii="Trebuchet MS" w:hAnsi="Trebuchet MS"/>
                        <w:bCs/>
                        <w:iCs/>
                        <w:szCs w:val="22"/>
                        <w:rPrChange w:id="731" w:author="Colonero Maxwell" w:date="2020-07-16T15:43:00Z">
                          <w:rPr>
                            <w:rStyle w:val="CommentReference"/>
                          </w:rPr>
                        </w:rPrChange>
                      </w:rPr>
                      <w:commentReference w:id="729"/>
                    </w:r>
                  </w:del>
                </w:p>
                <w:p w14:paraId="17F7899B" w14:textId="77777777" w:rsidR="00DB2736" w:rsidRPr="0075317C" w:rsidDel="0074369E" w:rsidRDefault="00DB2736" w:rsidP="00DB2736">
                  <w:pPr>
                    <w:rPr>
                      <w:del w:id="732" w:author="Colonero Maxwell" w:date="2020-06-03T10:01:00Z"/>
                      <w:rFonts w:ascii="Trebuchet MS" w:hAnsi="Trebuchet MS"/>
                      <w:bCs/>
                      <w:iCs/>
                      <w:szCs w:val="22"/>
                      <w:rPrChange w:id="733" w:author="Colonero Maxwell" w:date="2020-07-16T15:43:00Z">
                        <w:rPr>
                          <w:del w:id="734" w:author="Colonero Maxwell" w:date="2020-06-03T10:01:00Z"/>
                          <w:rFonts w:ascii="Times New Roman" w:eastAsiaTheme="minorHAnsi" w:hAnsi="Times New Roman"/>
                          <w:bCs/>
                          <w:sz w:val="24"/>
                        </w:rPr>
                      </w:rPrChange>
                    </w:rPr>
                  </w:pPr>
                </w:p>
                <w:p w14:paraId="0E66CB97" w14:textId="77777777" w:rsidR="00DB2736" w:rsidRPr="0075317C" w:rsidDel="0074369E" w:rsidRDefault="00DB2736">
                  <w:pPr>
                    <w:pStyle w:val="Heading1"/>
                    <w:numPr>
                      <w:ilvl w:val="0"/>
                      <w:numId w:val="0"/>
                    </w:numPr>
                    <w:spacing w:before="0" w:after="0"/>
                    <w:rPr>
                      <w:del w:id="735" w:author="Colonero Maxwell" w:date="2020-06-03T10:01:00Z"/>
                      <w:rFonts w:ascii="Trebuchet MS" w:hAnsi="Trebuchet MS"/>
                      <w:b w:val="0"/>
                      <w:iCs/>
                      <w:szCs w:val="22"/>
                      <w:rPrChange w:id="736" w:author="Colonero Maxwell" w:date="2020-07-16T15:43:00Z">
                        <w:rPr>
                          <w:del w:id="737" w:author="Colonero Maxwell" w:date="2020-06-03T10:01:00Z"/>
                          <w:rFonts w:ascii="Trebuchet MS" w:hAnsi="Trebuchet MS"/>
                          <w:b w:val="0"/>
                          <w:color w:val="177B57"/>
                        </w:rPr>
                      </w:rPrChange>
                    </w:rPr>
                  </w:pPr>
                  <w:del w:id="738" w:author="Colonero Maxwell" w:date="2020-06-03T10:01:00Z">
                    <w:r w:rsidRPr="0075317C" w:rsidDel="0074369E">
                      <w:rPr>
                        <w:rFonts w:ascii="Trebuchet MS" w:hAnsi="Trebuchet MS" w:cs="Times New Roman"/>
                        <w:bCs w:val="0"/>
                        <w:iCs/>
                        <w:kern w:val="0"/>
                        <w:sz w:val="22"/>
                        <w:szCs w:val="22"/>
                        <w:rPrChange w:id="739" w:author="Colonero Maxwell" w:date="2020-07-16T15:43:00Z">
                          <w:rPr>
                            <w:rFonts w:ascii="Trebuchet MS" w:hAnsi="Trebuchet MS"/>
                            <w:bCs w:val="0"/>
                            <w:caps/>
                            <w:color w:val="177B57"/>
                            <w:sz w:val="27"/>
                            <w:szCs w:val="27"/>
                          </w:rPr>
                        </w:rPrChange>
                      </w:rPr>
                      <w:delText>PRE-WORK</w:delText>
                    </w:r>
                    <w:r w:rsidRPr="0075317C" w:rsidDel="0074369E">
                      <w:rPr>
                        <w:rFonts w:ascii="Trebuchet MS" w:hAnsi="Trebuchet MS" w:cs="Times New Roman"/>
                        <w:bCs w:val="0"/>
                        <w:iCs/>
                        <w:kern w:val="0"/>
                        <w:sz w:val="22"/>
                        <w:szCs w:val="22"/>
                        <w:rPrChange w:id="740" w:author="Colonero Maxwell" w:date="2020-07-16T15:43:00Z">
                          <w:rPr>
                            <w:rFonts w:ascii="Trebuchet MS" w:hAnsi="Trebuchet MS"/>
                            <w:bCs w:val="0"/>
                            <w:color w:val="177B57"/>
                          </w:rPr>
                        </w:rPrChange>
                      </w:rPr>
                      <w:delText xml:space="preserve"> </w:delText>
                    </w:r>
                  </w:del>
                </w:p>
                <w:p w14:paraId="3C1E29CD" w14:textId="31371508" w:rsidR="0074369E" w:rsidRPr="0075317C" w:rsidDel="0074369E" w:rsidRDefault="0074369E">
                  <w:pPr>
                    <w:rPr>
                      <w:del w:id="741" w:author="Colonero Maxwell" w:date="2020-06-03T10:01:00Z"/>
                      <w:rFonts w:ascii="Trebuchet MS" w:hAnsi="Trebuchet MS"/>
                      <w:bCs/>
                      <w:iCs/>
                      <w:szCs w:val="22"/>
                      <w:rPrChange w:id="742" w:author="Colonero Maxwell" w:date="2020-07-16T15:43:00Z">
                        <w:rPr>
                          <w:del w:id="743" w:author="Colonero Maxwell" w:date="2020-06-03T10:01:00Z"/>
                          <w:rFonts w:ascii="Times New Roman" w:eastAsiaTheme="minorHAnsi" w:hAnsi="Times New Roman"/>
                          <w:bCs/>
                          <w:sz w:val="24"/>
                        </w:rPr>
                      </w:rPrChange>
                    </w:rPr>
                  </w:pPr>
                </w:p>
                <w:p w14:paraId="5C773B80" w14:textId="172A6367" w:rsidR="00DB2736" w:rsidRPr="0075317C" w:rsidDel="0074369E" w:rsidRDefault="00DB2736">
                  <w:pPr>
                    <w:pStyle w:val="Heading5"/>
                    <w:numPr>
                      <w:ilvl w:val="0"/>
                      <w:numId w:val="0"/>
                    </w:numPr>
                    <w:spacing w:before="0" w:after="0"/>
                    <w:rPr>
                      <w:del w:id="744" w:author="Colonero Maxwell" w:date="2020-06-03T10:01:00Z"/>
                      <w:rFonts w:ascii="Trebuchet MS" w:hAnsi="Trebuchet MS"/>
                      <w:szCs w:val="22"/>
                      <w:rPrChange w:id="745" w:author="Colonero Maxwell" w:date="2020-07-16T15:43:00Z">
                        <w:rPr>
                          <w:del w:id="746" w:author="Colonero Maxwell" w:date="2020-06-03T10:01:00Z"/>
                          <w:rFonts w:ascii="Trebuchet MS" w:hAnsi="Trebuchet MS"/>
                          <w:color w:val="000000"/>
                          <w:szCs w:val="22"/>
                        </w:rPr>
                      </w:rPrChange>
                    </w:rPr>
                  </w:pPr>
                  <w:del w:id="747" w:author="Colonero Maxwell" w:date="2020-06-03T10:01:00Z">
                    <w:r w:rsidRPr="0075317C" w:rsidDel="0074369E">
                      <w:rPr>
                        <w:rFonts w:ascii="Trebuchet MS" w:hAnsi="Trebuchet MS"/>
                        <w:bCs w:val="0"/>
                        <w:iCs w:val="0"/>
                        <w:szCs w:val="22"/>
                        <w:rPrChange w:id="748" w:author="Colonero Maxwell" w:date="2020-07-16T15:43:00Z">
                          <w:rPr>
                            <w:rFonts w:ascii="Trebuchet MS" w:hAnsi="Trebuchet MS"/>
                            <w:bCs w:val="0"/>
                            <w:iCs w:val="0"/>
                            <w:color w:val="000000"/>
                            <w:szCs w:val="22"/>
                          </w:rPr>
                        </w:rPrChange>
                      </w:rPr>
                      <w:delText xml:space="preserve">If you have not already, please </w:delText>
                    </w:r>
                  </w:del>
                  <w:del w:id="749" w:author="Colonero Maxwell" w:date="2020-06-03T09:59:00Z">
                    <w:r w:rsidRPr="0075317C" w:rsidDel="0074369E">
                      <w:rPr>
                        <w:rFonts w:ascii="Trebuchet MS" w:hAnsi="Trebuchet MS"/>
                        <w:bCs w:val="0"/>
                        <w:iCs w:val="0"/>
                        <w:szCs w:val="22"/>
                        <w:rPrChange w:id="750" w:author="Colonero Maxwell" w:date="2020-07-16T15:43:00Z">
                          <w:rPr>
                            <w:rFonts w:ascii="Trebuchet MS" w:hAnsi="Trebuchet MS"/>
                            <w:bCs w:val="0"/>
                            <w:iCs w:val="0"/>
                            <w:color w:val="000000"/>
                            <w:szCs w:val="22"/>
                          </w:rPr>
                        </w:rPrChange>
                      </w:rPr>
                      <w:delText xml:space="preserve">complete </w:delText>
                    </w:r>
                  </w:del>
                  <w:del w:id="751" w:author="Colonero Maxwell" w:date="2020-06-03T10:01:00Z">
                    <w:r w:rsidRPr="0075317C" w:rsidDel="0074369E">
                      <w:rPr>
                        <w:rFonts w:ascii="Trebuchet MS" w:hAnsi="Trebuchet MS"/>
                        <w:bCs w:val="0"/>
                        <w:iCs w:val="0"/>
                        <w:szCs w:val="22"/>
                        <w:rPrChange w:id="752" w:author="Colonero Maxwell" w:date="2020-07-16T15:43:00Z">
                          <w:rPr>
                            <w:rFonts w:ascii="Trebuchet MS" w:hAnsi="Trebuchet MS"/>
                            <w:bCs w:val="0"/>
                            <w:iCs w:val="0"/>
                            <w:color w:val="000000"/>
                            <w:szCs w:val="22"/>
                          </w:rPr>
                        </w:rPrChange>
                      </w:rPr>
                      <w:delText xml:space="preserve">all required </w:delText>
                    </w:r>
                    <w:commentRangeStart w:id="753"/>
                    <w:r w:rsidR="00061A0D" w:rsidRPr="0075317C" w:rsidDel="0074369E">
                      <w:rPr>
                        <w:rFonts w:ascii="Trebuchet MS" w:hAnsi="Trebuchet MS"/>
                        <w:szCs w:val="22"/>
                        <w:rPrChange w:id="754" w:author="Colonero Maxwell" w:date="2020-07-16T15:43:00Z">
                          <w:rPr/>
                        </w:rPrChange>
                      </w:rPr>
                      <w:fldChar w:fldCharType="begin"/>
                    </w:r>
                    <w:r w:rsidR="00061A0D" w:rsidRPr="0075317C" w:rsidDel="0074369E">
                      <w:rPr>
                        <w:rFonts w:ascii="Trebuchet MS" w:hAnsi="Trebuchet MS"/>
                        <w:bCs w:val="0"/>
                        <w:iCs w:val="0"/>
                        <w:szCs w:val="22"/>
                        <w:rPrChange w:id="755" w:author="Colonero Maxwell" w:date="2020-07-16T15:43:00Z">
                          <w:rPr>
                            <w:bCs w:val="0"/>
                            <w:iCs w:val="0"/>
                          </w:rPr>
                        </w:rPrChange>
                      </w:rPr>
                      <w:delInstrText xml:space="preserve"> HYPERLINK "http://learning.bcg.com/LiveCourses/LiveCourseInfo?showdocument=true&amp;EventID=57380" </w:delInstrText>
                    </w:r>
                    <w:r w:rsidR="00061A0D" w:rsidRPr="0075317C" w:rsidDel="0074369E">
                      <w:rPr>
                        <w:rFonts w:ascii="Trebuchet MS" w:hAnsi="Trebuchet MS"/>
                        <w:szCs w:val="22"/>
                        <w:rPrChange w:id="756" w:author="Colonero Maxwell" w:date="2020-07-16T15:43:00Z">
                          <w:rPr>
                            <w:rStyle w:val="Hyperlink"/>
                            <w:rFonts w:ascii="Trebuchet MS" w:hAnsi="Trebuchet MS"/>
                            <w:bCs w:val="0"/>
                            <w:iCs w:val="0"/>
                            <w:szCs w:val="22"/>
                          </w:rPr>
                        </w:rPrChange>
                      </w:rPr>
                      <w:fldChar w:fldCharType="separate"/>
                    </w:r>
                    <w:r w:rsidRPr="0075317C" w:rsidDel="0074369E">
                      <w:rPr>
                        <w:rPrChange w:id="757" w:author="Colonero Maxwell" w:date="2020-07-16T15:43:00Z">
                          <w:rPr>
                            <w:rStyle w:val="Hyperlink"/>
                            <w:rFonts w:ascii="Trebuchet MS" w:hAnsi="Trebuchet MS"/>
                            <w:bCs w:val="0"/>
                            <w:iCs w:val="0"/>
                            <w:szCs w:val="22"/>
                          </w:rPr>
                        </w:rPrChange>
                      </w:rPr>
                      <w:delText>pre-work</w:delText>
                    </w:r>
                    <w:r w:rsidR="00061A0D" w:rsidRPr="0075317C" w:rsidDel="0074369E">
                      <w:rPr>
                        <w:rPrChange w:id="758" w:author="Colonero Maxwell" w:date="2020-07-16T15:43:00Z">
                          <w:rPr>
                            <w:rStyle w:val="Hyperlink"/>
                            <w:rFonts w:ascii="Trebuchet MS" w:hAnsi="Trebuchet MS"/>
                            <w:bCs w:val="0"/>
                            <w:iCs w:val="0"/>
                            <w:szCs w:val="22"/>
                          </w:rPr>
                        </w:rPrChange>
                      </w:rPr>
                      <w:fldChar w:fldCharType="end"/>
                    </w:r>
                    <w:commentRangeEnd w:id="753"/>
                    <w:r w:rsidR="00061A0D" w:rsidRPr="0075317C" w:rsidDel="0074369E">
                      <w:rPr>
                        <w:rFonts w:ascii="Trebuchet MS" w:hAnsi="Trebuchet MS"/>
                        <w:szCs w:val="22"/>
                        <w:rPrChange w:id="759" w:author="Colonero Maxwell" w:date="2020-07-16T15:43:00Z">
                          <w:rPr>
                            <w:rStyle w:val="CommentReference"/>
                          </w:rPr>
                        </w:rPrChange>
                      </w:rPr>
                      <w:commentReference w:id="753"/>
                    </w:r>
                    <w:r w:rsidRPr="0075317C" w:rsidDel="0074369E">
                      <w:rPr>
                        <w:rFonts w:ascii="Trebuchet MS" w:hAnsi="Trebuchet MS"/>
                        <w:bCs w:val="0"/>
                        <w:iCs w:val="0"/>
                        <w:szCs w:val="22"/>
                        <w:rPrChange w:id="760" w:author="Colonero Maxwell" w:date="2020-07-16T15:43:00Z">
                          <w:rPr>
                            <w:rFonts w:ascii="Trebuchet MS" w:hAnsi="Trebuchet MS"/>
                            <w:bCs w:val="0"/>
                            <w:iCs w:val="0"/>
                            <w:color w:val="000000"/>
                            <w:szCs w:val="22"/>
                          </w:rPr>
                        </w:rPrChange>
                      </w:rPr>
                      <w:delText xml:space="preserve"> </w:delText>
                    </w:r>
                    <w:r w:rsidR="00990ABF" w:rsidRPr="0075317C" w:rsidDel="0074369E">
                      <w:rPr>
                        <w:rFonts w:ascii="Trebuchet MS" w:hAnsi="Trebuchet MS"/>
                        <w:bCs w:val="0"/>
                        <w:iCs w:val="0"/>
                        <w:szCs w:val="22"/>
                        <w:rPrChange w:id="761" w:author="Colonero Maxwell" w:date="2020-07-16T15:43:00Z">
                          <w:rPr>
                            <w:rFonts w:ascii="Trebuchet MS" w:hAnsi="Trebuchet MS"/>
                            <w:bCs w:val="0"/>
                            <w:iCs w:val="0"/>
                            <w:color w:val="000000"/>
                            <w:szCs w:val="22"/>
                          </w:rPr>
                        </w:rPrChange>
                      </w:rPr>
                      <w:delText xml:space="preserve">listed in on the Course Details page </w:delText>
                    </w:r>
                    <w:r w:rsidRPr="0075317C" w:rsidDel="0074369E">
                      <w:rPr>
                        <w:rFonts w:ascii="Trebuchet MS" w:hAnsi="Trebuchet MS"/>
                        <w:bCs w:val="0"/>
                        <w:iCs w:val="0"/>
                        <w:szCs w:val="22"/>
                        <w:rPrChange w:id="762" w:author="Colonero Maxwell" w:date="2020-07-16T15:43:00Z">
                          <w:rPr>
                            <w:rFonts w:ascii="Trebuchet MS" w:hAnsi="Trebuchet MS"/>
                            <w:bCs w:val="0"/>
                            <w:iCs w:val="0"/>
                            <w:color w:val="000000"/>
                            <w:szCs w:val="22"/>
                          </w:rPr>
                        </w:rPrChange>
                      </w:rPr>
                      <w:delText>for this program</w:delText>
                    </w:r>
                    <w:r w:rsidR="00990ABF" w:rsidRPr="0075317C" w:rsidDel="0074369E">
                      <w:rPr>
                        <w:rFonts w:ascii="Trebuchet MS" w:hAnsi="Trebuchet MS"/>
                        <w:bCs w:val="0"/>
                        <w:iCs w:val="0"/>
                        <w:szCs w:val="22"/>
                        <w:rPrChange w:id="763" w:author="Colonero Maxwell" w:date="2020-07-16T15:43:00Z">
                          <w:rPr>
                            <w:rFonts w:ascii="Trebuchet MS" w:hAnsi="Trebuchet MS"/>
                            <w:bCs w:val="0"/>
                            <w:iCs w:val="0"/>
                            <w:color w:val="000000"/>
                            <w:szCs w:val="22"/>
                          </w:rPr>
                        </w:rPrChange>
                      </w:rPr>
                      <w:delText xml:space="preserve"> </w:delText>
                    </w:r>
                    <w:r w:rsidRPr="0075317C" w:rsidDel="0074369E">
                      <w:rPr>
                        <w:rFonts w:ascii="Trebuchet MS" w:hAnsi="Trebuchet MS"/>
                        <w:bCs w:val="0"/>
                        <w:iCs w:val="0"/>
                        <w:szCs w:val="22"/>
                        <w:rPrChange w:id="764" w:author="Colonero Maxwell" w:date="2020-07-16T15:43:00Z">
                          <w:rPr>
                            <w:rFonts w:ascii="Trebuchet MS" w:hAnsi="Trebuchet MS"/>
                            <w:bCs w:val="0"/>
                            <w:iCs w:val="0"/>
                            <w:color w:val="000000"/>
                            <w:szCs w:val="22"/>
                          </w:rPr>
                        </w:rPrChange>
                      </w:rPr>
                      <w:delText xml:space="preserve">prior to the program start. </w:delText>
                    </w:r>
                  </w:del>
                </w:p>
                <w:p w14:paraId="653274A4" w14:textId="7A0A5179" w:rsidR="00DB2736" w:rsidRPr="0075317C" w:rsidDel="0074369E" w:rsidRDefault="00DB2736">
                  <w:pPr>
                    <w:pStyle w:val="Heading1"/>
                    <w:numPr>
                      <w:ilvl w:val="0"/>
                      <w:numId w:val="0"/>
                    </w:numPr>
                    <w:spacing w:before="0" w:after="0"/>
                    <w:rPr>
                      <w:del w:id="765" w:author="Colonero Maxwell" w:date="2020-06-03T10:02:00Z"/>
                      <w:rFonts w:ascii="Trebuchet MS" w:hAnsi="Trebuchet MS" w:cs="Times New Roman"/>
                      <w:b w:val="0"/>
                      <w:bCs w:val="0"/>
                      <w:iCs/>
                      <w:kern w:val="0"/>
                      <w:sz w:val="22"/>
                      <w:szCs w:val="22"/>
                      <w:rPrChange w:id="766" w:author="Colonero Maxwell" w:date="2020-07-16T15:43:00Z">
                        <w:rPr>
                          <w:del w:id="767" w:author="Colonero Maxwell" w:date="2020-06-03T10:02:00Z"/>
                          <w:rFonts w:eastAsiaTheme="minorHAnsi"/>
                          <w:bCs/>
                        </w:rPr>
                      </w:rPrChange>
                    </w:rPr>
                    <w:pPrChange w:id="768" w:author="Colonero Maxwell" w:date="2020-06-03T10:01:00Z">
                      <w:pPr/>
                    </w:pPrChange>
                  </w:pPr>
                </w:p>
                <w:p w14:paraId="5BB19AEF" w14:textId="68CD8F0B" w:rsidR="00DB2736" w:rsidRPr="0075317C" w:rsidDel="0074369E" w:rsidRDefault="00DB2736">
                  <w:pPr>
                    <w:pStyle w:val="Heading1"/>
                    <w:numPr>
                      <w:ilvl w:val="0"/>
                      <w:numId w:val="0"/>
                    </w:numPr>
                    <w:spacing w:before="0" w:after="0"/>
                    <w:rPr>
                      <w:del w:id="769" w:author="Colonero Maxwell" w:date="2020-06-03T10:03:00Z"/>
                      <w:rFonts w:ascii="Trebuchet MS" w:hAnsi="Trebuchet MS"/>
                      <w:b w:val="0"/>
                      <w:iCs/>
                      <w:szCs w:val="22"/>
                      <w:rPrChange w:id="770" w:author="Colonero Maxwell" w:date="2020-07-16T15:43:00Z">
                        <w:rPr>
                          <w:del w:id="771" w:author="Colonero Maxwell" w:date="2020-06-03T10:03:00Z"/>
                          <w:rFonts w:ascii="Trebuchet MS" w:hAnsi="Trebuchet MS"/>
                          <w:b w:val="0"/>
                          <w:color w:val="177B57"/>
                        </w:rPr>
                      </w:rPrChange>
                    </w:rPr>
                  </w:pPr>
                  <w:del w:id="772" w:author="Colonero Maxwell" w:date="2020-06-03T10:03:00Z">
                    <w:r w:rsidRPr="0075317C" w:rsidDel="0074369E">
                      <w:rPr>
                        <w:rFonts w:ascii="Trebuchet MS" w:hAnsi="Trebuchet MS" w:cs="Times New Roman"/>
                        <w:bCs w:val="0"/>
                        <w:iCs/>
                        <w:kern w:val="0"/>
                        <w:sz w:val="22"/>
                        <w:szCs w:val="22"/>
                        <w:rPrChange w:id="773" w:author="Colonero Maxwell" w:date="2020-07-16T15:43:00Z">
                          <w:rPr>
                            <w:rFonts w:ascii="Trebuchet MS" w:hAnsi="Trebuchet MS"/>
                            <w:bCs w:val="0"/>
                            <w:caps/>
                            <w:color w:val="177B57"/>
                            <w:sz w:val="28"/>
                            <w:szCs w:val="28"/>
                          </w:rPr>
                        </w:rPrChange>
                      </w:rPr>
                      <w:delText xml:space="preserve">ADDITIONAL INFORMATION </w:delText>
                    </w:r>
                  </w:del>
                </w:p>
                <w:p w14:paraId="10D6CBF1" w14:textId="77777777" w:rsidR="0075317C" w:rsidRPr="00D31CEC" w:rsidRDefault="0075317C" w:rsidP="0075317C">
                  <w:pPr>
                    <w:pStyle w:val="Heading5"/>
                    <w:numPr>
                      <w:ilvl w:val="0"/>
                      <w:numId w:val="0"/>
                    </w:numPr>
                    <w:spacing w:before="0" w:after="0"/>
                    <w:rPr>
                      <w:ins w:id="774" w:author="Colonero Maxwell" w:date="2020-07-16T15:49:00Z"/>
                      <w:rFonts w:ascii="Trebuchet MS" w:hAnsi="Trebuchet MS"/>
                      <w:szCs w:val="22"/>
                    </w:rPr>
                    <w:pPrChange w:id="775" w:author="Colonero Maxwell" w:date="2020-07-16T15:49:00Z">
                      <w:pPr>
                        <w:pStyle w:val="Heading5"/>
                        <w:numPr>
                          <w:ilvl w:val="0"/>
                          <w:numId w:val="0"/>
                        </w:numPr>
                        <w:tabs>
                          <w:tab w:val="clear" w:pos="1418"/>
                        </w:tabs>
                        <w:spacing w:before="0" w:after="0"/>
                      </w:pPr>
                    </w:pPrChange>
                  </w:pPr>
                  <w:ins w:id="776" w:author="Colonero Maxwell" w:date="2020-07-16T15:49:00Z">
                    <w:r w:rsidRPr="00D31CEC">
                      <w:rPr>
                        <w:rFonts w:ascii="Trebuchet MS" w:hAnsi="Trebuchet MS"/>
                        <w:szCs w:val="22"/>
                      </w:rPr>
                      <w:t xml:space="preserve">Hello, </w:t>
                    </w:r>
                  </w:ins>
                </w:p>
                <w:p w14:paraId="1B5AA0D0" w14:textId="77777777" w:rsidR="0075317C" w:rsidRPr="00D31CEC" w:rsidRDefault="0075317C" w:rsidP="0075317C">
                  <w:pPr>
                    <w:pStyle w:val="Heading5"/>
                    <w:numPr>
                      <w:ilvl w:val="0"/>
                      <w:numId w:val="0"/>
                    </w:numPr>
                    <w:spacing w:before="0" w:after="0"/>
                    <w:rPr>
                      <w:ins w:id="777" w:author="Colonero Maxwell" w:date="2020-07-16T15:49:00Z"/>
                      <w:rFonts w:ascii="Trebuchet MS" w:hAnsi="Trebuchet MS"/>
                      <w:szCs w:val="22"/>
                    </w:rPr>
                  </w:pPr>
                </w:p>
                <w:p w14:paraId="7ED8113E" w14:textId="77777777" w:rsidR="0075317C" w:rsidRDefault="0075317C" w:rsidP="0075317C">
                  <w:pPr>
                    <w:pStyle w:val="Heading5"/>
                    <w:numPr>
                      <w:ilvl w:val="0"/>
                      <w:numId w:val="0"/>
                    </w:numPr>
                    <w:spacing w:before="0" w:after="0"/>
                    <w:rPr>
                      <w:ins w:id="778" w:author="Colonero Maxwell" w:date="2020-07-16T15:49:00Z"/>
                      <w:rFonts w:ascii="Trebuchet MS" w:hAnsi="Trebuchet MS"/>
                      <w:szCs w:val="22"/>
                    </w:rPr>
                  </w:pPr>
                  <w:ins w:id="779" w:author="Colonero Maxwell" w:date="2020-07-16T15:49:00Z">
                    <w:r w:rsidRPr="00D31CEC">
                      <w:rPr>
                        <w:rFonts w:ascii="Trebuchet MS" w:hAnsi="Trebuchet MS"/>
                        <w:szCs w:val="22"/>
                      </w:rPr>
                      <w:t>In final preparation for the upcoming @</w:t>
                    </w:r>
                    <w:proofErr w:type="spellStart"/>
                    <w:r w:rsidRPr="00D31CEC">
                      <w:rPr>
                        <w:rFonts w:ascii="Trebuchet MS" w:hAnsi="Trebuchet MS"/>
                        <w:szCs w:val="22"/>
                      </w:rPr>
                      <w:t>Offering_Title</w:t>
                    </w:r>
                    <w:proofErr w:type="spellEnd"/>
                    <w:r w:rsidRPr="00D31CEC">
                      <w:rPr>
                        <w:rFonts w:ascii="Trebuchet MS" w:hAnsi="Trebuchet MS"/>
                        <w:szCs w:val="22"/>
                      </w:rPr>
                      <w:t>@ on @</w:t>
                    </w:r>
                    <w:proofErr w:type="spellStart"/>
                    <w:r w:rsidRPr="00D31CEC">
                      <w:rPr>
                        <w:rFonts w:ascii="Trebuchet MS" w:hAnsi="Trebuchet MS"/>
                        <w:szCs w:val="22"/>
                      </w:rPr>
                      <w:t>Offering_ClassStartDate</w:t>
                    </w:r>
                    <w:proofErr w:type="spellEnd"/>
                    <w:r w:rsidRPr="00D31CEC">
                      <w:rPr>
                        <w:rFonts w:ascii="Trebuchet MS" w:hAnsi="Trebuchet MS"/>
                        <w:szCs w:val="22"/>
                      </w:rPr>
                      <w:t>@ - @</w:t>
                    </w:r>
                    <w:proofErr w:type="spellStart"/>
                    <w:r w:rsidRPr="00D31CEC">
                      <w:rPr>
                        <w:rFonts w:ascii="Trebuchet MS" w:hAnsi="Trebuchet MS"/>
                        <w:szCs w:val="22"/>
                      </w:rPr>
                      <w:t>Offering_ClassEndDate</w:t>
                    </w:r>
                    <w:proofErr w:type="spellEnd"/>
                    <w:r w:rsidRPr="00D31CEC">
                      <w:rPr>
                        <w:rFonts w:ascii="Trebuchet MS" w:hAnsi="Trebuchet MS"/>
                        <w:szCs w:val="22"/>
                      </w:rPr>
                      <w:t xml:space="preserve">@ in </w:t>
                    </w:r>
                    <w:r w:rsidRPr="0075317C">
                      <w:rPr>
                        <w:rFonts w:ascii="Trebuchet MS" w:hAnsi="Trebuchet MS"/>
                        <w:szCs w:val="22"/>
                      </w:rPr>
                      <w:t>@</w:t>
                    </w:r>
                    <w:proofErr w:type="spellStart"/>
                    <w:r w:rsidRPr="0075317C">
                      <w:rPr>
                        <w:rFonts w:ascii="Trebuchet MS" w:hAnsi="Trebuchet MS"/>
                        <w:szCs w:val="22"/>
                      </w:rPr>
                      <w:t>Offering_ClassLocation</w:t>
                    </w:r>
                    <w:proofErr w:type="spellEnd"/>
                    <w:r w:rsidRPr="0075317C">
                      <w:rPr>
                        <w:rFonts w:ascii="Trebuchet MS" w:hAnsi="Trebuchet MS"/>
                        <w:szCs w:val="22"/>
                      </w:rPr>
                      <w:t>@</w:t>
                    </w:r>
                    <w:r w:rsidRPr="00D31CEC">
                      <w:rPr>
                        <w:rFonts w:ascii="Trebuchet MS" w:hAnsi="Trebuchet MS"/>
                        <w:szCs w:val="22"/>
                      </w:rPr>
                      <w:t xml:space="preserve">. </w:t>
                    </w:r>
                  </w:ins>
                </w:p>
                <w:p w14:paraId="421A74E1" w14:textId="77777777" w:rsidR="0075317C" w:rsidRDefault="0075317C" w:rsidP="0075317C">
                  <w:pPr>
                    <w:pStyle w:val="Heading5"/>
                    <w:numPr>
                      <w:ilvl w:val="0"/>
                      <w:numId w:val="0"/>
                    </w:numPr>
                    <w:spacing w:before="0" w:after="0"/>
                    <w:rPr>
                      <w:ins w:id="780" w:author="Colonero Maxwell" w:date="2020-07-16T15:49:00Z"/>
                      <w:rFonts w:ascii="Trebuchet MS" w:hAnsi="Trebuchet MS"/>
                      <w:szCs w:val="22"/>
                    </w:rPr>
                  </w:pPr>
                </w:p>
                <w:p w14:paraId="07F9921B" w14:textId="38753337" w:rsidR="0075317C" w:rsidRDefault="0075317C" w:rsidP="0075317C">
                  <w:pPr>
                    <w:rPr>
                      <w:ins w:id="781" w:author="Colonero Maxwell" w:date="2020-07-16T15:50:00Z"/>
                      <w:rFonts w:ascii="Trebuchet MS" w:hAnsi="Trebuchet MS"/>
                      <w:szCs w:val="22"/>
                    </w:rPr>
                  </w:pPr>
                  <w:ins w:id="782" w:author="Colonero Maxwell" w:date="2020-07-16T15:49:00Z">
                    <w:r w:rsidRPr="00D31CEC">
                      <w:rPr>
                        <w:rFonts w:ascii="Trebuchet MS" w:hAnsi="Trebuchet MS"/>
                        <w:szCs w:val="22"/>
                      </w:rPr>
                      <w:t xml:space="preserve">We ask that you please review the following final reminders and important program information provided on the </w:t>
                    </w:r>
                    <w:commentRangeStart w:id="783"/>
                    <w:r>
                      <w:rPr>
                        <w:rFonts w:ascii="Trebuchet MS" w:hAnsi="Trebuchet MS"/>
                        <w:szCs w:val="22"/>
                      </w:rPr>
                      <w:t>C</w:t>
                    </w:r>
                    <w:r w:rsidRPr="00D31CEC">
                      <w:rPr>
                        <w:rFonts w:ascii="Trebuchet MS" w:hAnsi="Trebuchet MS"/>
                        <w:szCs w:val="22"/>
                      </w:rPr>
                      <w:t xml:space="preserve">lass </w:t>
                    </w:r>
                    <w:r>
                      <w:rPr>
                        <w:rFonts w:ascii="Trebuchet MS" w:hAnsi="Trebuchet MS"/>
                        <w:szCs w:val="22"/>
                      </w:rPr>
                      <w:t>P</w:t>
                    </w:r>
                    <w:r w:rsidRPr="00D31CEC">
                      <w:rPr>
                        <w:rFonts w:ascii="Trebuchet MS" w:hAnsi="Trebuchet MS"/>
                        <w:szCs w:val="22"/>
                      </w:rPr>
                      <w:t>age</w:t>
                    </w:r>
                    <w:commentRangeEnd w:id="783"/>
                    <w:r w:rsidRPr="00D31CEC">
                      <w:rPr>
                        <w:rFonts w:ascii="Trebuchet MS" w:hAnsi="Trebuchet MS"/>
                        <w:szCs w:val="22"/>
                      </w:rPr>
                      <w:commentReference w:id="783"/>
                    </w:r>
                    <w:r w:rsidRPr="00D31CEC">
                      <w:rPr>
                        <w:rFonts w:ascii="Trebuchet MS" w:hAnsi="Trebuchet MS"/>
                        <w:szCs w:val="22"/>
                      </w:rPr>
                      <w:t>.</w:t>
                    </w:r>
                  </w:ins>
                </w:p>
                <w:p w14:paraId="033A8559" w14:textId="77777777" w:rsidR="0075317C" w:rsidRPr="0075317C" w:rsidRDefault="0075317C" w:rsidP="0075317C">
                  <w:pPr>
                    <w:rPr>
                      <w:ins w:id="784" w:author="Colonero Maxwell" w:date="2020-07-16T15:49:00Z"/>
                      <w:rFonts w:ascii="Trebuchet MS" w:hAnsi="Trebuchet MS"/>
                      <w:bCs/>
                      <w:iCs/>
                      <w:szCs w:val="22"/>
                      <w:rPrChange w:id="785" w:author="Colonero Maxwell" w:date="2020-07-16T15:49:00Z">
                        <w:rPr>
                          <w:ins w:id="786" w:author="Colonero Maxwell" w:date="2020-07-16T15:49:00Z"/>
                        </w:rPr>
                      </w:rPrChange>
                    </w:rPr>
                    <w:pPrChange w:id="787" w:author="Colonero Maxwell" w:date="2020-07-16T15:49:00Z">
                      <w:pPr>
                        <w:pStyle w:val="ListParagraph"/>
                        <w:numPr>
                          <w:numId w:val="31"/>
                        </w:numPr>
                        <w:ind w:hanging="360"/>
                      </w:pPr>
                    </w:pPrChange>
                  </w:pPr>
                </w:p>
                <w:p w14:paraId="2289A8EB" w14:textId="16C468EA" w:rsidR="0075317C" w:rsidRDefault="0075317C" w:rsidP="0075317C">
                  <w:pPr>
                    <w:pStyle w:val="ListParagraph"/>
                    <w:numPr>
                      <w:ilvl w:val="0"/>
                      <w:numId w:val="31"/>
                    </w:numPr>
                    <w:rPr>
                      <w:ins w:id="788" w:author="Colonero Maxwell" w:date="2020-07-16T15:44:00Z"/>
                      <w:rFonts w:ascii="Trebuchet MS" w:hAnsi="Trebuchet MS"/>
                      <w:bCs/>
                      <w:iCs/>
                      <w:szCs w:val="22"/>
                    </w:rPr>
                  </w:pPr>
                  <w:ins w:id="789" w:author="Colonero Maxwell" w:date="2020-07-16T15:43:00Z">
                    <w:r w:rsidRPr="0075317C">
                      <w:rPr>
                        <w:rFonts w:ascii="Trebuchet MS" w:hAnsi="Trebuchet MS"/>
                        <w:bCs/>
                        <w:iCs/>
                        <w:szCs w:val="22"/>
                        <w:rPrChange w:id="790" w:author="Colonero Maxwell" w:date="2020-07-16T15:43:00Z">
                          <w:rPr>
                            <w:rFonts w:ascii="Times New Roman" w:eastAsiaTheme="minorHAnsi" w:hAnsi="Times New Roman"/>
                            <w:bCs/>
                            <w:sz w:val="24"/>
                          </w:rPr>
                        </w:rPrChange>
                      </w:rPr>
                      <w:t>Bullet</w:t>
                    </w:r>
                  </w:ins>
                  <w:ins w:id="791" w:author="Colonero Maxwell" w:date="2020-07-16T15:44:00Z">
                    <w:r>
                      <w:rPr>
                        <w:rFonts w:ascii="Trebuchet MS" w:hAnsi="Trebuchet MS"/>
                        <w:bCs/>
                        <w:iCs/>
                        <w:szCs w:val="22"/>
                      </w:rPr>
                      <w:t xml:space="preserve"> example 1</w:t>
                    </w:r>
                  </w:ins>
                </w:p>
                <w:p w14:paraId="1ABC4E35" w14:textId="77777777" w:rsidR="0075317C" w:rsidRDefault="0075317C" w:rsidP="0075317C">
                  <w:pPr>
                    <w:pStyle w:val="ListParagraph"/>
                    <w:numPr>
                      <w:ilvl w:val="0"/>
                      <w:numId w:val="31"/>
                    </w:numPr>
                    <w:rPr>
                      <w:ins w:id="792" w:author="Colonero Maxwell" w:date="2020-07-16T15:44:00Z"/>
                      <w:rFonts w:ascii="Trebuchet MS" w:hAnsi="Trebuchet MS"/>
                      <w:bCs/>
                      <w:iCs/>
                      <w:szCs w:val="22"/>
                    </w:rPr>
                  </w:pPr>
                  <w:ins w:id="793" w:author="Colonero Maxwell" w:date="2020-07-16T15:44:00Z">
                    <w:r>
                      <w:rPr>
                        <w:rFonts w:ascii="Trebuchet MS" w:hAnsi="Trebuchet MS"/>
                        <w:bCs/>
                        <w:iCs/>
                        <w:szCs w:val="22"/>
                      </w:rPr>
                      <w:t>Bullet example 2</w:t>
                    </w:r>
                  </w:ins>
                </w:p>
                <w:p w14:paraId="31CC98AC" w14:textId="3D86247C" w:rsidR="0075317C" w:rsidRDefault="0075317C" w:rsidP="0075317C">
                  <w:pPr>
                    <w:pStyle w:val="ListParagraph"/>
                    <w:numPr>
                      <w:ilvl w:val="0"/>
                      <w:numId w:val="31"/>
                    </w:numPr>
                    <w:rPr>
                      <w:ins w:id="794" w:author="Colonero Maxwell" w:date="2020-07-16T15:46:00Z"/>
                      <w:rFonts w:ascii="Trebuchet MS" w:hAnsi="Trebuchet MS"/>
                      <w:bCs/>
                      <w:iCs/>
                      <w:szCs w:val="22"/>
                    </w:rPr>
                  </w:pPr>
                  <w:ins w:id="795" w:author="Colonero Maxwell" w:date="2020-07-16T15:44:00Z">
                    <w:r>
                      <w:rPr>
                        <w:rFonts w:ascii="Trebuchet MS" w:hAnsi="Trebuchet MS"/>
                        <w:bCs/>
                        <w:iCs/>
                        <w:szCs w:val="22"/>
                      </w:rPr>
                      <w:t>Bullet example 3</w:t>
                    </w:r>
                  </w:ins>
                  <w:ins w:id="796" w:author="Colonero Maxwell" w:date="2020-07-16T15:43:00Z">
                    <w:r w:rsidRPr="0075317C">
                      <w:rPr>
                        <w:rFonts w:ascii="Trebuchet MS" w:hAnsi="Trebuchet MS"/>
                        <w:bCs/>
                        <w:iCs/>
                        <w:szCs w:val="22"/>
                        <w:rPrChange w:id="797" w:author="Colonero Maxwell" w:date="2020-07-16T15:43:00Z">
                          <w:rPr>
                            <w:rFonts w:ascii="Times New Roman" w:eastAsiaTheme="minorHAnsi" w:hAnsi="Times New Roman"/>
                            <w:bCs/>
                            <w:sz w:val="24"/>
                          </w:rPr>
                        </w:rPrChange>
                      </w:rPr>
                      <w:t xml:space="preserve"> </w:t>
                    </w:r>
                  </w:ins>
                </w:p>
                <w:p w14:paraId="5E327C5E" w14:textId="78FBF2F9" w:rsidR="0075317C" w:rsidRDefault="0075317C" w:rsidP="0075317C">
                  <w:pPr>
                    <w:rPr>
                      <w:ins w:id="798" w:author="Colonero Maxwell" w:date="2020-07-16T15:46:00Z"/>
                      <w:rFonts w:ascii="Trebuchet MS" w:hAnsi="Trebuchet MS"/>
                      <w:bCs/>
                      <w:iCs/>
                      <w:szCs w:val="22"/>
                    </w:rPr>
                  </w:pPr>
                </w:p>
                <w:p w14:paraId="74A532B7" w14:textId="368CFCB5" w:rsidR="0075317C" w:rsidRPr="0075317C" w:rsidRDefault="0075317C" w:rsidP="0075317C">
                  <w:pPr>
                    <w:rPr>
                      <w:ins w:id="799" w:author="Colonero Maxwell" w:date="2020-06-03T10:01:00Z"/>
                      <w:rFonts w:ascii="Trebuchet MS" w:hAnsi="Trebuchet MS"/>
                      <w:bCs/>
                      <w:iCs/>
                      <w:szCs w:val="22"/>
                      <w:rPrChange w:id="800" w:author="Colonero Maxwell" w:date="2020-07-16T15:46:00Z">
                        <w:rPr>
                          <w:ins w:id="801" w:author="Colonero Maxwell" w:date="2020-06-03T10:01:00Z"/>
                          <w:rFonts w:ascii="Times New Roman" w:eastAsiaTheme="minorHAnsi" w:hAnsi="Times New Roman"/>
                          <w:bCs/>
                          <w:sz w:val="24"/>
                        </w:rPr>
                      </w:rPrChange>
                    </w:rPr>
                    <w:pPrChange w:id="802" w:author="Colonero Maxwell" w:date="2020-07-16T15:46:00Z">
                      <w:pPr/>
                    </w:pPrChange>
                  </w:pPr>
                  <w:commentRangeStart w:id="803"/>
                  <w:ins w:id="804" w:author="Colonero Maxwell" w:date="2020-07-16T15:46:00Z">
                    <w:r>
                      <w:rPr>
                        <w:rFonts w:ascii="Trebuchet MS" w:hAnsi="Trebuchet MS"/>
                        <w:szCs w:val="22"/>
                      </w:rPr>
                      <w:t>C</w:t>
                    </w:r>
                    <w:r w:rsidRPr="00D31CEC">
                      <w:rPr>
                        <w:rFonts w:ascii="Trebuchet MS" w:hAnsi="Trebuchet MS"/>
                        <w:szCs w:val="22"/>
                      </w:rPr>
                      <w:t xml:space="preserve">lass </w:t>
                    </w:r>
                    <w:r>
                      <w:rPr>
                        <w:rFonts w:ascii="Trebuchet MS" w:hAnsi="Trebuchet MS"/>
                        <w:szCs w:val="22"/>
                      </w:rPr>
                      <w:t>P</w:t>
                    </w:r>
                    <w:r w:rsidRPr="00D31CEC">
                      <w:rPr>
                        <w:rFonts w:ascii="Trebuchet MS" w:hAnsi="Trebuchet MS"/>
                        <w:szCs w:val="22"/>
                      </w:rPr>
                      <w:t>age</w:t>
                    </w:r>
                    <w:commentRangeEnd w:id="803"/>
                    <w:r w:rsidRPr="00D31CEC">
                      <w:rPr>
                        <w:rFonts w:ascii="Trebuchet MS" w:hAnsi="Trebuchet MS"/>
                        <w:szCs w:val="22"/>
                      </w:rPr>
                      <w:commentReference w:id="803"/>
                    </w:r>
                    <w:r>
                      <w:rPr>
                        <w:rFonts w:ascii="Trebuchet MS" w:hAnsi="Trebuchet MS"/>
                        <w:szCs w:val="22"/>
                      </w:rPr>
                      <w:t xml:space="preserve"> hyperlink</w:t>
                    </w:r>
                  </w:ins>
                </w:p>
                <w:p w14:paraId="78368677" w14:textId="77777777" w:rsidR="0075317C" w:rsidRPr="0075317C" w:rsidRDefault="0075317C" w:rsidP="00DB2736">
                  <w:pPr>
                    <w:rPr>
                      <w:rFonts w:ascii="Trebuchet MS" w:hAnsi="Trebuchet MS"/>
                      <w:bCs/>
                      <w:iCs/>
                      <w:szCs w:val="22"/>
                      <w:rPrChange w:id="805" w:author="Colonero Maxwell" w:date="2020-07-16T15:43:00Z">
                        <w:rPr>
                          <w:rFonts w:ascii="Times New Roman" w:eastAsiaTheme="minorHAnsi" w:hAnsi="Times New Roman"/>
                          <w:bCs/>
                          <w:sz w:val="24"/>
                        </w:rPr>
                      </w:rPrChange>
                    </w:rPr>
                  </w:pPr>
                </w:p>
                <w:p w14:paraId="375F4100" w14:textId="14931E81" w:rsidR="00DB2736" w:rsidRPr="0075317C" w:rsidDel="0074369E" w:rsidRDefault="00DB2736" w:rsidP="00DB2736">
                  <w:pPr>
                    <w:pStyle w:val="HTMLPreformatted"/>
                    <w:rPr>
                      <w:del w:id="806" w:author="Colonero Maxwell" w:date="2020-06-03T10:03:00Z"/>
                      <w:rFonts w:ascii="Trebuchet MS" w:hAnsi="Trebuchet MS"/>
                      <w:bCs/>
                      <w:sz w:val="22"/>
                      <w:szCs w:val="22"/>
                      <w:rPrChange w:id="807" w:author="Colonero Maxwell" w:date="2020-07-16T15:43:00Z">
                        <w:rPr>
                          <w:del w:id="808" w:author="Colonero Maxwell" w:date="2020-06-03T10:03:00Z"/>
                          <w:rFonts w:ascii="Trebuchet MS" w:hAnsi="Trebuchet MS"/>
                          <w:bCs/>
                          <w:color w:val="000000"/>
                          <w:sz w:val="22"/>
                          <w:szCs w:val="22"/>
                        </w:rPr>
                      </w:rPrChange>
                    </w:rPr>
                  </w:pPr>
                  <w:commentRangeStart w:id="809"/>
                  <w:del w:id="810" w:author="Colonero Maxwell" w:date="2020-06-03T10:03:00Z">
                    <w:r w:rsidRPr="0075317C" w:rsidDel="0074369E">
                      <w:rPr>
                        <w:rFonts w:ascii="Trebuchet MS" w:hAnsi="Trebuchet MS"/>
                        <w:bCs/>
                        <w:sz w:val="22"/>
                        <w:szCs w:val="22"/>
                        <w:rPrChange w:id="811" w:author="Colonero Maxwell" w:date="2020-07-16T15:38:00Z">
                          <w:rPr>
                            <w:rFonts w:ascii="Trebuchet MS" w:hAnsi="Trebuchet MS"/>
                            <w:bCs/>
                            <w:color w:val="000000"/>
                            <w:sz w:val="22"/>
                            <w:szCs w:val="22"/>
                          </w:rPr>
                        </w:rPrChange>
                      </w:rPr>
                      <w:delText>We will use the BCG Event App at this program. Please download the app prior to arriving for important logistics!</w:delText>
                    </w:r>
                    <w:commentRangeEnd w:id="809"/>
                    <w:r w:rsidR="00061A0D" w:rsidRPr="0075317C" w:rsidDel="0074369E">
                      <w:rPr>
                        <w:rFonts w:ascii="Trebuchet MS" w:hAnsi="Trebuchet MS"/>
                        <w:sz w:val="22"/>
                        <w:szCs w:val="22"/>
                        <w:rPrChange w:id="812" w:author="Colonero Maxwell" w:date="2020-07-16T15:43:00Z">
                          <w:rPr>
                            <w:rStyle w:val="CommentReference"/>
                            <w:rFonts w:ascii="Henderson BCG Serif" w:hAnsi="Henderson BCG Serif" w:cs="Times New Roman"/>
                          </w:rPr>
                        </w:rPrChange>
                      </w:rPr>
                      <w:commentReference w:id="809"/>
                    </w:r>
                  </w:del>
                </w:p>
                <w:p w14:paraId="5C4D7471" w14:textId="6B05E558" w:rsidR="00DB2736" w:rsidRPr="0075317C" w:rsidDel="0074369E" w:rsidRDefault="00DB2736" w:rsidP="00DB2736">
                  <w:pPr>
                    <w:pStyle w:val="HTMLPreformatted"/>
                    <w:rPr>
                      <w:del w:id="813" w:author="Colonero Maxwell" w:date="2020-06-03T10:03:00Z"/>
                      <w:rFonts w:ascii="Trebuchet MS" w:hAnsi="Trebuchet MS"/>
                      <w:bCs/>
                      <w:sz w:val="22"/>
                      <w:szCs w:val="22"/>
                      <w:rPrChange w:id="814" w:author="Colonero Maxwell" w:date="2020-07-16T15:43:00Z">
                        <w:rPr>
                          <w:del w:id="815" w:author="Colonero Maxwell" w:date="2020-06-03T10:03:00Z"/>
                          <w:rFonts w:ascii="Trebuchet MS" w:hAnsi="Trebuchet MS"/>
                          <w:bCs/>
                          <w:color w:val="000000"/>
                          <w:sz w:val="22"/>
                          <w:szCs w:val="22"/>
                        </w:rPr>
                      </w:rPrChange>
                    </w:rPr>
                  </w:pPr>
                </w:p>
                <w:p w14:paraId="2278EBEB" w14:textId="097402B6" w:rsidR="00DB2736" w:rsidRPr="0075317C" w:rsidDel="0074369E" w:rsidRDefault="00DB2736" w:rsidP="00DB2736">
                  <w:pPr>
                    <w:pStyle w:val="HTMLPreformatted"/>
                    <w:rPr>
                      <w:del w:id="816" w:author="Colonero Maxwell" w:date="2020-06-03T10:03:00Z"/>
                      <w:rFonts w:ascii="Trebuchet MS" w:hAnsi="Trebuchet MS"/>
                      <w:bCs/>
                      <w:sz w:val="22"/>
                      <w:szCs w:val="22"/>
                      <w:rPrChange w:id="817" w:author="Colonero Maxwell" w:date="2020-07-16T15:43:00Z">
                        <w:rPr>
                          <w:del w:id="818" w:author="Colonero Maxwell" w:date="2020-06-03T10:03:00Z"/>
                          <w:rFonts w:ascii="Trebuchet MS" w:hAnsi="Trebuchet MS"/>
                          <w:bCs/>
                          <w:color w:val="000000"/>
                          <w:sz w:val="22"/>
                          <w:szCs w:val="22"/>
                        </w:rPr>
                      </w:rPrChange>
                    </w:rPr>
                  </w:pPr>
                  <w:del w:id="819" w:author="Colonero Maxwell" w:date="2020-06-03T10:03:00Z">
                    <w:r w:rsidRPr="0075317C" w:rsidDel="0074369E">
                      <w:rPr>
                        <w:rFonts w:ascii="Trebuchet MS" w:hAnsi="Trebuchet MS"/>
                        <w:bCs/>
                        <w:sz w:val="22"/>
                        <w:szCs w:val="22"/>
                        <w:rPrChange w:id="820" w:author="Colonero Maxwell" w:date="2020-07-16T15:38:00Z">
                          <w:rPr>
                            <w:rFonts w:ascii="Trebuchet MS" w:hAnsi="Trebuchet MS"/>
                            <w:bCs/>
                            <w:color w:val="000000"/>
                            <w:sz w:val="22"/>
                            <w:szCs w:val="22"/>
                          </w:rPr>
                        </w:rPrChange>
                      </w:rPr>
                      <w:delText>Reminder to bring a reusable water bottle to training - in an effort to be more earth friendly, plastic water bottles will not be available during the training sessions.</w:delText>
                    </w:r>
                  </w:del>
                </w:p>
                <w:p w14:paraId="13FF5A2F" w14:textId="4298C43A" w:rsidR="00DB2736" w:rsidRPr="0075317C" w:rsidDel="0074369E" w:rsidRDefault="00DB2736" w:rsidP="00DB2736">
                  <w:pPr>
                    <w:rPr>
                      <w:del w:id="821" w:author="Colonero Maxwell" w:date="2020-06-03T10:03:00Z"/>
                      <w:rFonts w:ascii="Trebuchet MS" w:hAnsi="Trebuchet MS"/>
                      <w:bCs/>
                      <w:szCs w:val="22"/>
                      <w:rPrChange w:id="822" w:author="Colonero Maxwell" w:date="2020-07-16T15:43:00Z">
                        <w:rPr>
                          <w:del w:id="823" w:author="Colonero Maxwell" w:date="2020-06-03T10:03:00Z"/>
                          <w:rFonts w:ascii="Times New Roman" w:hAnsi="Times New Roman"/>
                          <w:bCs/>
                          <w:sz w:val="24"/>
                        </w:rPr>
                      </w:rPrChange>
                    </w:rPr>
                  </w:pPr>
                </w:p>
                <w:p w14:paraId="339C64EF" w14:textId="73C89AF1" w:rsidR="00DB2736" w:rsidRPr="0075317C" w:rsidDel="0074369E" w:rsidRDefault="00DB2736" w:rsidP="00DB2736">
                  <w:pPr>
                    <w:pStyle w:val="Heading5"/>
                    <w:numPr>
                      <w:ilvl w:val="0"/>
                      <w:numId w:val="0"/>
                    </w:numPr>
                    <w:spacing w:before="0" w:after="0"/>
                    <w:ind w:left="1418" w:hanging="1418"/>
                    <w:rPr>
                      <w:del w:id="824" w:author="Colonero Maxwell" w:date="2020-06-03T10:03:00Z"/>
                      <w:rFonts w:ascii="Trebuchet MS" w:hAnsi="Trebuchet MS"/>
                      <w:szCs w:val="22"/>
                      <w:rPrChange w:id="825" w:author="Colonero Maxwell" w:date="2020-07-16T15:38:00Z">
                        <w:rPr>
                          <w:del w:id="826" w:author="Colonero Maxwell" w:date="2020-06-03T10:03:00Z"/>
                          <w:rFonts w:ascii="Trebuchet MS" w:hAnsi="Trebuchet MS"/>
                          <w:color w:val="000000"/>
                          <w:szCs w:val="22"/>
                        </w:rPr>
                      </w:rPrChange>
                    </w:rPr>
                  </w:pPr>
                  <w:del w:id="827" w:author="Colonero Maxwell" w:date="2020-06-03T10:03:00Z">
                    <w:r w:rsidRPr="0075317C" w:rsidDel="0074369E">
                      <w:rPr>
                        <w:rFonts w:ascii="Trebuchet MS" w:hAnsi="Trebuchet MS"/>
                        <w:szCs w:val="22"/>
                        <w:rPrChange w:id="828" w:author="Colonero Maxwell" w:date="2020-07-16T15:38:00Z">
                          <w:rPr>
                            <w:rFonts w:ascii="Trebuchet MS" w:hAnsi="Trebuchet MS"/>
                            <w:color w:val="000000"/>
                            <w:szCs w:val="22"/>
                          </w:rPr>
                        </w:rPrChange>
                      </w:rPr>
                      <w:delText>Please view the program details on LAB for further information related to the</w:delText>
                    </w:r>
                  </w:del>
                </w:p>
                <w:p w14:paraId="04B2810C" w14:textId="2DBEB9A8" w:rsidR="00DB2736" w:rsidRPr="0075317C" w:rsidDel="0074369E" w:rsidRDefault="00DB2736" w:rsidP="00DB2736">
                  <w:pPr>
                    <w:pStyle w:val="Heading5"/>
                    <w:numPr>
                      <w:ilvl w:val="0"/>
                      <w:numId w:val="0"/>
                    </w:numPr>
                    <w:spacing w:before="0" w:after="0"/>
                    <w:ind w:left="1418" w:hanging="1418"/>
                    <w:rPr>
                      <w:del w:id="829" w:author="Colonero Maxwell" w:date="2020-06-03T10:03:00Z"/>
                      <w:rFonts w:ascii="Trebuchet MS" w:hAnsi="Trebuchet MS"/>
                      <w:szCs w:val="22"/>
                      <w:rPrChange w:id="830" w:author="Colonero Maxwell" w:date="2020-07-16T15:38:00Z">
                        <w:rPr>
                          <w:del w:id="831" w:author="Colonero Maxwell" w:date="2020-06-03T10:03:00Z"/>
                          <w:rFonts w:ascii="Trebuchet MS" w:hAnsi="Trebuchet MS"/>
                          <w:color w:val="000000"/>
                          <w:szCs w:val="22"/>
                        </w:rPr>
                      </w:rPrChange>
                    </w:rPr>
                  </w:pPr>
                  <w:del w:id="832" w:author="Colonero Maxwell" w:date="2020-06-03T10:03:00Z">
                    <w:r w:rsidRPr="0075317C" w:rsidDel="0074369E">
                      <w:rPr>
                        <w:rFonts w:ascii="Trebuchet MS" w:hAnsi="Trebuchet MS"/>
                        <w:szCs w:val="22"/>
                        <w:rPrChange w:id="833" w:author="Colonero Maxwell" w:date="2020-07-16T15:38:00Z">
                          <w:rPr>
                            <w:rFonts w:ascii="Trebuchet MS" w:hAnsi="Trebuchet MS"/>
                            <w:color w:val="000000"/>
                            <w:szCs w:val="22"/>
                          </w:rPr>
                        </w:rPrChange>
                      </w:rPr>
                      <w:delText xml:space="preserve">program. </w:delText>
                    </w:r>
                  </w:del>
                </w:p>
                <w:p w14:paraId="38422C31" w14:textId="08E527CB" w:rsidR="00DB2736" w:rsidRPr="0075317C" w:rsidDel="0074369E" w:rsidRDefault="00DB2736" w:rsidP="00DB2736">
                  <w:pPr>
                    <w:pStyle w:val="Heading5"/>
                    <w:numPr>
                      <w:ilvl w:val="0"/>
                      <w:numId w:val="0"/>
                    </w:numPr>
                    <w:spacing w:before="0" w:after="0"/>
                    <w:ind w:left="1418" w:hanging="1418"/>
                    <w:rPr>
                      <w:del w:id="834" w:author="Colonero Maxwell" w:date="2020-06-03T10:03:00Z"/>
                      <w:rFonts w:ascii="Trebuchet MS" w:hAnsi="Trebuchet MS"/>
                      <w:szCs w:val="22"/>
                      <w:rPrChange w:id="835" w:author="Colonero Maxwell" w:date="2020-07-16T15:38:00Z">
                        <w:rPr>
                          <w:del w:id="836" w:author="Colonero Maxwell" w:date="2020-06-03T10:03:00Z"/>
                          <w:rFonts w:ascii="Trebuchet MS" w:hAnsi="Trebuchet MS"/>
                          <w:color w:val="000000"/>
                          <w:szCs w:val="22"/>
                        </w:rPr>
                      </w:rPrChange>
                    </w:rPr>
                  </w:pPr>
                </w:p>
                <w:p w14:paraId="3049FDAA" w14:textId="3C138F25" w:rsidR="00AE0C58" w:rsidRPr="0075317C" w:rsidDel="0074369E" w:rsidRDefault="00061A0D" w:rsidP="00AE0C58">
                  <w:pPr>
                    <w:rPr>
                      <w:del w:id="837" w:author="Colonero Maxwell" w:date="2020-06-03T10:02:00Z"/>
                      <w:rFonts w:ascii="Trebuchet MS" w:hAnsi="Trebuchet MS"/>
                      <w:bCs/>
                      <w:iCs/>
                      <w:szCs w:val="22"/>
                      <w:rPrChange w:id="838" w:author="Colonero Maxwell" w:date="2020-07-16T15:43:00Z">
                        <w:rPr>
                          <w:del w:id="839" w:author="Colonero Maxwell" w:date="2020-06-03T10:02:00Z"/>
                          <w:rFonts w:ascii="Arial" w:hAnsi="Arial" w:cs="Arial"/>
                          <w:bCs/>
                          <w:iCs/>
                          <w:color w:val="4472C4" w:themeColor="accent5"/>
                          <w:szCs w:val="22"/>
                        </w:rPr>
                      </w:rPrChange>
                    </w:rPr>
                  </w:pPr>
                  <w:del w:id="840" w:author="Colonero Maxwell" w:date="2020-06-03T10:02:00Z">
                    <w:r w:rsidRPr="0075317C" w:rsidDel="0074369E">
                      <w:rPr>
                        <w:rFonts w:ascii="Trebuchet MS" w:hAnsi="Trebuchet MS"/>
                        <w:bCs/>
                        <w:iCs/>
                        <w:szCs w:val="22"/>
                        <w:rPrChange w:id="841" w:author="Colonero Maxwell" w:date="2020-07-16T15:43:00Z">
                          <w:rPr>
                            <w:rFonts w:ascii="Arial" w:hAnsi="Arial" w:cs="Arial"/>
                            <w:bCs/>
                            <w:iCs/>
                            <w:color w:val="4472C4" w:themeColor="accent5"/>
                            <w:szCs w:val="22"/>
                          </w:rPr>
                        </w:rPrChange>
                      </w:rPr>
                      <w:delText>&lt;@Reg_Live_CourseDetailURL@ or @Offering_Live_CourseDetailURL@ &gt;</w:delText>
                    </w:r>
                  </w:del>
                </w:p>
                <w:p w14:paraId="5C7FCB2A" w14:textId="5A344E57" w:rsidR="00061A0D" w:rsidRPr="0075317C" w:rsidDel="0074369E" w:rsidRDefault="00061A0D" w:rsidP="00AE0C58">
                  <w:pPr>
                    <w:rPr>
                      <w:del w:id="842" w:author="Colonero Maxwell" w:date="2020-06-03T10:03:00Z"/>
                      <w:rFonts w:ascii="Trebuchet MS" w:hAnsi="Trebuchet MS"/>
                      <w:bCs/>
                      <w:szCs w:val="22"/>
                      <w:rPrChange w:id="843" w:author="Colonero Maxwell" w:date="2020-07-16T15:43:00Z">
                        <w:rPr>
                          <w:del w:id="844" w:author="Colonero Maxwell" w:date="2020-06-03T10:03:00Z"/>
                          <w:bCs/>
                        </w:rPr>
                      </w:rPrChange>
                    </w:rPr>
                  </w:pPr>
                </w:p>
                <w:p w14:paraId="4C81A881" w14:textId="5DA63295" w:rsidR="00DB2736" w:rsidRPr="0075317C" w:rsidRDefault="00DB2736" w:rsidP="00DB2736">
                  <w:pPr>
                    <w:pStyle w:val="Heading5"/>
                    <w:numPr>
                      <w:ilvl w:val="0"/>
                      <w:numId w:val="0"/>
                    </w:numPr>
                    <w:spacing w:before="0" w:after="0"/>
                    <w:ind w:left="1418" w:hanging="1418"/>
                    <w:rPr>
                      <w:rFonts w:ascii="Trebuchet MS" w:hAnsi="Trebuchet MS"/>
                      <w:szCs w:val="22"/>
                      <w:rPrChange w:id="845" w:author="Colonero Maxwell" w:date="2020-07-16T15:38:00Z">
                        <w:rPr>
                          <w:rFonts w:ascii="Trebuchet MS" w:hAnsi="Trebuchet MS"/>
                          <w:color w:val="000000"/>
                          <w:szCs w:val="22"/>
                        </w:rPr>
                      </w:rPrChange>
                    </w:rPr>
                  </w:pPr>
                  <w:r w:rsidRPr="0075317C">
                    <w:rPr>
                      <w:rFonts w:ascii="Trebuchet MS" w:hAnsi="Trebuchet MS"/>
                      <w:szCs w:val="22"/>
                      <w:rPrChange w:id="846" w:author="Colonero Maxwell" w:date="2020-07-16T15:38:00Z">
                        <w:rPr>
                          <w:rFonts w:ascii="Trebuchet MS" w:hAnsi="Trebuchet MS"/>
                          <w:color w:val="000000"/>
                          <w:szCs w:val="22"/>
                        </w:rPr>
                      </w:rPrChange>
                    </w:rPr>
                    <w:t xml:space="preserve">If you have any </w:t>
                  </w:r>
                  <w:proofErr w:type="gramStart"/>
                  <w:r w:rsidRPr="0075317C">
                    <w:rPr>
                      <w:rFonts w:ascii="Trebuchet MS" w:hAnsi="Trebuchet MS"/>
                      <w:szCs w:val="22"/>
                      <w:rPrChange w:id="847" w:author="Colonero Maxwell" w:date="2020-07-16T15:38:00Z">
                        <w:rPr>
                          <w:rFonts w:ascii="Trebuchet MS" w:hAnsi="Trebuchet MS"/>
                          <w:color w:val="000000"/>
                          <w:szCs w:val="22"/>
                        </w:rPr>
                      </w:rPrChange>
                    </w:rPr>
                    <w:t>last minute</w:t>
                  </w:r>
                  <w:proofErr w:type="gramEnd"/>
                  <w:r w:rsidRPr="0075317C">
                    <w:rPr>
                      <w:rFonts w:ascii="Trebuchet MS" w:hAnsi="Trebuchet MS"/>
                      <w:szCs w:val="22"/>
                      <w:rPrChange w:id="848" w:author="Colonero Maxwell" w:date="2020-07-16T15:38:00Z">
                        <w:rPr>
                          <w:rFonts w:ascii="Trebuchet MS" w:hAnsi="Trebuchet MS"/>
                          <w:color w:val="000000"/>
                          <w:szCs w:val="22"/>
                        </w:rPr>
                      </w:rPrChange>
                    </w:rPr>
                    <w:t xml:space="preserve"> questions, or need assistance please contact us. </w:t>
                  </w:r>
                </w:p>
                <w:p w14:paraId="252A301C" w14:textId="77777777" w:rsidR="00DB2736" w:rsidRPr="0075317C" w:rsidRDefault="00DB2736" w:rsidP="00DB2736">
                  <w:pPr>
                    <w:rPr>
                      <w:rFonts w:ascii="Trebuchet MS" w:hAnsi="Trebuchet MS"/>
                      <w:bCs/>
                      <w:iCs/>
                      <w:szCs w:val="22"/>
                      <w:rPrChange w:id="849" w:author="Colonero Maxwell" w:date="2020-07-16T15:43:00Z">
                        <w:rPr>
                          <w:rFonts w:ascii="Times New Roman" w:eastAsiaTheme="minorHAnsi" w:hAnsi="Times New Roman"/>
                          <w:bCs/>
                          <w:sz w:val="24"/>
                        </w:rPr>
                      </w:rPrChange>
                    </w:rPr>
                  </w:pPr>
                </w:p>
                <w:p w14:paraId="1A73FDD4" w14:textId="77FBE9FE" w:rsidR="00DB2736" w:rsidRPr="0075317C" w:rsidRDefault="00DB2736" w:rsidP="00DB2736">
                  <w:pPr>
                    <w:pStyle w:val="Heading5"/>
                    <w:numPr>
                      <w:ilvl w:val="0"/>
                      <w:numId w:val="0"/>
                    </w:numPr>
                    <w:spacing w:before="0" w:after="0"/>
                    <w:ind w:left="1418" w:hanging="1418"/>
                    <w:rPr>
                      <w:rFonts w:ascii="Trebuchet MS" w:hAnsi="Trebuchet MS"/>
                      <w:szCs w:val="22"/>
                      <w:rPrChange w:id="850" w:author="Colonero Maxwell" w:date="2020-07-16T15:38:00Z">
                        <w:rPr>
                          <w:rFonts w:ascii="Trebuchet MS" w:hAnsi="Trebuchet MS"/>
                          <w:color w:val="000000"/>
                          <w:szCs w:val="22"/>
                        </w:rPr>
                      </w:rPrChange>
                    </w:rPr>
                  </w:pPr>
                  <w:r w:rsidRPr="0075317C">
                    <w:rPr>
                      <w:rFonts w:ascii="Trebuchet MS" w:hAnsi="Trebuchet MS"/>
                      <w:szCs w:val="22"/>
                      <w:rPrChange w:id="851" w:author="Colonero Maxwell" w:date="2020-07-16T15:38:00Z">
                        <w:rPr>
                          <w:rFonts w:ascii="Trebuchet MS" w:hAnsi="Trebuchet MS"/>
                          <w:color w:val="000000"/>
                          <w:szCs w:val="22"/>
                        </w:rPr>
                      </w:rPrChange>
                    </w:rPr>
                    <w:t xml:space="preserve">We look forward to seeing you soon! </w:t>
                  </w:r>
                </w:p>
                <w:p w14:paraId="164CA538" w14:textId="77777777" w:rsidR="00DB2736" w:rsidRPr="0075317C" w:rsidRDefault="00DB2736" w:rsidP="00DB2736">
                  <w:pPr>
                    <w:rPr>
                      <w:rFonts w:ascii="Trebuchet MS" w:hAnsi="Trebuchet MS"/>
                      <w:bCs/>
                      <w:iCs/>
                      <w:szCs w:val="22"/>
                      <w:rPrChange w:id="852" w:author="Colonero Maxwell" w:date="2020-07-16T15:43:00Z">
                        <w:rPr>
                          <w:rFonts w:eastAsiaTheme="minorHAnsi"/>
                          <w:bCs/>
                        </w:rPr>
                      </w:rPrChange>
                    </w:rPr>
                  </w:pPr>
                </w:p>
                <w:p w14:paraId="6EDD5B45" w14:textId="788D6E91" w:rsidR="00DB2736" w:rsidRDefault="00DB2736" w:rsidP="00DB2736">
                  <w:pPr>
                    <w:pStyle w:val="Heading5"/>
                    <w:numPr>
                      <w:ilvl w:val="0"/>
                      <w:numId w:val="0"/>
                    </w:numPr>
                    <w:spacing w:before="0" w:after="0"/>
                    <w:ind w:left="1418" w:hanging="1418"/>
                    <w:rPr>
                      <w:ins w:id="853" w:author="Colonero Maxwell" w:date="2020-07-16T15:47:00Z"/>
                      <w:rFonts w:ascii="Trebuchet MS" w:hAnsi="Trebuchet MS"/>
                      <w:szCs w:val="22"/>
                    </w:rPr>
                  </w:pPr>
                  <w:r w:rsidRPr="0075317C">
                    <w:rPr>
                      <w:rFonts w:ascii="Trebuchet MS" w:hAnsi="Trebuchet MS"/>
                      <w:szCs w:val="22"/>
                      <w:rPrChange w:id="854" w:author="Colonero Maxwell" w:date="2020-07-16T15:38:00Z">
                        <w:rPr>
                          <w:rFonts w:ascii="Trebuchet MS" w:hAnsi="Trebuchet MS"/>
                          <w:color w:val="000000"/>
                          <w:szCs w:val="22"/>
                        </w:rPr>
                      </w:rPrChange>
                    </w:rPr>
                    <w:t xml:space="preserve">Kind regards, </w:t>
                  </w:r>
                </w:p>
                <w:p w14:paraId="1DB86CA4" w14:textId="77777777" w:rsidR="0075317C" w:rsidRPr="0075317C" w:rsidRDefault="0075317C" w:rsidP="0075317C">
                  <w:pPr>
                    <w:rPr>
                      <w:rPrChange w:id="855" w:author="Colonero Maxwell" w:date="2020-07-16T15:47:00Z">
                        <w:rPr>
                          <w:rFonts w:ascii="Trebuchet MS" w:hAnsi="Trebuchet MS"/>
                          <w:color w:val="000000"/>
                          <w:szCs w:val="22"/>
                        </w:rPr>
                      </w:rPrChange>
                    </w:rPr>
                    <w:pPrChange w:id="856" w:author="Colonero Maxwell" w:date="2020-07-16T15:47:00Z">
                      <w:pPr>
                        <w:pStyle w:val="Heading5"/>
                        <w:numPr>
                          <w:ilvl w:val="0"/>
                          <w:numId w:val="0"/>
                        </w:numPr>
                        <w:tabs>
                          <w:tab w:val="clear" w:pos="1418"/>
                        </w:tabs>
                        <w:spacing w:before="0" w:after="0"/>
                      </w:pPr>
                    </w:pPrChange>
                  </w:pPr>
                </w:p>
                <w:p w14:paraId="3D035B2E" w14:textId="117D840D" w:rsidR="00DB2736" w:rsidRPr="0075317C" w:rsidDel="0074369E" w:rsidRDefault="0075317C" w:rsidP="00DB2736">
                  <w:pPr>
                    <w:rPr>
                      <w:del w:id="857" w:author="Colonero Maxwell" w:date="2020-06-03T10:03:00Z"/>
                      <w:rFonts w:ascii="Trebuchet MS" w:hAnsi="Trebuchet MS"/>
                      <w:bCs/>
                      <w:szCs w:val="22"/>
                      <w:rPrChange w:id="858" w:author="Colonero Maxwell" w:date="2020-07-16T15:43:00Z">
                        <w:rPr>
                          <w:del w:id="859" w:author="Colonero Maxwell" w:date="2020-06-03T10:03:00Z"/>
                          <w:rFonts w:ascii="Times New Roman" w:eastAsiaTheme="minorHAnsi" w:hAnsi="Times New Roman"/>
                          <w:bCs/>
                          <w:sz w:val="24"/>
                        </w:rPr>
                      </w:rPrChange>
                    </w:rPr>
                  </w:pPr>
                  <w:ins w:id="860" w:author="Colonero Maxwell" w:date="2020-07-16T15:47:00Z">
                    <w:r w:rsidRPr="0075317C">
                      <w:rPr>
                        <w:rFonts w:ascii="Trebuchet MS" w:hAnsi="Trebuchet MS"/>
                        <w:szCs w:val="22"/>
                      </w:rPr>
                      <w:t>@</w:t>
                    </w:r>
                    <w:proofErr w:type="spellStart"/>
                    <w:r w:rsidRPr="0075317C">
                      <w:rPr>
                        <w:rFonts w:ascii="Trebuchet MS" w:hAnsi="Trebuchet MS"/>
                        <w:szCs w:val="22"/>
                      </w:rPr>
                      <w:t>Offering_CSRName</w:t>
                    </w:r>
                    <w:proofErr w:type="spellEnd"/>
                    <w:r w:rsidRPr="0075317C">
                      <w:rPr>
                        <w:rFonts w:ascii="Trebuchet MS" w:hAnsi="Trebuchet MS"/>
                        <w:szCs w:val="22"/>
                      </w:rPr>
                      <w:t>@</w:t>
                    </w:r>
                  </w:ins>
                </w:p>
                <w:p w14:paraId="5A545883" w14:textId="422B4832" w:rsidR="00061A0D" w:rsidRPr="0075317C" w:rsidDel="0075317C" w:rsidRDefault="00061A0D" w:rsidP="00061A0D">
                  <w:pPr>
                    <w:pStyle w:val="Heading5"/>
                    <w:numPr>
                      <w:ilvl w:val="0"/>
                      <w:numId w:val="0"/>
                    </w:numPr>
                    <w:ind w:left="1418" w:hanging="1418"/>
                    <w:rPr>
                      <w:del w:id="861" w:author="Colonero Maxwell" w:date="2020-07-16T15:47:00Z"/>
                      <w:rFonts w:ascii="Trebuchet MS" w:hAnsi="Trebuchet MS"/>
                      <w:szCs w:val="22"/>
                      <w:rPrChange w:id="862" w:author="Colonero Maxwell" w:date="2020-07-16T15:38:00Z">
                        <w:rPr>
                          <w:del w:id="863" w:author="Colonero Maxwell" w:date="2020-07-16T15:47:00Z"/>
                          <w:rFonts w:ascii="Trebuchet MS" w:hAnsi="Trebuchet MS"/>
                          <w:color w:val="4472C4" w:themeColor="accent5"/>
                          <w:szCs w:val="22"/>
                        </w:rPr>
                      </w:rPrChange>
                    </w:rPr>
                  </w:pPr>
                  <w:del w:id="864" w:author="Colonero Maxwell" w:date="2020-07-16T15:47:00Z">
                    <w:r w:rsidRPr="0075317C" w:rsidDel="0075317C">
                      <w:rPr>
                        <w:rFonts w:ascii="Trebuchet MS" w:hAnsi="Trebuchet MS"/>
                        <w:szCs w:val="22"/>
                        <w:rPrChange w:id="865" w:author="Colonero Maxwell" w:date="2020-07-16T15:38:00Z">
                          <w:rPr>
                            <w:rFonts w:ascii="Trebuchet MS" w:hAnsi="Trebuchet MS"/>
                            <w:color w:val="4472C4" w:themeColor="accent5"/>
                            <w:szCs w:val="22"/>
                          </w:rPr>
                        </w:rPrChange>
                      </w:rPr>
                      <w:delText xml:space="preserve">@Reg_CSRName@ </w:delText>
                    </w:r>
                  </w:del>
                </w:p>
                <w:p w14:paraId="017820C2" w14:textId="77777777" w:rsidR="0075317C" w:rsidRDefault="0075317C" w:rsidP="00061A0D">
                  <w:pPr>
                    <w:pStyle w:val="Heading5"/>
                    <w:numPr>
                      <w:ilvl w:val="0"/>
                      <w:numId w:val="0"/>
                    </w:numPr>
                    <w:spacing w:before="0" w:after="0"/>
                    <w:ind w:left="1418" w:hanging="1418"/>
                    <w:rPr>
                      <w:ins w:id="866" w:author="Colonero Maxwell" w:date="2020-07-16T15:47:00Z"/>
                      <w:rFonts w:ascii="Trebuchet MS" w:hAnsi="Trebuchet MS"/>
                      <w:szCs w:val="22"/>
                    </w:rPr>
                  </w:pPr>
                </w:p>
                <w:p w14:paraId="25C9721B" w14:textId="0BA801B0" w:rsidR="00DB2736" w:rsidRPr="0075317C" w:rsidRDefault="00061A0D" w:rsidP="00061A0D">
                  <w:pPr>
                    <w:pStyle w:val="Heading5"/>
                    <w:numPr>
                      <w:ilvl w:val="0"/>
                      <w:numId w:val="0"/>
                    </w:numPr>
                    <w:spacing w:before="0" w:after="0"/>
                    <w:ind w:left="1418" w:hanging="1418"/>
                    <w:rPr>
                      <w:rFonts w:ascii="Trebuchet MS" w:hAnsi="Trebuchet MS"/>
                      <w:szCs w:val="22"/>
                      <w:rPrChange w:id="867" w:author="Colonero Maxwell" w:date="2020-07-16T15:38:00Z">
                        <w:rPr>
                          <w:rFonts w:ascii="Trebuchet MS" w:hAnsi="Trebuchet MS"/>
                          <w:color w:val="000000"/>
                          <w:szCs w:val="22"/>
                        </w:rPr>
                      </w:rPrChange>
                    </w:rPr>
                  </w:pPr>
                  <w:r w:rsidRPr="0075317C">
                    <w:rPr>
                      <w:rFonts w:ascii="Trebuchet MS" w:hAnsi="Trebuchet MS"/>
                      <w:szCs w:val="22"/>
                      <w:rPrChange w:id="868" w:author="Colonero Maxwell" w:date="2020-07-16T15:38:00Z">
                        <w:rPr>
                          <w:rFonts w:ascii="Trebuchet MS" w:hAnsi="Trebuchet MS"/>
                          <w:color w:val="000000"/>
                          <w:szCs w:val="22"/>
                        </w:rPr>
                      </w:rPrChange>
                    </w:rPr>
                    <w:t xml:space="preserve">Email: </w:t>
                  </w:r>
                  <w:r w:rsidRPr="0075317C">
                    <w:rPr>
                      <w:rFonts w:ascii="Trebuchet MS" w:hAnsi="Trebuchet MS"/>
                      <w:szCs w:val="22"/>
                      <w:rPrChange w:id="869" w:author="Colonero Maxwell" w:date="2020-07-16T15:38:00Z">
                        <w:rPr>
                          <w:rFonts w:ascii="Trebuchet MS" w:hAnsi="Trebuchet MS"/>
                          <w:color w:val="4472C4" w:themeColor="accent5"/>
                          <w:szCs w:val="22"/>
                        </w:rPr>
                      </w:rPrChange>
                    </w:rPr>
                    <w:t>@</w:t>
                  </w:r>
                  <w:proofErr w:type="spellStart"/>
                  <w:ins w:id="870" w:author="Colonero Maxwell" w:date="2020-07-16T15:47:00Z">
                    <w:r w:rsidR="0075317C" w:rsidRPr="0075317C">
                      <w:rPr>
                        <w:rFonts w:ascii="Trebuchet MS" w:hAnsi="Trebuchet MS"/>
                        <w:szCs w:val="22"/>
                      </w:rPr>
                      <w:t>Offering</w:t>
                    </w:r>
                  </w:ins>
                  <w:del w:id="871" w:author="Colonero Maxwell" w:date="2020-07-16T15:47:00Z">
                    <w:r w:rsidRPr="0075317C" w:rsidDel="0075317C">
                      <w:rPr>
                        <w:rFonts w:ascii="Trebuchet MS" w:hAnsi="Trebuchet MS"/>
                        <w:szCs w:val="22"/>
                        <w:rPrChange w:id="872" w:author="Colonero Maxwell" w:date="2020-07-16T15:38:00Z">
                          <w:rPr>
                            <w:rFonts w:ascii="Trebuchet MS" w:hAnsi="Trebuchet MS"/>
                            <w:color w:val="4472C4" w:themeColor="accent5"/>
                            <w:szCs w:val="22"/>
                          </w:rPr>
                        </w:rPrChange>
                      </w:rPr>
                      <w:delText>Reg</w:delText>
                    </w:r>
                  </w:del>
                  <w:r w:rsidRPr="0075317C">
                    <w:rPr>
                      <w:rFonts w:ascii="Trebuchet MS" w:hAnsi="Trebuchet MS"/>
                      <w:szCs w:val="22"/>
                      <w:rPrChange w:id="873" w:author="Colonero Maxwell" w:date="2020-07-16T15:38:00Z">
                        <w:rPr>
                          <w:rFonts w:ascii="Trebuchet MS" w:hAnsi="Trebuchet MS"/>
                          <w:color w:val="4472C4" w:themeColor="accent5"/>
                          <w:szCs w:val="22"/>
                        </w:rPr>
                      </w:rPrChange>
                    </w:rPr>
                    <w:t>_CSREmail</w:t>
                  </w:r>
                  <w:proofErr w:type="spellEnd"/>
                  <w:r w:rsidRPr="0075317C">
                    <w:rPr>
                      <w:rFonts w:ascii="Trebuchet MS" w:hAnsi="Trebuchet MS"/>
                      <w:szCs w:val="22"/>
                      <w:rPrChange w:id="874" w:author="Colonero Maxwell" w:date="2020-07-16T15:38:00Z">
                        <w:rPr>
                          <w:rFonts w:ascii="Trebuchet MS" w:hAnsi="Trebuchet MS"/>
                          <w:color w:val="4472C4" w:themeColor="accent5"/>
                          <w:szCs w:val="22"/>
                        </w:rPr>
                      </w:rPrChange>
                    </w:rPr>
                    <w:t>@</w:t>
                  </w:r>
                </w:p>
              </w:tc>
            </w:tr>
            <w:tr w:rsidR="00DB2736" w14:paraId="6C40C05F" w14:textId="77777777" w:rsidTr="00DB2736">
              <w:trPr>
                <w:trHeight w:val="150"/>
                <w:jc w:val="center"/>
              </w:trPr>
              <w:tc>
                <w:tcPr>
                  <w:tcW w:w="0" w:type="auto"/>
                  <w:shd w:val="clear" w:color="auto" w:fill="FFFFFF"/>
                  <w:tcMar>
                    <w:top w:w="0" w:type="dxa"/>
                    <w:left w:w="150" w:type="dxa"/>
                    <w:bottom w:w="150" w:type="dxa"/>
                    <w:right w:w="150" w:type="dxa"/>
                  </w:tcMar>
                  <w:vAlign w:val="center"/>
                </w:tcPr>
                <w:p w14:paraId="5FB05D9F" w14:textId="2C8D013C" w:rsidR="00DB2736" w:rsidDel="0075317C" w:rsidRDefault="0042570F" w:rsidP="0075317C">
                  <w:pPr>
                    <w:rPr>
                      <w:del w:id="875" w:author="Colonero Maxwell" w:date="2020-07-16T15:50:00Z"/>
                    </w:rPr>
                    <w:pPrChange w:id="876" w:author="Colonero Maxwell" w:date="2020-07-16T15:50:00Z">
                      <w:pPr>
                        <w:jc w:val="center"/>
                      </w:pPr>
                    </w:pPrChange>
                  </w:pPr>
                  <w:del w:id="877" w:author="Colonero Maxwell" w:date="2020-07-16T15:50:00Z">
                    <w:r w:rsidDel="0075317C">
                      <w:pict w14:anchorId="4B71534F">
                        <v:rect id="_x0000_i1025" style="width:456.7pt;height:1.8pt" o:hralign="center" o:hrstd="t" o:hr="t" fillcolor="#a0a0a0" stroked="f"/>
                      </w:pict>
                    </w:r>
                  </w:del>
                </w:p>
                <w:p w14:paraId="0C04781A" w14:textId="018F71DF" w:rsidR="00DB2736" w:rsidRPr="00990ABF" w:rsidDel="0074369E" w:rsidRDefault="00DB2736" w:rsidP="0075317C">
                  <w:pPr>
                    <w:pStyle w:val="Heading1"/>
                    <w:numPr>
                      <w:ilvl w:val="0"/>
                      <w:numId w:val="0"/>
                    </w:numPr>
                    <w:spacing w:before="0" w:after="0"/>
                    <w:ind w:left="284" w:hanging="284"/>
                    <w:rPr>
                      <w:del w:id="878" w:author="Colonero Maxwell" w:date="2020-06-03T10:03:00Z"/>
                      <w:b w:val="0"/>
                      <w:bCs w:val="0"/>
                      <w:color w:val="177B57"/>
                    </w:rPr>
                    <w:pPrChange w:id="879" w:author="Colonero Maxwell" w:date="2020-07-16T15:50:00Z">
                      <w:pPr>
                        <w:pStyle w:val="Heading1"/>
                        <w:numPr>
                          <w:numId w:val="0"/>
                        </w:numPr>
                        <w:tabs>
                          <w:tab w:val="clear" w:pos="284"/>
                        </w:tabs>
                        <w:spacing w:before="0" w:after="0"/>
                      </w:pPr>
                    </w:pPrChange>
                  </w:pPr>
                  <w:del w:id="880" w:author="Colonero Maxwell" w:date="2020-06-03T10:03:00Z">
                    <w:r w:rsidRPr="00990ABF" w:rsidDel="0074369E">
                      <w:rPr>
                        <w:rFonts w:ascii="Trebuchet MS" w:hAnsi="Trebuchet MS"/>
                        <w:b w:val="0"/>
                        <w:bCs w:val="0"/>
                        <w:caps/>
                        <w:color w:val="177B57"/>
                        <w:sz w:val="27"/>
                        <w:szCs w:val="27"/>
                      </w:rPr>
                      <w:delText>CANCELLATION REMINDER</w:delText>
                    </w:r>
                    <w:r w:rsidRPr="00990ABF" w:rsidDel="0074369E">
                      <w:rPr>
                        <w:b w:val="0"/>
                        <w:bCs w:val="0"/>
                        <w:color w:val="177B57"/>
                      </w:rPr>
                      <w:delText xml:space="preserve"> </w:delText>
                    </w:r>
                  </w:del>
                </w:p>
                <w:p w14:paraId="22804108" w14:textId="77101B9A" w:rsidR="00DB2736" w:rsidRPr="00990ABF" w:rsidDel="0074369E" w:rsidRDefault="00DB2736" w:rsidP="0075317C">
                  <w:pPr>
                    <w:rPr>
                      <w:del w:id="881" w:author="Colonero Maxwell" w:date="2020-06-03T10:03:00Z"/>
                      <w:rFonts w:eastAsiaTheme="minorHAnsi"/>
                      <w:sz w:val="24"/>
                    </w:rPr>
                    <w:pPrChange w:id="882" w:author="Colonero Maxwell" w:date="2020-07-16T15:50:00Z">
                      <w:pPr/>
                    </w:pPrChange>
                  </w:pPr>
                </w:p>
                <w:p w14:paraId="2D4BA39A" w14:textId="529555BC" w:rsidR="00DB2736" w:rsidRPr="00990ABF" w:rsidDel="0074369E" w:rsidRDefault="00DB2736" w:rsidP="0075317C">
                  <w:pPr>
                    <w:pStyle w:val="Heading5"/>
                    <w:numPr>
                      <w:ilvl w:val="0"/>
                      <w:numId w:val="0"/>
                    </w:numPr>
                    <w:spacing w:before="0" w:after="0"/>
                    <w:ind w:left="1418" w:hanging="1418"/>
                    <w:rPr>
                      <w:del w:id="883" w:author="Colonero Maxwell" w:date="2020-06-03T10:03:00Z"/>
                      <w:rFonts w:ascii="Trebuchet MS" w:hAnsi="Trebuchet MS"/>
                      <w:bCs w:val="0"/>
                      <w:color w:val="000000"/>
                      <w:szCs w:val="22"/>
                    </w:rPr>
                    <w:pPrChange w:id="884" w:author="Colonero Maxwell" w:date="2020-07-16T15:50:00Z">
                      <w:pPr>
                        <w:pStyle w:val="Heading5"/>
                        <w:numPr>
                          <w:ilvl w:val="0"/>
                          <w:numId w:val="0"/>
                        </w:numPr>
                        <w:tabs>
                          <w:tab w:val="clear" w:pos="1418"/>
                        </w:tabs>
                        <w:spacing w:before="0" w:after="0"/>
                      </w:pPr>
                    </w:pPrChange>
                  </w:pPr>
                  <w:del w:id="885" w:author="Colonero Maxwell" w:date="2020-06-03T10:03:00Z">
                    <w:r w:rsidRPr="00990ABF" w:rsidDel="0074369E">
                      <w:rPr>
                        <w:rFonts w:ascii="Trebuchet MS" w:hAnsi="Trebuchet MS"/>
                        <w:bCs w:val="0"/>
                        <w:color w:val="000000"/>
                        <w:szCs w:val="22"/>
                      </w:rPr>
                      <w:delText xml:space="preserve">If you are unable to attend, please request a cancellation using the link below. </w:delText>
                    </w:r>
                  </w:del>
                </w:p>
                <w:p w14:paraId="49D020AA" w14:textId="4606FE24" w:rsidR="00DB2736" w:rsidRPr="00990ABF" w:rsidDel="0074369E" w:rsidRDefault="00DB2736" w:rsidP="0075317C">
                  <w:pPr>
                    <w:rPr>
                      <w:del w:id="886" w:author="Colonero Maxwell" w:date="2020-06-03T10:03:00Z"/>
                      <w:rFonts w:ascii="Trebuchet MS" w:hAnsi="Trebuchet MS"/>
                      <w:iCs/>
                      <w:color w:val="000000"/>
                      <w:szCs w:val="22"/>
                    </w:rPr>
                    <w:pPrChange w:id="887" w:author="Colonero Maxwell" w:date="2020-07-16T15:50:00Z">
                      <w:pPr/>
                    </w:pPrChange>
                  </w:pPr>
                </w:p>
                <w:p w14:paraId="1F8A50E9" w14:textId="33404589" w:rsidR="00990ABF" w:rsidRPr="00990ABF" w:rsidDel="0074369E" w:rsidRDefault="00990ABF" w:rsidP="0075317C">
                  <w:pPr>
                    <w:shd w:val="clear" w:color="auto" w:fill="FFFFFF"/>
                    <w:rPr>
                      <w:del w:id="888" w:author="Colonero Maxwell" w:date="2020-06-03T10:03:00Z"/>
                      <w:rFonts w:ascii="Trebuchet MS" w:hAnsi="Trebuchet MS"/>
                      <w:iCs/>
                      <w:color w:val="000000"/>
                      <w:szCs w:val="22"/>
                    </w:rPr>
                    <w:pPrChange w:id="889" w:author="Colonero Maxwell" w:date="2020-07-16T15:50:00Z">
                      <w:pPr>
                        <w:shd w:val="clear" w:color="auto" w:fill="FFFFFF"/>
                      </w:pPr>
                    </w:pPrChange>
                  </w:pPr>
                  <w:commentRangeStart w:id="890"/>
                  <w:del w:id="891" w:author="Colonero Maxwell" w:date="2020-06-03T10:03:00Z">
                    <w:r w:rsidRPr="00990ABF" w:rsidDel="0074369E">
                      <w:rPr>
                        <w:rFonts w:ascii="Trebuchet MS" w:hAnsi="Trebuchet MS"/>
                        <w:iCs/>
                        <w:color w:val="000000"/>
                        <w:szCs w:val="22"/>
                        <w:highlight w:val="yellow"/>
                      </w:rPr>
                      <w:delText>&lt;Link to cancellation workspace&gt;</w:delText>
                    </w:r>
                    <w:commentRangeEnd w:id="890"/>
                    <w:r w:rsidRPr="00990ABF" w:rsidDel="0074369E">
                      <w:rPr>
                        <w:rFonts w:ascii="Trebuchet MS" w:hAnsi="Trebuchet MS"/>
                        <w:iCs/>
                        <w:color w:val="000000"/>
                        <w:szCs w:val="22"/>
                        <w:highlight w:val="yellow"/>
                      </w:rPr>
                      <w:commentReference w:id="890"/>
                    </w:r>
                  </w:del>
                </w:p>
                <w:p w14:paraId="1A7F4517" w14:textId="43B85D8E" w:rsidR="00990ABF" w:rsidRPr="00990ABF" w:rsidDel="0074369E" w:rsidRDefault="00990ABF" w:rsidP="0075317C">
                  <w:pPr>
                    <w:rPr>
                      <w:del w:id="892" w:author="Colonero Maxwell" w:date="2020-06-03T10:03:00Z"/>
                      <w:rFonts w:ascii="Times New Roman" w:eastAsiaTheme="minorHAnsi" w:hAnsi="Times New Roman"/>
                      <w:sz w:val="24"/>
                    </w:rPr>
                    <w:pPrChange w:id="893" w:author="Colonero Maxwell" w:date="2020-07-16T15:50:00Z">
                      <w:pPr/>
                    </w:pPrChange>
                  </w:pPr>
                </w:p>
                <w:p w14:paraId="544448CC" w14:textId="315D7A15" w:rsidR="00AE0C58" w:rsidRPr="00990ABF" w:rsidDel="0074369E" w:rsidRDefault="00DB2736" w:rsidP="0075317C">
                  <w:pPr>
                    <w:pStyle w:val="Heading5"/>
                    <w:numPr>
                      <w:ilvl w:val="0"/>
                      <w:numId w:val="0"/>
                    </w:numPr>
                    <w:spacing w:before="0" w:after="0"/>
                    <w:ind w:left="1418" w:hanging="1418"/>
                    <w:rPr>
                      <w:del w:id="894" w:author="Colonero Maxwell" w:date="2020-06-03T10:03:00Z"/>
                      <w:rFonts w:ascii="Trebuchet MS" w:hAnsi="Trebuchet MS"/>
                      <w:bCs w:val="0"/>
                      <w:color w:val="000000"/>
                      <w:szCs w:val="22"/>
                    </w:rPr>
                    <w:pPrChange w:id="895" w:author="Colonero Maxwell" w:date="2020-07-16T15:50:00Z">
                      <w:pPr>
                        <w:pStyle w:val="Heading5"/>
                        <w:numPr>
                          <w:ilvl w:val="0"/>
                          <w:numId w:val="0"/>
                        </w:numPr>
                        <w:tabs>
                          <w:tab w:val="clear" w:pos="1418"/>
                        </w:tabs>
                        <w:spacing w:before="0" w:after="0"/>
                      </w:pPr>
                    </w:pPrChange>
                  </w:pPr>
                  <w:del w:id="896" w:author="Colonero Maxwell" w:date="2020-06-03T10:03:00Z">
                    <w:r w:rsidRPr="00990ABF" w:rsidDel="0074369E">
                      <w:rPr>
                        <w:rFonts w:ascii="Trebuchet MS" w:hAnsi="Trebuchet MS"/>
                        <w:bCs w:val="0"/>
                        <w:color w:val="000000"/>
                        <w:szCs w:val="22"/>
                      </w:rPr>
                      <w:delText>Please note that a cancellation fee is associated with this program for work related</w:delText>
                    </w:r>
                  </w:del>
                </w:p>
                <w:p w14:paraId="5081EBCE" w14:textId="1AFA3D5F" w:rsidR="00DB2736" w:rsidRPr="00990ABF" w:rsidDel="0074369E" w:rsidRDefault="00DB2736" w:rsidP="0075317C">
                  <w:pPr>
                    <w:pStyle w:val="Heading5"/>
                    <w:numPr>
                      <w:ilvl w:val="0"/>
                      <w:numId w:val="0"/>
                    </w:numPr>
                    <w:spacing w:before="0" w:after="0"/>
                    <w:ind w:left="1418" w:hanging="1418"/>
                    <w:rPr>
                      <w:del w:id="897" w:author="Colonero Maxwell" w:date="2020-06-03T10:03:00Z"/>
                      <w:rFonts w:ascii="Trebuchet MS" w:hAnsi="Trebuchet MS"/>
                      <w:bCs w:val="0"/>
                      <w:color w:val="000000"/>
                      <w:szCs w:val="22"/>
                    </w:rPr>
                    <w:pPrChange w:id="898" w:author="Colonero Maxwell" w:date="2020-07-16T15:50:00Z">
                      <w:pPr>
                        <w:pStyle w:val="Heading5"/>
                        <w:numPr>
                          <w:ilvl w:val="0"/>
                          <w:numId w:val="0"/>
                        </w:numPr>
                        <w:tabs>
                          <w:tab w:val="clear" w:pos="1418"/>
                        </w:tabs>
                        <w:spacing w:before="0" w:after="0"/>
                      </w:pPr>
                    </w:pPrChange>
                  </w:pPr>
                  <w:del w:id="899" w:author="Colonero Maxwell" w:date="2020-06-03T10:03:00Z">
                    <w:r w:rsidRPr="00990ABF" w:rsidDel="0074369E">
                      <w:rPr>
                        <w:rFonts w:ascii="Trebuchet MS" w:hAnsi="Trebuchet MS"/>
                        <w:bCs w:val="0"/>
                        <w:color w:val="000000"/>
                        <w:szCs w:val="22"/>
                      </w:rPr>
                      <w:delText xml:space="preserve">requests. Further information can be found on the LAB page. </w:delText>
                    </w:r>
                  </w:del>
                </w:p>
                <w:p w14:paraId="234013B5" w14:textId="673A0E13" w:rsidR="00DB2736" w:rsidRDefault="00DB2736" w:rsidP="0075317C">
                  <w:pPr>
                    <w:rPr>
                      <w:rFonts w:ascii="Times New Roman" w:eastAsiaTheme="minorHAnsi" w:hAnsi="Times New Roman"/>
                      <w:sz w:val="24"/>
                    </w:rPr>
                    <w:pPrChange w:id="900" w:author="Colonero Maxwell" w:date="2020-07-16T15:50:00Z">
                      <w:pPr/>
                    </w:pPrChange>
                  </w:pPr>
                  <w:del w:id="901" w:author="Colonero Maxwell" w:date="2020-06-03T10:03:00Z">
                    <w:r w:rsidDel="0074369E">
                      <w:br/>
                    </w:r>
                    <w:r w:rsidDel="0074369E">
                      <w:rPr>
                        <w:noProof/>
                        <w:color w:val="008000"/>
                        <w:lang w:val="en-GB" w:eastAsia="en-GB"/>
                      </w:rPr>
                      <mc:AlternateContent>
                        <mc:Choice Requires="wps">
                          <w:drawing>
                            <wp:inline distT="0" distB="0" distL="0" distR="0" wp14:anchorId="5595D7D6" wp14:editId="187F1220">
                              <wp:extent cx="1417320" cy="495300"/>
                              <wp:effectExtent l="0" t="0" r="0" b="0"/>
                              <wp:docPr id="11" name="Rectangle 11" descr="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732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F16EA" id="Rectangle 11" o:spid="_x0000_s1026" alt="Request" style="width:111.6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" filled="f" stroked="f">
                              <o:lock v:ext="edit" aspectratio="t"/>
                              <w10:anchorlock/>
                            </v:rect>
                          </w:pict>
                        </mc:Fallback>
                      </mc:AlternateContent>
                    </w:r>
                  </w:del>
                </w:p>
              </w:tc>
            </w:tr>
          </w:tbl>
          <w:p w14:paraId="1E1F7E53" w14:textId="77777777" w:rsidR="00DB2736" w:rsidRDefault="00DB2736" w:rsidP="00061A0D">
            <w:pPr>
              <w:shd w:val="clear" w:color="auto" w:fill="FFFFFF"/>
              <w:rPr>
                <w:rFonts w:ascii="Arial" w:hAnsi="Arial" w:cs="Arial"/>
                <w:color w:val="333333"/>
                <w:sz w:val="18"/>
                <w:szCs w:val="18"/>
                <w:lang w:eastAsia="en-US"/>
              </w:rPr>
            </w:pPr>
          </w:p>
        </w:tc>
      </w:tr>
    </w:tbl>
    <w:p w14:paraId="475BB31E" w14:textId="04461CB0" w:rsidR="00DB2736" w:rsidRDefault="00DB2736" w:rsidP="0001411C">
      <w:pPr>
        <w:spacing w:after="160" w:line="259" w:lineRule="auto"/>
      </w:pPr>
    </w:p>
    <w:p w14:paraId="10C74C9B" w14:textId="77777777" w:rsidR="00DB2736" w:rsidRDefault="00DB2736">
      <w:pPr>
        <w:spacing w:after="160" w:line="259" w:lineRule="auto"/>
      </w:pPr>
      <w:del w:id="902" w:author="Colonero Maxwell" w:date="2020-07-16T15:51:00Z">
        <w:r w:rsidDel="0075317C">
          <w:br w:type="page"/>
        </w:r>
      </w:del>
    </w:p>
    <w:tbl>
      <w:tblPr>
        <w:tblStyle w:val="TableGrid"/>
        <w:tblW w:w="0" w:type="auto"/>
        <w:tblLook w:val="04A0" w:firstRow="1" w:lastRow="0" w:firstColumn="1" w:lastColumn="0" w:noHBand="0" w:noVBand="1"/>
      </w:tblPr>
      <w:tblGrid>
        <w:gridCol w:w="1705"/>
        <w:gridCol w:w="8087"/>
      </w:tblGrid>
      <w:tr w:rsidR="00DB2736" w:rsidRPr="005045CD" w:rsidDel="0075317C" w14:paraId="54716C5B" w14:textId="34CF6DF3" w:rsidTr="00061A0D">
        <w:trPr>
          <w:del w:id="903" w:author="Colonero Maxwell" w:date="2020-07-16T15:51:00Z"/>
        </w:trPr>
        <w:tc>
          <w:tcPr>
            <w:tcW w:w="1705" w:type="dxa"/>
          </w:tcPr>
          <w:p w14:paraId="48D2806B" w14:textId="442F8AEE" w:rsidR="00DB2736" w:rsidRPr="005045CD" w:rsidDel="0075317C" w:rsidRDefault="00DB2736" w:rsidP="00061A0D">
            <w:pPr>
              <w:jc w:val="left"/>
              <w:rPr>
                <w:del w:id="904" w:author="Colonero Maxwell" w:date="2020-07-16T15:51:00Z"/>
                <w:b/>
              </w:rPr>
            </w:pPr>
            <w:del w:id="905" w:author="Colonero Maxwell" w:date="2020-07-16T15:51:00Z">
              <w:r w:rsidRPr="005045CD" w:rsidDel="0075317C">
                <w:rPr>
                  <w:b/>
                </w:rPr>
                <w:delText xml:space="preserve">CLOUD: </w:delText>
              </w:r>
            </w:del>
          </w:p>
        </w:tc>
        <w:tc>
          <w:tcPr>
            <w:tcW w:w="8087" w:type="dxa"/>
          </w:tcPr>
          <w:p w14:paraId="4E9565DB" w14:textId="46BF5291" w:rsidR="00DB2736" w:rsidRPr="00F96CA3" w:rsidDel="0075317C" w:rsidRDefault="00F96CA3" w:rsidP="00061A0D">
            <w:pPr>
              <w:jc w:val="left"/>
              <w:rPr>
                <w:del w:id="906" w:author="Colonero Maxwell" w:date="2020-07-16T15:51:00Z"/>
                <w:rFonts w:ascii="Calibri" w:hAnsi="Calibri" w:cs="Calibri"/>
                <w:color w:val="000000"/>
                <w:szCs w:val="22"/>
                <w:lang w:eastAsia="en-US"/>
              </w:rPr>
            </w:pPr>
            <w:del w:id="907" w:author="Colonero Maxwell" w:date="2020-07-16T15:51:00Z">
              <w:r w:rsidDel="0075317C">
                <w:rPr>
                  <w:rFonts w:ascii="Calibri" w:hAnsi="Calibri" w:cs="Calibri"/>
                  <w:color w:val="000000"/>
                  <w:sz w:val="22"/>
                  <w:szCs w:val="22"/>
                </w:rPr>
                <w:delText>Curriculum Added to Profile</w:delText>
              </w:r>
            </w:del>
          </w:p>
        </w:tc>
      </w:tr>
      <w:tr w:rsidR="00DB2736" w:rsidRPr="005045CD" w:rsidDel="0075317C" w14:paraId="3B2474C8" w14:textId="7494E279" w:rsidTr="00061A0D">
        <w:trPr>
          <w:del w:id="908" w:author="Colonero Maxwell" w:date="2020-07-16T15:51:00Z"/>
        </w:trPr>
        <w:tc>
          <w:tcPr>
            <w:tcW w:w="1705" w:type="dxa"/>
          </w:tcPr>
          <w:p w14:paraId="1E56CB2F" w14:textId="3A926BFE" w:rsidR="00DB2736" w:rsidRPr="005045CD" w:rsidDel="0075317C" w:rsidRDefault="00DB2736" w:rsidP="00061A0D">
            <w:pPr>
              <w:jc w:val="left"/>
              <w:rPr>
                <w:del w:id="909" w:author="Colonero Maxwell" w:date="2020-07-16T15:51:00Z"/>
                <w:b/>
              </w:rPr>
            </w:pPr>
            <w:del w:id="910" w:author="Colonero Maxwell" w:date="2020-07-16T15:51:00Z">
              <w:r w:rsidRPr="005045CD" w:rsidDel="0075317C">
                <w:rPr>
                  <w:b/>
                </w:rPr>
                <w:delText xml:space="preserve">Domain: </w:delText>
              </w:r>
            </w:del>
          </w:p>
        </w:tc>
        <w:tc>
          <w:tcPr>
            <w:tcW w:w="8087" w:type="dxa"/>
          </w:tcPr>
          <w:p w14:paraId="02BD81AD" w14:textId="1E45BDF3" w:rsidR="00DB2736" w:rsidRPr="005045CD" w:rsidDel="0075317C" w:rsidRDefault="00DB2736" w:rsidP="00061A0D">
            <w:pPr>
              <w:jc w:val="left"/>
              <w:rPr>
                <w:del w:id="911" w:author="Colonero Maxwell" w:date="2020-07-16T15:51:00Z"/>
                <w:b/>
              </w:rPr>
            </w:pPr>
          </w:p>
        </w:tc>
      </w:tr>
      <w:tr w:rsidR="00DB2736" w:rsidRPr="005045CD" w:rsidDel="0075317C" w14:paraId="3AAC4768" w14:textId="49086523" w:rsidTr="00061A0D">
        <w:trPr>
          <w:del w:id="912" w:author="Colonero Maxwell" w:date="2020-07-16T15:51:00Z"/>
        </w:trPr>
        <w:tc>
          <w:tcPr>
            <w:tcW w:w="1705" w:type="dxa"/>
          </w:tcPr>
          <w:p w14:paraId="00A0F993" w14:textId="262522F5" w:rsidR="00DB2736" w:rsidRPr="005045CD" w:rsidDel="0075317C" w:rsidRDefault="00DB2736" w:rsidP="00061A0D">
            <w:pPr>
              <w:jc w:val="left"/>
              <w:rPr>
                <w:del w:id="913" w:author="Colonero Maxwell" w:date="2020-07-16T15:51:00Z"/>
                <w:b/>
              </w:rPr>
            </w:pPr>
            <w:del w:id="914" w:author="Colonero Maxwell" w:date="2020-07-16T15:51:00Z">
              <w:r w:rsidRPr="005045CD" w:rsidDel="0075317C">
                <w:rPr>
                  <w:b/>
                </w:rPr>
                <w:delText xml:space="preserve">Action Name: </w:delText>
              </w:r>
            </w:del>
          </w:p>
        </w:tc>
        <w:tc>
          <w:tcPr>
            <w:tcW w:w="8087" w:type="dxa"/>
          </w:tcPr>
          <w:p w14:paraId="3A932983" w14:textId="0ED97FCC" w:rsidR="00DB2736" w:rsidRPr="005045CD" w:rsidDel="0075317C" w:rsidRDefault="00DD7F97" w:rsidP="00061A0D">
            <w:pPr>
              <w:jc w:val="left"/>
              <w:rPr>
                <w:del w:id="915" w:author="Colonero Maxwell" w:date="2020-07-16T15:51:00Z"/>
                <w:b/>
              </w:rPr>
            </w:pPr>
            <w:del w:id="916" w:author="Colonero Maxwell" w:date="2020-07-16T15:51:00Z">
              <w:r w:rsidDel="0075317C">
                <w:rPr>
                  <w:b/>
                </w:rPr>
                <w:delText>Please Register</w:delText>
              </w:r>
            </w:del>
          </w:p>
        </w:tc>
      </w:tr>
      <w:tr w:rsidR="00DB2736" w:rsidRPr="005045CD" w:rsidDel="0075317C" w14:paraId="640FB34B" w14:textId="5F1F582F" w:rsidTr="00061A0D">
        <w:trPr>
          <w:del w:id="917" w:author="Colonero Maxwell" w:date="2020-07-16T15:51:00Z"/>
        </w:trPr>
        <w:tc>
          <w:tcPr>
            <w:tcW w:w="1705" w:type="dxa"/>
          </w:tcPr>
          <w:p w14:paraId="7E3C244A" w14:textId="07E861AE" w:rsidR="00DB2736" w:rsidRPr="005045CD" w:rsidDel="0075317C" w:rsidRDefault="00DB2736" w:rsidP="00061A0D">
            <w:pPr>
              <w:jc w:val="left"/>
              <w:rPr>
                <w:del w:id="918" w:author="Colonero Maxwell" w:date="2020-07-16T15:51:00Z"/>
                <w:b/>
              </w:rPr>
            </w:pPr>
            <w:del w:id="919" w:author="Colonero Maxwell" w:date="2020-07-16T15:51:00Z">
              <w:r w:rsidRPr="005045CD" w:rsidDel="0075317C">
                <w:rPr>
                  <w:b/>
                </w:rPr>
                <w:delText xml:space="preserve">Code: </w:delText>
              </w:r>
            </w:del>
          </w:p>
        </w:tc>
        <w:tc>
          <w:tcPr>
            <w:tcW w:w="8087" w:type="dxa"/>
          </w:tcPr>
          <w:p w14:paraId="64491DF9" w14:textId="78F80D33" w:rsidR="00DB2736" w:rsidRPr="005045CD" w:rsidDel="0075317C" w:rsidRDefault="00DB2736" w:rsidP="00061A0D">
            <w:pPr>
              <w:jc w:val="left"/>
              <w:rPr>
                <w:del w:id="920" w:author="Colonero Maxwell" w:date="2020-07-16T15:51:00Z"/>
                <w:b/>
              </w:rPr>
            </w:pPr>
          </w:p>
        </w:tc>
      </w:tr>
      <w:tr w:rsidR="00DB2736" w:rsidRPr="005045CD" w:rsidDel="0075317C" w14:paraId="66331C15" w14:textId="1D542044" w:rsidTr="00061A0D">
        <w:trPr>
          <w:del w:id="921" w:author="Colonero Maxwell" w:date="2020-07-16T15:51:00Z"/>
        </w:trPr>
        <w:tc>
          <w:tcPr>
            <w:tcW w:w="1705" w:type="dxa"/>
          </w:tcPr>
          <w:p w14:paraId="495E3C48" w14:textId="62D577A8" w:rsidR="00DB2736" w:rsidRPr="005045CD" w:rsidDel="0075317C" w:rsidRDefault="00DB2736" w:rsidP="00061A0D">
            <w:pPr>
              <w:jc w:val="left"/>
              <w:rPr>
                <w:del w:id="922" w:author="Colonero Maxwell" w:date="2020-07-16T15:51:00Z"/>
                <w:rFonts w:ascii="Arial" w:hAnsi="Arial" w:cs="Arial"/>
                <w:color w:val="333333"/>
                <w:sz w:val="18"/>
                <w:szCs w:val="18"/>
                <w:lang w:eastAsia="en-US"/>
              </w:rPr>
            </w:pPr>
            <w:del w:id="923" w:author="Colonero Maxwell" w:date="2020-07-16T15:51:00Z">
              <w:r w:rsidRPr="005045CD" w:rsidDel="0075317C">
                <w:rPr>
                  <w:b/>
                </w:rPr>
                <w:delText xml:space="preserve">Named Quires: </w:delText>
              </w:r>
            </w:del>
          </w:p>
        </w:tc>
        <w:tc>
          <w:tcPr>
            <w:tcW w:w="8087" w:type="dxa"/>
          </w:tcPr>
          <w:p w14:paraId="3F3B6F8C" w14:textId="325C6324" w:rsidR="00DB2736" w:rsidRPr="005045CD" w:rsidDel="0075317C" w:rsidRDefault="00DB2736" w:rsidP="00061A0D">
            <w:pPr>
              <w:jc w:val="left"/>
              <w:rPr>
                <w:del w:id="924" w:author="Colonero Maxwell" w:date="2020-07-16T15:51:00Z"/>
                <w:b/>
              </w:rPr>
            </w:pPr>
          </w:p>
        </w:tc>
      </w:tr>
    </w:tbl>
    <w:p w14:paraId="51C943BE" w14:textId="3F668F6B" w:rsidR="00DB2736" w:rsidDel="0075317C" w:rsidRDefault="00DB2736" w:rsidP="00DB2736">
      <w:pPr>
        <w:rPr>
          <w:del w:id="925" w:author="Colonero Maxwell" w:date="2020-07-16T15:51:00Z"/>
          <w:rFonts w:ascii="Arial" w:hAnsi="Arial" w:cs="Arial"/>
          <w:color w:val="333333"/>
          <w:sz w:val="18"/>
          <w:szCs w:val="18"/>
          <w:lang w:eastAsia="en-US"/>
        </w:rPr>
      </w:pPr>
    </w:p>
    <w:p w14:paraId="3138C25E" w14:textId="5C98D6FC" w:rsidR="00DB2736" w:rsidDel="0075317C" w:rsidRDefault="00DB2736" w:rsidP="00DB2736">
      <w:pPr>
        <w:rPr>
          <w:del w:id="926" w:author="Colonero Maxwell" w:date="2020-07-16T15:51:00Z"/>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DB2736" w:rsidDel="0075317C" w14:paraId="398E56A4" w14:textId="498B0F4C" w:rsidTr="00061A0D">
        <w:trPr>
          <w:trHeight w:val="323"/>
          <w:del w:id="927" w:author="Colonero Maxwell" w:date="2020-07-16T15:51:00Z"/>
        </w:trPr>
        <w:tc>
          <w:tcPr>
            <w:tcW w:w="9792" w:type="dxa"/>
          </w:tcPr>
          <w:p w14:paraId="69854AAA" w14:textId="7132EBC0" w:rsidR="00DB2736" w:rsidDel="0075317C" w:rsidRDefault="00DB2736" w:rsidP="00061A0D">
            <w:pPr>
              <w:jc w:val="left"/>
              <w:rPr>
                <w:del w:id="928" w:author="Colonero Maxwell" w:date="2020-07-16T15:51:00Z"/>
                <w:rFonts w:ascii="Arial" w:hAnsi="Arial" w:cs="Arial"/>
                <w:color w:val="333333"/>
                <w:sz w:val="18"/>
                <w:szCs w:val="18"/>
                <w:lang w:eastAsia="en-US"/>
              </w:rPr>
            </w:pPr>
            <w:del w:id="929" w:author="Colonero Maxwell" w:date="2020-07-16T15:51:00Z">
              <w:r w:rsidRPr="005045CD" w:rsidDel="0075317C">
                <w:rPr>
                  <w:b/>
                  <w:sz w:val="22"/>
                </w:rPr>
                <w:delText>Subject</w:delText>
              </w:r>
              <w:r w:rsidDel="0075317C">
                <w:rPr>
                  <w:b/>
                  <w:sz w:val="22"/>
                </w:rPr>
                <w:delText>:</w:delText>
              </w:r>
            </w:del>
          </w:p>
        </w:tc>
      </w:tr>
      <w:tr w:rsidR="00DB2736" w:rsidDel="0075317C" w14:paraId="1764F903" w14:textId="31AC8140" w:rsidTr="00061A0D">
        <w:trPr>
          <w:del w:id="930" w:author="Colonero Maxwell" w:date="2020-07-16T15:51:00Z"/>
        </w:trPr>
        <w:tc>
          <w:tcPr>
            <w:tcW w:w="9792" w:type="dxa"/>
          </w:tcPr>
          <w:p w14:paraId="1A2173F0" w14:textId="26F0E9CB" w:rsidR="00DD7F97" w:rsidRPr="00DD7F97" w:rsidDel="0075317C" w:rsidRDefault="00DD7F97" w:rsidP="00DD7F97">
            <w:pPr>
              <w:shd w:val="clear" w:color="auto" w:fill="FFFFFF"/>
              <w:rPr>
                <w:del w:id="931" w:author="Colonero Maxwell" w:date="2020-07-16T15:51:00Z"/>
                <w:rFonts w:ascii="Arial" w:hAnsi="Arial" w:cs="Arial"/>
                <w:b/>
                <w:bCs/>
                <w:color w:val="333333"/>
                <w:sz w:val="28"/>
                <w:szCs w:val="28"/>
                <w:lang w:eastAsia="en-US"/>
              </w:rPr>
            </w:pPr>
            <w:del w:id="932" w:author="Colonero Maxwell" w:date="2020-07-16T15:51:00Z">
              <w:r w:rsidRPr="00DD7F97" w:rsidDel="0075317C">
                <w:rPr>
                  <w:rFonts w:ascii="Arial" w:hAnsi="Arial" w:cs="Arial"/>
                  <w:b/>
                  <w:bCs/>
                  <w:color w:val="333333"/>
                  <w:sz w:val="28"/>
                  <w:szCs w:val="28"/>
                  <w:lang w:eastAsia="en-US"/>
                </w:rPr>
                <w:delText>NAMR text</w:delText>
              </w:r>
            </w:del>
          </w:p>
          <w:p w14:paraId="10698898" w14:textId="2A56E469" w:rsidR="00DD7F97" w:rsidRPr="00DD7F97" w:rsidDel="0075317C" w:rsidRDefault="00DD7F97" w:rsidP="00DD7F97">
            <w:pPr>
              <w:shd w:val="clear" w:color="auto" w:fill="FFFFFF"/>
              <w:rPr>
                <w:del w:id="933" w:author="Colonero Maxwell" w:date="2020-07-16T15:51:00Z"/>
                <w:rFonts w:ascii="Arial" w:hAnsi="Arial" w:cs="Arial"/>
                <w:color w:val="333333"/>
                <w:sz w:val="18"/>
                <w:szCs w:val="18"/>
                <w:lang w:eastAsia="en-US"/>
              </w:rPr>
            </w:pPr>
            <w:del w:id="934" w:author="Colonero Maxwell" w:date="2020-07-16T15:51:00Z">
              <w:r w:rsidRPr="00DD7F97" w:rsidDel="0075317C">
                <w:rPr>
                  <w:rFonts w:ascii="Arial" w:hAnsi="Arial" w:cs="Arial"/>
                  <w:color w:val="333333"/>
                  <w:sz w:val="18"/>
                  <w:szCs w:val="18"/>
                  <w:lang w:eastAsia="en-US"/>
                </w:rPr>
                <w:delText xml:space="preserve"> </w:delText>
              </w:r>
            </w:del>
          </w:p>
          <w:p w14:paraId="3BA9F0DB" w14:textId="302C34A9" w:rsidR="00DD7F97" w:rsidRPr="00DD7F97" w:rsidDel="0075317C" w:rsidRDefault="00DD7F97" w:rsidP="00DD7F97">
            <w:pPr>
              <w:shd w:val="clear" w:color="auto" w:fill="FFFFFF"/>
              <w:rPr>
                <w:del w:id="935" w:author="Colonero Maxwell" w:date="2020-07-16T15:51:00Z"/>
                <w:rFonts w:ascii="Arial" w:hAnsi="Arial" w:cs="Arial"/>
                <w:color w:val="333333"/>
                <w:sz w:val="18"/>
                <w:szCs w:val="18"/>
                <w:lang w:eastAsia="en-US"/>
              </w:rPr>
            </w:pPr>
            <w:del w:id="936" w:author="Colonero Maxwell" w:date="2020-07-16T15:51:00Z">
              <w:r w:rsidRPr="00DD7F97" w:rsidDel="0075317C">
                <w:rPr>
                  <w:rFonts w:ascii="Arial" w:hAnsi="Arial" w:cs="Arial"/>
                  <w:color w:val="333333"/>
                  <w:sz w:val="18"/>
                  <w:szCs w:val="18"/>
                  <w:lang w:eastAsia="en-US"/>
                </w:rPr>
                <w:delText>Dear All,</w:delText>
              </w:r>
            </w:del>
          </w:p>
          <w:p w14:paraId="0189DFE6" w14:textId="5F0C5265" w:rsidR="00DD7F97" w:rsidRPr="00DD7F97" w:rsidDel="0075317C" w:rsidRDefault="00DD7F97" w:rsidP="00DD7F97">
            <w:pPr>
              <w:shd w:val="clear" w:color="auto" w:fill="FFFFFF"/>
              <w:rPr>
                <w:del w:id="937" w:author="Colonero Maxwell" w:date="2020-07-16T15:51:00Z"/>
                <w:rFonts w:ascii="Arial" w:hAnsi="Arial" w:cs="Arial"/>
                <w:color w:val="333333"/>
                <w:sz w:val="18"/>
                <w:szCs w:val="18"/>
                <w:lang w:eastAsia="en-US"/>
              </w:rPr>
            </w:pPr>
            <w:del w:id="938" w:author="Colonero Maxwell" w:date="2020-07-16T15:51:00Z">
              <w:r w:rsidRPr="00DD7F97" w:rsidDel="0075317C">
                <w:rPr>
                  <w:rFonts w:ascii="Arial" w:hAnsi="Arial" w:cs="Arial"/>
                  <w:color w:val="333333"/>
                  <w:sz w:val="18"/>
                  <w:szCs w:val="18"/>
                  <w:lang w:eastAsia="en-US"/>
                </w:rPr>
                <w:delText xml:space="preserve"> </w:delText>
              </w:r>
            </w:del>
          </w:p>
          <w:p w14:paraId="215F21F8" w14:textId="274FB3E3" w:rsidR="00DD7F97" w:rsidRPr="00DD7F97" w:rsidDel="0075317C" w:rsidRDefault="00DD7F97" w:rsidP="00DD7F97">
            <w:pPr>
              <w:shd w:val="clear" w:color="auto" w:fill="FFFFFF"/>
              <w:rPr>
                <w:del w:id="939" w:author="Colonero Maxwell" w:date="2020-07-16T15:51:00Z"/>
                <w:rFonts w:ascii="Arial" w:hAnsi="Arial" w:cs="Arial"/>
                <w:color w:val="333333"/>
                <w:sz w:val="18"/>
                <w:szCs w:val="18"/>
                <w:lang w:eastAsia="en-US"/>
              </w:rPr>
            </w:pPr>
            <w:del w:id="940" w:author="Colonero Maxwell" w:date="2020-07-16T15:51:00Z">
              <w:r w:rsidRPr="00DD7F97" w:rsidDel="0075317C">
                <w:rPr>
                  <w:rFonts w:ascii="Arial" w:hAnsi="Arial" w:cs="Arial"/>
                  <w:color w:val="333333"/>
                  <w:sz w:val="18"/>
                  <w:szCs w:val="18"/>
                  <w:lang w:eastAsia="en-US"/>
                </w:rPr>
                <w:delText>Congratulations on your promotion! NAMR Learning &amp; Development team wishes you all the best in your new role.</w:delText>
              </w:r>
            </w:del>
          </w:p>
          <w:p w14:paraId="59A6EF66" w14:textId="309FE097" w:rsidR="00DD7F97" w:rsidRPr="00DD7F97" w:rsidDel="0075317C" w:rsidRDefault="00DD7F97" w:rsidP="00DD7F97">
            <w:pPr>
              <w:shd w:val="clear" w:color="auto" w:fill="FFFFFF"/>
              <w:rPr>
                <w:del w:id="941" w:author="Colonero Maxwell" w:date="2020-07-16T15:51:00Z"/>
                <w:rFonts w:ascii="Arial" w:hAnsi="Arial" w:cs="Arial"/>
                <w:color w:val="333333"/>
                <w:sz w:val="18"/>
                <w:szCs w:val="18"/>
                <w:lang w:eastAsia="en-US"/>
              </w:rPr>
            </w:pPr>
            <w:del w:id="942" w:author="Colonero Maxwell" w:date="2020-07-16T15:51:00Z">
              <w:r w:rsidRPr="00DD7F97" w:rsidDel="0075317C">
                <w:rPr>
                  <w:rFonts w:ascii="Arial" w:hAnsi="Arial" w:cs="Arial"/>
                  <w:color w:val="333333"/>
                  <w:sz w:val="18"/>
                  <w:szCs w:val="18"/>
                  <w:lang w:eastAsia="en-US"/>
                </w:rPr>
                <w:delText xml:space="preserve"> </w:delText>
              </w:r>
            </w:del>
          </w:p>
          <w:p w14:paraId="743B0C42" w14:textId="4C0D8FA2" w:rsidR="00DD7F97" w:rsidRPr="00DD7F97" w:rsidDel="0075317C" w:rsidRDefault="00DD7F97" w:rsidP="00DD7F97">
            <w:pPr>
              <w:shd w:val="clear" w:color="auto" w:fill="FFFFFF"/>
              <w:rPr>
                <w:del w:id="943" w:author="Colonero Maxwell" w:date="2020-07-16T15:51:00Z"/>
                <w:rFonts w:ascii="Arial" w:hAnsi="Arial" w:cs="Arial"/>
                <w:color w:val="333333"/>
                <w:sz w:val="18"/>
                <w:szCs w:val="18"/>
                <w:lang w:eastAsia="en-US"/>
              </w:rPr>
            </w:pPr>
            <w:del w:id="944" w:author="Colonero Maxwell" w:date="2020-07-16T15:51:00Z">
              <w:r w:rsidRPr="00DD7F97" w:rsidDel="0075317C">
                <w:rPr>
                  <w:rFonts w:ascii="Arial" w:hAnsi="Arial" w:cs="Arial"/>
                  <w:color w:val="333333"/>
                  <w:sz w:val="18"/>
                  <w:szCs w:val="18"/>
                  <w:lang w:eastAsia="en-US"/>
                </w:rPr>
                <w:delText>We take this chance to cordially invite you to the Commercial Readiness Training in 2020 (formerly Senior Principal Training). This program represents a unique opportunity for you to practice and hone your commercial skills in a safe environment.</w:delText>
              </w:r>
            </w:del>
          </w:p>
          <w:p w14:paraId="18522D3A" w14:textId="668938D4" w:rsidR="00DD7F97" w:rsidRPr="00DD7F97" w:rsidDel="0075317C" w:rsidRDefault="00DD7F97" w:rsidP="00DD7F97">
            <w:pPr>
              <w:shd w:val="clear" w:color="auto" w:fill="FFFFFF"/>
              <w:rPr>
                <w:del w:id="945" w:author="Colonero Maxwell" w:date="2020-07-16T15:51:00Z"/>
                <w:rFonts w:ascii="Arial" w:hAnsi="Arial" w:cs="Arial"/>
                <w:color w:val="333333"/>
                <w:sz w:val="18"/>
                <w:szCs w:val="18"/>
                <w:lang w:eastAsia="en-US"/>
              </w:rPr>
            </w:pPr>
            <w:del w:id="946" w:author="Colonero Maxwell" w:date="2020-07-16T15:51:00Z">
              <w:r w:rsidRPr="00DD7F97" w:rsidDel="0075317C">
                <w:rPr>
                  <w:rFonts w:ascii="Arial" w:hAnsi="Arial" w:cs="Arial"/>
                  <w:color w:val="333333"/>
                  <w:sz w:val="18"/>
                  <w:szCs w:val="18"/>
                  <w:lang w:eastAsia="en-US"/>
                </w:rPr>
                <w:delText xml:space="preserve">  </w:delText>
              </w:r>
            </w:del>
          </w:p>
          <w:p w14:paraId="239DB741" w14:textId="2C606A02" w:rsidR="00DD7F97" w:rsidRPr="00DD7F97" w:rsidDel="0075317C" w:rsidRDefault="00DD7F97" w:rsidP="00DD7F97">
            <w:pPr>
              <w:shd w:val="clear" w:color="auto" w:fill="FFFFFF"/>
              <w:rPr>
                <w:del w:id="947" w:author="Colonero Maxwell" w:date="2020-07-16T15:51:00Z"/>
                <w:rFonts w:ascii="Arial" w:hAnsi="Arial" w:cs="Arial"/>
                <w:color w:val="333333"/>
                <w:sz w:val="18"/>
                <w:szCs w:val="18"/>
                <w:lang w:eastAsia="en-US"/>
              </w:rPr>
            </w:pPr>
            <w:del w:id="948" w:author="Colonero Maxwell" w:date="2020-07-16T15:51:00Z">
              <w:r w:rsidRPr="00DD7F97" w:rsidDel="0075317C">
                <w:rPr>
                  <w:rFonts w:ascii="Arial" w:hAnsi="Arial" w:cs="Arial"/>
                  <w:color w:val="333333"/>
                  <w:sz w:val="18"/>
                  <w:szCs w:val="18"/>
                  <w:lang w:eastAsia="en-US"/>
                </w:rPr>
                <w:delText>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MDPs whom those participants have subsequently engaged on the topic.</w:delText>
              </w:r>
            </w:del>
          </w:p>
          <w:p w14:paraId="748C0064" w14:textId="7D4C3950" w:rsidR="00DD7F97" w:rsidRPr="00DD7F97" w:rsidDel="0075317C" w:rsidRDefault="00DD7F97" w:rsidP="00DD7F97">
            <w:pPr>
              <w:shd w:val="clear" w:color="auto" w:fill="FFFFFF"/>
              <w:rPr>
                <w:del w:id="949" w:author="Colonero Maxwell" w:date="2020-07-16T15:51:00Z"/>
                <w:rFonts w:ascii="Arial" w:hAnsi="Arial" w:cs="Arial"/>
                <w:color w:val="333333"/>
                <w:sz w:val="18"/>
                <w:szCs w:val="18"/>
                <w:lang w:eastAsia="en-US"/>
              </w:rPr>
            </w:pPr>
            <w:del w:id="950" w:author="Colonero Maxwell" w:date="2020-07-16T15:51:00Z">
              <w:r w:rsidRPr="00DD7F97" w:rsidDel="0075317C">
                <w:rPr>
                  <w:rFonts w:ascii="Arial" w:hAnsi="Arial" w:cs="Arial"/>
                  <w:color w:val="333333"/>
                  <w:sz w:val="18"/>
                  <w:szCs w:val="18"/>
                  <w:lang w:eastAsia="en-US"/>
                </w:rPr>
                <w:delText xml:space="preserve"> </w:delText>
              </w:r>
            </w:del>
          </w:p>
          <w:p w14:paraId="39F7FCFB" w14:textId="4AF8968D" w:rsidR="00DD7F97" w:rsidRPr="00DD7F97" w:rsidDel="0075317C" w:rsidRDefault="00DD7F97" w:rsidP="00DD7F97">
            <w:pPr>
              <w:shd w:val="clear" w:color="auto" w:fill="FFFFFF"/>
              <w:rPr>
                <w:del w:id="951" w:author="Colonero Maxwell" w:date="2020-07-16T15:51:00Z"/>
                <w:rFonts w:ascii="Arial" w:hAnsi="Arial" w:cs="Arial"/>
                <w:color w:val="333333"/>
                <w:sz w:val="18"/>
                <w:szCs w:val="18"/>
                <w:lang w:eastAsia="en-US"/>
              </w:rPr>
            </w:pPr>
            <w:del w:id="952" w:author="Colonero Maxwell" w:date="2020-07-16T15:51:00Z">
              <w:r w:rsidRPr="00DD7F97" w:rsidDel="0075317C">
                <w:rPr>
                  <w:rFonts w:ascii="Arial" w:hAnsi="Arial" w:cs="Arial"/>
                  <w:color w:val="333333"/>
                  <w:sz w:val="18"/>
                  <w:szCs w:val="18"/>
                  <w:lang w:eastAsia="en-US"/>
                </w:rPr>
                <w:delText xml:space="preserve">The training is a part of your mandatory L&amp;D curriculum and has to be attended within six months after your promotion.  Please register for one of the dates below by clicking on the respective link and selecting “Register” by January, 24th. </w:delText>
              </w:r>
            </w:del>
          </w:p>
          <w:p w14:paraId="79B0FE60" w14:textId="4D8CE3E4" w:rsidR="00DD7F97" w:rsidRPr="00DD7F97" w:rsidDel="0075317C" w:rsidRDefault="00DD7F97" w:rsidP="00DD7F97">
            <w:pPr>
              <w:shd w:val="clear" w:color="auto" w:fill="FFFFFF"/>
              <w:rPr>
                <w:del w:id="953" w:author="Colonero Maxwell" w:date="2020-07-16T15:51:00Z"/>
                <w:rFonts w:ascii="Arial" w:hAnsi="Arial" w:cs="Arial"/>
                <w:color w:val="333333"/>
                <w:sz w:val="18"/>
                <w:szCs w:val="18"/>
                <w:lang w:eastAsia="en-US"/>
              </w:rPr>
            </w:pPr>
            <w:del w:id="954" w:author="Colonero Maxwell" w:date="2020-07-16T15:51:00Z">
              <w:r w:rsidRPr="00DD7F97" w:rsidDel="0075317C">
                <w:rPr>
                  <w:rFonts w:ascii="Arial" w:hAnsi="Arial" w:cs="Arial"/>
                  <w:color w:val="333333"/>
                  <w:sz w:val="18"/>
                  <w:szCs w:val="18"/>
                  <w:lang w:eastAsia="en-US"/>
                </w:rPr>
                <w:delText xml:space="preserve">Please complete registration yourself (don’t ask your EA), otherwise we won’t be able to see it properly. </w:delText>
              </w:r>
            </w:del>
          </w:p>
          <w:p w14:paraId="161B96DF" w14:textId="3C836436" w:rsidR="00DD7F97" w:rsidRPr="00DD7F97" w:rsidDel="0075317C" w:rsidRDefault="00DD7F97" w:rsidP="00DD7F97">
            <w:pPr>
              <w:shd w:val="clear" w:color="auto" w:fill="FFFFFF"/>
              <w:rPr>
                <w:del w:id="955" w:author="Colonero Maxwell" w:date="2020-07-16T15:51:00Z"/>
                <w:rFonts w:ascii="Arial" w:hAnsi="Arial" w:cs="Arial"/>
                <w:color w:val="333333"/>
                <w:sz w:val="18"/>
                <w:szCs w:val="18"/>
                <w:lang w:eastAsia="en-US"/>
              </w:rPr>
            </w:pPr>
            <w:del w:id="956" w:author="Colonero Maxwell" w:date="2020-07-16T15:51:00Z">
              <w:r w:rsidRPr="00DD7F97" w:rsidDel="0075317C">
                <w:rPr>
                  <w:rFonts w:ascii="Arial" w:hAnsi="Arial" w:cs="Arial"/>
                  <w:color w:val="333333"/>
                  <w:sz w:val="18"/>
                  <w:szCs w:val="18"/>
                  <w:lang w:eastAsia="en-US"/>
                </w:rPr>
                <w:delText xml:space="preserve"> </w:delText>
              </w:r>
            </w:del>
          </w:p>
          <w:p w14:paraId="3B77B55D" w14:textId="2EEA7AC1" w:rsidR="00DD7F97" w:rsidRPr="00DD7F97" w:rsidDel="0075317C" w:rsidRDefault="00DD7F97" w:rsidP="00DD7F97">
            <w:pPr>
              <w:shd w:val="clear" w:color="auto" w:fill="FFFFFF"/>
              <w:rPr>
                <w:del w:id="957" w:author="Colonero Maxwell" w:date="2020-07-16T15:51:00Z"/>
                <w:rFonts w:ascii="Arial" w:hAnsi="Arial" w:cs="Arial"/>
                <w:color w:val="333333"/>
                <w:sz w:val="18"/>
                <w:szCs w:val="18"/>
                <w:lang w:eastAsia="en-US"/>
              </w:rPr>
            </w:pPr>
            <w:del w:id="958" w:author="Colonero Maxwell" w:date="2020-07-16T15:51:00Z">
              <w:r w:rsidRPr="00DD7F97" w:rsidDel="0075317C">
                <w:rPr>
                  <w:rFonts w:ascii="Arial" w:hAnsi="Arial" w:cs="Arial"/>
                  <w:color w:val="333333"/>
                  <w:sz w:val="18"/>
                  <w:szCs w:val="18"/>
                  <w:lang w:eastAsia="en-US"/>
                </w:rPr>
                <w:delText>•</w:delText>
              </w:r>
              <w:r w:rsidRPr="00DD7F97" w:rsidDel="0075317C">
                <w:rPr>
                  <w:rFonts w:ascii="Arial" w:hAnsi="Arial" w:cs="Arial"/>
                  <w:color w:val="333333"/>
                  <w:sz w:val="18"/>
                  <w:szCs w:val="18"/>
                  <w:lang w:eastAsia="en-US"/>
                </w:rPr>
                <w:tab/>
                <w:delText xml:space="preserve">March 16-18, Chicago  </w:delText>
              </w:r>
            </w:del>
          </w:p>
          <w:p w14:paraId="7A758E24" w14:textId="2104C8A4" w:rsidR="00DD7F97" w:rsidRPr="00DD7F97" w:rsidDel="0075317C" w:rsidRDefault="00DD7F97" w:rsidP="00DD7F97">
            <w:pPr>
              <w:shd w:val="clear" w:color="auto" w:fill="FFFFFF"/>
              <w:rPr>
                <w:del w:id="959" w:author="Colonero Maxwell" w:date="2020-07-16T15:51:00Z"/>
                <w:rFonts w:ascii="Arial" w:hAnsi="Arial" w:cs="Arial"/>
                <w:color w:val="333333"/>
                <w:sz w:val="18"/>
                <w:szCs w:val="18"/>
                <w:lang w:eastAsia="en-US"/>
              </w:rPr>
            </w:pPr>
            <w:del w:id="960" w:author="Colonero Maxwell" w:date="2020-07-16T15:51:00Z">
              <w:r w:rsidRPr="00DD7F97" w:rsidDel="0075317C">
                <w:rPr>
                  <w:rFonts w:ascii="Arial" w:hAnsi="Arial" w:cs="Arial"/>
                  <w:color w:val="333333"/>
                  <w:sz w:val="18"/>
                  <w:szCs w:val="18"/>
                  <w:lang w:eastAsia="en-US"/>
                </w:rPr>
                <w:delText>•</w:delText>
              </w:r>
              <w:r w:rsidRPr="00DD7F97" w:rsidDel="0075317C">
                <w:rPr>
                  <w:rFonts w:ascii="Arial" w:hAnsi="Arial" w:cs="Arial"/>
                  <w:color w:val="333333"/>
                  <w:sz w:val="18"/>
                  <w:szCs w:val="18"/>
                  <w:lang w:eastAsia="en-US"/>
                </w:rPr>
                <w:tab/>
                <w:delText xml:space="preserve">May 18-20, Chicago </w:delText>
              </w:r>
            </w:del>
          </w:p>
          <w:p w14:paraId="0ADB07B9" w14:textId="2C6A3F50" w:rsidR="00DD7F97" w:rsidRPr="00DD7F97" w:rsidDel="0075317C" w:rsidRDefault="00DD7F97" w:rsidP="00DD7F97">
            <w:pPr>
              <w:shd w:val="clear" w:color="auto" w:fill="FFFFFF"/>
              <w:rPr>
                <w:del w:id="961" w:author="Colonero Maxwell" w:date="2020-07-16T15:51:00Z"/>
                <w:rFonts w:ascii="Arial" w:hAnsi="Arial" w:cs="Arial"/>
                <w:color w:val="333333"/>
                <w:sz w:val="18"/>
                <w:szCs w:val="18"/>
                <w:lang w:eastAsia="en-US"/>
              </w:rPr>
            </w:pPr>
            <w:del w:id="962" w:author="Colonero Maxwell" w:date="2020-07-16T15:51:00Z">
              <w:r w:rsidRPr="00DD7F97" w:rsidDel="0075317C">
                <w:rPr>
                  <w:rFonts w:ascii="Arial" w:hAnsi="Arial" w:cs="Arial"/>
                  <w:color w:val="333333"/>
                  <w:sz w:val="18"/>
                  <w:szCs w:val="18"/>
                  <w:lang w:eastAsia="en-US"/>
                </w:rPr>
                <w:delText xml:space="preserve"> </w:delText>
              </w:r>
            </w:del>
          </w:p>
          <w:p w14:paraId="0FC3F570" w14:textId="36DD02B4" w:rsidR="00DD7F97" w:rsidRPr="00DD7F97" w:rsidDel="0075317C" w:rsidRDefault="00DD7F97" w:rsidP="00DD7F97">
            <w:pPr>
              <w:shd w:val="clear" w:color="auto" w:fill="FFFFFF"/>
              <w:rPr>
                <w:del w:id="963" w:author="Colonero Maxwell" w:date="2020-07-16T15:51:00Z"/>
                <w:rFonts w:ascii="Arial" w:hAnsi="Arial" w:cs="Arial"/>
                <w:color w:val="333333"/>
                <w:sz w:val="18"/>
                <w:szCs w:val="18"/>
                <w:lang w:eastAsia="en-US"/>
              </w:rPr>
            </w:pPr>
            <w:del w:id="964" w:author="Colonero Maxwell" w:date="2020-07-16T15:51:00Z">
              <w:r w:rsidRPr="00DD7F97" w:rsidDel="0075317C">
                <w:rPr>
                  <w:rFonts w:ascii="Arial" w:hAnsi="Arial" w:cs="Arial"/>
                  <w:color w:val="333333"/>
                  <w:sz w:val="18"/>
                  <w:szCs w:val="18"/>
                  <w:lang w:eastAsia="en-US"/>
                </w:rPr>
                <w:delText xml:space="preserve">Spots at each program will be offered on the first come first served basis. If a program is filled up, you will be put on the waitlist (in this case pop-up will say “you are registered </w:delText>
              </w:r>
            </w:del>
          </w:p>
          <w:p w14:paraId="6BAB8A20" w14:textId="1C0E370F" w:rsidR="00DD7F97" w:rsidRPr="00DD7F97" w:rsidDel="0075317C" w:rsidRDefault="00DD7F97" w:rsidP="00DD7F97">
            <w:pPr>
              <w:shd w:val="clear" w:color="auto" w:fill="FFFFFF"/>
              <w:rPr>
                <w:del w:id="965" w:author="Colonero Maxwell" w:date="2020-07-16T15:51:00Z"/>
                <w:rFonts w:ascii="Arial" w:hAnsi="Arial" w:cs="Arial"/>
                <w:color w:val="333333"/>
                <w:sz w:val="18"/>
                <w:szCs w:val="18"/>
                <w:lang w:eastAsia="en-US"/>
              </w:rPr>
            </w:pPr>
            <w:del w:id="966" w:author="Colonero Maxwell" w:date="2020-07-16T15:51:00Z">
              <w:r w:rsidRPr="00DD7F97" w:rsidDel="0075317C">
                <w:rPr>
                  <w:rFonts w:ascii="Arial" w:hAnsi="Arial" w:cs="Arial"/>
                  <w:color w:val="333333"/>
                  <w:sz w:val="18"/>
                  <w:szCs w:val="18"/>
                  <w:lang w:eastAsia="en-US"/>
                </w:rPr>
                <w:delText>and waitlisted”). If you’re waitlisted, we ask you to hold the dates and plan to attend as if you were registered.</w:delText>
              </w:r>
            </w:del>
          </w:p>
          <w:p w14:paraId="2EDECF8F" w14:textId="388D54E8" w:rsidR="00DD7F97" w:rsidRPr="00DD7F97" w:rsidDel="0075317C" w:rsidRDefault="00DD7F97" w:rsidP="00DD7F97">
            <w:pPr>
              <w:shd w:val="clear" w:color="auto" w:fill="FFFFFF"/>
              <w:rPr>
                <w:del w:id="967" w:author="Colonero Maxwell" w:date="2020-07-16T15:51:00Z"/>
                <w:rFonts w:ascii="Arial" w:hAnsi="Arial" w:cs="Arial"/>
                <w:color w:val="333333"/>
                <w:sz w:val="18"/>
                <w:szCs w:val="18"/>
                <w:lang w:eastAsia="en-US"/>
              </w:rPr>
            </w:pPr>
            <w:del w:id="968" w:author="Colonero Maxwell" w:date="2020-07-16T15:51:00Z">
              <w:r w:rsidRPr="00DD7F97" w:rsidDel="0075317C">
                <w:rPr>
                  <w:rFonts w:ascii="Arial" w:hAnsi="Arial" w:cs="Arial"/>
                  <w:color w:val="333333"/>
                  <w:sz w:val="18"/>
                  <w:szCs w:val="18"/>
                  <w:lang w:eastAsia="en-US"/>
                </w:rPr>
                <w:delText xml:space="preserve"> </w:delText>
              </w:r>
            </w:del>
          </w:p>
          <w:p w14:paraId="34CD6403" w14:textId="409B29FC" w:rsidR="00DD7F97" w:rsidRPr="00DD7F97" w:rsidDel="0075317C" w:rsidRDefault="00DD7F97" w:rsidP="00DD7F97">
            <w:pPr>
              <w:shd w:val="clear" w:color="auto" w:fill="FFFFFF"/>
              <w:rPr>
                <w:del w:id="969" w:author="Colonero Maxwell" w:date="2020-07-16T15:51:00Z"/>
                <w:rFonts w:ascii="Arial" w:hAnsi="Arial" w:cs="Arial"/>
                <w:color w:val="333333"/>
                <w:sz w:val="18"/>
                <w:szCs w:val="18"/>
                <w:lang w:eastAsia="en-US"/>
              </w:rPr>
            </w:pPr>
            <w:del w:id="970" w:author="Colonero Maxwell" w:date="2020-07-16T15:51:00Z">
              <w:r w:rsidRPr="00DD7F97" w:rsidDel="0075317C">
                <w:rPr>
                  <w:rFonts w:ascii="Arial" w:hAnsi="Arial" w:cs="Arial"/>
                  <w:color w:val="333333"/>
                  <w:sz w:val="18"/>
                  <w:szCs w:val="18"/>
                  <w:lang w:eastAsia="en-US"/>
                </w:rPr>
                <w:delText>You can expect confirmation and logistics emails on the following dates (it is your responsibility to hold the dates until then – we won’t be sending invites):</w:delText>
              </w:r>
            </w:del>
          </w:p>
          <w:p w14:paraId="4682905F" w14:textId="5F26D327" w:rsidR="00DD7F97" w:rsidRPr="00DD7F97" w:rsidDel="0075317C" w:rsidRDefault="00DD7F97" w:rsidP="00DD7F97">
            <w:pPr>
              <w:shd w:val="clear" w:color="auto" w:fill="FFFFFF"/>
              <w:rPr>
                <w:del w:id="971" w:author="Colonero Maxwell" w:date="2020-07-16T15:51:00Z"/>
                <w:rFonts w:ascii="Arial" w:hAnsi="Arial" w:cs="Arial"/>
                <w:color w:val="333333"/>
                <w:sz w:val="18"/>
                <w:szCs w:val="18"/>
                <w:lang w:eastAsia="en-US"/>
              </w:rPr>
            </w:pPr>
            <w:del w:id="972" w:author="Colonero Maxwell" w:date="2020-07-16T15:51:00Z">
              <w:r w:rsidRPr="00DD7F97" w:rsidDel="0075317C">
                <w:rPr>
                  <w:rFonts w:ascii="Arial" w:hAnsi="Arial" w:cs="Arial"/>
                  <w:color w:val="333333"/>
                  <w:sz w:val="18"/>
                  <w:szCs w:val="18"/>
                  <w:lang w:eastAsia="en-US"/>
                </w:rPr>
                <w:delText>•</w:delText>
              </w:r>
              <w:r w:rsidRPr="00DD7F97" w:rsidDel="0075317C">
                <w:rPr>
                  <w:rFonts w:ascii="Arial" w:hAnsi="Arial" w:cs="Arial"/>
                  <w:color w:val="333333"/>
                  <w:sz w:val="18"/>
                  <w:szCs w:val="18"/>
                  <w:lang w:eastAsia="en-US"/>
                </w:rPr>
                <w:tab/>
                <w:delText xml:space="preserve">February 3rd for March program </w:delText>
              </w:r>
            </w:del>
          </w:p>
          <w:p w14:paraId="19E958B7" w14:textId="0347363F" w:rsidR="00DD7F97" w:rsidRPr="00DD7F97" w:rsidDel="0075317C" w:rsidRDefault="00DD7F97" w:rsidP="00DD7F97">
            <w:pPr>
              <w:shd w:val="clear" w:color="auto" w:fill="FFFFFF"/>
              <w:rPr>
                <w:del w:id="973" w:author="Colonero Maxwell" w:date="2020-07-16T15:51:00Z"/>
                <w:rFonts w:ascii="Arial" w:hAnsi="Arial" w:cs="Arial"/>
                <w:color w:val="333333"/>
                <w:sz w:val="18"/>
                <w:szCs w:val="18"/>
                <w:lang w:eastAsia="en-US"/>
              </w:rPr>
            </w:pPr>
            <w:del w:id="974" w:author="Colonero Maxwell" w:date="2020-07-16T15:51:00Z">
              <w:r w:rsidRPr="00DD7F97" w:rsidDel="0075317C">
                <w:rPr>
                  <w:rFonts w:ascii="Arial" w:hAnsi="Arial" w:cs="Arial"/>
                  <w:color w:val="333333"/>
                  <w:sz w:val="18"/>
                  <w:szCs w:val="18"/>
                  <w:lang w:eastAsia="en-US"/>
                </w:rPr>
                <w:delText>•</w:delText>
              </w:r>
              <w:r w:rsidRPr="00DD7F97" w:rsidDel="0075317C">
                <w:rPr>
                  <w:rFonts w:ascii="Arial" w:hAnsi="Arial" w:cs="Arial"/>
                  <w:color w:val="333333"/>
                  <w:sz w:val="18"/>
                  <w:szCs w:val="18"/>
                  <w:lang w:eastAsia="en-US"/>
                </w:rPr>
                <w:tab/>
                <w:delText>April 6th for May program</w:delText>
              </w:r>
            </w:del>
          </w:p>
          <w:p w14:paraId="27FD33E8" w14:textId="23895C38" w:rsidR="00DD7F97" w:rsidRPr="00DD7F97" w:rsidDel="0075317C" w:rsidRDefault="00DD7F97" w:rsidP="00DD7F97">
            <w:pPr>
              <w:shd w:val="clear" w:color="auto" w:fill="FFFFFF"/>
              <w:rPr>
                <w:del w:id="975" w:author="Colonero Maxwell" w:date="2020-07-16T15:51:00Z"/>
                <w:rFonts w:ascii="Arial" w:hAnsi="Arial" w:cs="Arial"/>
                <w:color w:val="333333"/>
                <w:sz w:val="18"/>
                <w:szCs w:val="18"/>
                <w:lang w:eastAsia="en-US"/>
              </w:rPr>
            </w:pPr>
            <w:del w:id="976" w:author="Colonero Maxwell" w:date="2020-07-16T15:51:00Z">
              <w:r w:rsidRPr="00DD7F97" w:rsidDel="0075317C">
                <w:rPr>
                  <w:rFonts w:ascii="Arial" w:hAnsi="Arial" w:cs="Arial"/>
                  <w:color w:val="333333"/>
                  <w:sz w:val="18"/>
                  <w:szCs w:val="18"/>
                  <w:lang w:eastAsia="en-US"/>
                </w:rPr>
                <w:delText xml:space="preserve">MDP involvement will be needed if you have to cancel on or after this date, and a $6,000 fee will be charged to your case team. </w:delText>
              </w:r>
            </w:del>
          </w:p>
          <w:p w14:paraId="37BD1370" w14:textId="0846D27B" w:rsidR="00DD7F97" w:rsidRPr="00DD7F97" w:rsidDel="0075317C" w:rsidRDefault="00DD7F97" w:rsidP="00DD7F97">
            <w:pPr>
              <w:shd w:val="clear" w:color="auto" w:fill="FFFFFF"/>
              <w:rPr>
                <w:del w:id="977" w:author="Colonero Maxwell" w:date="2020-07-16T15:51:00Z"/>
                <w:rFonts w:ascii="Arial" w:hAnsi="Arial" w:cs="Arial"/>
                <w:color w:val="333333"/>
                <w:sz w:val="18"/>
                <w:szCs w:val="18"/>
                <w:lang w:eastAsia="en-US"/>
              </w:rPr>
            </w:pPr>
            <w:del w:id="978" w:author="Colonero Maxwell" w:date="2020-07-16T15:51:00Z">
              <w:r w:rsidRPr="00DD7F97" w:rsidDel="0075317C">
                <w:rPr>
                  <w:rFonts w:ascii="Arial" w:hAnsi="Arial" w:cs="Arial"/>
                  <w:color w:val="333333"/>
                  <w:sz w:val="18"/>
                  <w:szCs w:val="18"/>
                  <w:lang w:eastAsia="en-US"/>
                </w:rPr>
                <w:delText xml:space="preserve"> </w:delText>
              </w:r>
            </w:del>
          </w:p>
          <w:p w14:paraId="6B9F8674" w14:textId="0AD3F56A" w:rsidR="00DD7F97" w:rsidRPr="00DD7F97" w:rsidDel="0075317C" w:rsidRDefault="00DD7F97" w:rsidP="00DD7F97">
            <w:pPr>
              <w:shd w:val="clear" w:color="auto" w:fill="FFFFFF"/>
              <w:rPr>
                <w:del w:id="979" w:author="Colonero Maxwell" w:date="2020-07-16T15:51:00Z"/>
                <w:rFonts w:ascii="Arial" w:hAnsi="Arial" w:cs="Arial"/>
                <w:color w:val="333333"/>
                <w:sz w:val="18"/>
                <w:szCs w:val="18"/>
                <w:lang w:eastAsia="en-US"/>
              </w:rPr>
            </w:pPr>
            <w:del w:id="980" w:author="Colonero Maxwell" w:date="2020-07-16T15:51:00Z">
              <w:r w:rsidRPr="00DD7F97" w:rsidDel="0075317C">
                <w:rPr>
                  <w:rFonts w:ascii="Arial" w:hAnsi="Arial" w:cs="Arial"/>
                  <w:color w:val="333333"/>
                  <w:sz w:val="18"/>
                  <w:szCs w:val="18"/>
                  <w:lang w:eastAsia="en-US"/>
                </w:rPr>
                <w:delText>Please let us know if you have any questions, or if you foresee any difficulties with attending.</w:delText>
              </w:r>
            </w:del>
          </w:p>
          <w:p w14:paraId="61F5F704" w14:textId="7C047BF0" w:rsidR="00DD7F97" w:rsidRPr="00DD7F97" w:rsidDel="0075317C" w:rsidRDefault="00DD7F97" w:rsidP="00DD7F97">
            <w:pPr>
              <w:shd w:val="clear" w:color="auto" w:fill="FFFFFF"/>
              <w:rPr>
                <w:del w:id="981" w:author="Colonero Maxwell" w:date="2020-07-16T15:51:00Z"/>
                <w:rFonts w:ascii="Arial" w:hAnsi="Arial" w:cs="Arial"/>
                <w:color w:val="333333"/>
                <w:sz w:val="18"/>
                <w:szCs w:val="18"/>
                <w:lang w:eastAsia="en-US"/>
              </w:rPr>
            </w:pPr>
            <w:del w:id="982" w:author="Colonero Maxwell" w:date="2020-07-16T15:51:00Z">
              <w:r w:rsidRPr="00DD7F97" w:rsidDel="0075317C">
                <w:rPr>
                  <w:rFonts w:ascii="Arial" w:hAnsi="Arial" w:cs="Arial"/>
                  <w:color w:val="333333"/>
                  <w:sz w:val="18"/>
                  <w:szCs w:val="18"/>
                  <w:lang w:eastAsia="en-US"/>
                </w:rPr>
                <w:delText xml:space="preserve"> </w:delText>
              </w:r>
            </w:del>
          </w:p>
          <w:p w14:paraId="34123D6E" w14:textId="31E37EA3" w:rsidR="00DD7F97" w:rsidRPr="00DD7F97" w:rsidDel="0075317C" w:rsidRDefault="00DD7F97" w:rsidP="00DD7F97">
            <w:pPr>
              <w:shd w:val="clear" w:color="auto" w:fill="FFFFFF"/>
              <w:rPr>
                <w:del w:id="983" w:author="Colonero Maxwell" w:date="2020-07-16T15:51:00Z"/>
                <w:rFonts w:ascii="Arial" w:hAnsi="Arial" w:cs="Arial"/>
                <w:color w:val="333333"/>
                <w:sz w:val="18"/>
                <w:szCs w:val="18"/>
                <w:lang w:eastAsia="en-US"/>
              </w:rPr>
            </w:pPr>
            <w:del w:id="984" w:author="Colonero Maxwell" w:date="2020-07-16T15:51:00Z">
              <w:r w:rsidRPr="00DD7F97" w:rsidDel="0075317C">
                <w:rPr>
                  <w:rFonts w:ascii="Arial" w:hAnsi="Arial" w:cs="Arial"/>
                  <w:color w:val="333333"/>
                  <w:sz w:val="18"/>
                  <w:szCs w:val="18"/>
                  <w:lang w:eastAsia="en-US"/>
                </w:rPr>
                <w:delText xml:space="preserve"> </w:delText>
              </w:r>
            </w:del>
          </w:p>
          <w:p w14:paraId="3ACB6ACB" w14:textId="1D8BF484" w:rsidR="00DD7F97" w:rsidRPr="00DD7F97" w:rsidDel="0075317C" w:rsidRDefault="00DD7F97" w:rsidP="00DD7F97">
            <w:pPr>
              <w:shd w:val="clear" w:color="auto" w:fill="FFFFFF"/>
              <w:rPr>
                <w:del w:id="985" w:author="Colonero Maxwell" w:date="2020-07-16T15:51:00Z"/>
                <w:rFonts w:ascii="Arial" w:hAnsi="Arial" w:cs="Arial"/>
                <w:b/>
                <w:bCs/>
                <w:color w:val="333333"/>
                <w:sz w:val="28"/>
                <w:szCs w:val="28"/>
                <w:lang w:eastAsia="en-US"/>
              </w:rPr>
            </w:pPr>
            <w:del w:id="986" w:author="Colonero Maxwell" w:date="2020-07-16T15:51:00Z">
              <w:r w:rsidRPr="00DD7F97" w:rsidDel="0075317C">
                <w:rPr>
                  <w:rFonts w:ascii="Arial" w:hAnsi="Arial" w:cs="Arial"/>
                  <w:b/>
                  <w:bCs/>
                  <w:color w:val="333333"/>
                  <w:sz w:val="28"/>
                  <w:szCs w:val="28"/>
                  <w:lang w:eastAsia="en-US"/>
                </w:rPr>
                <w:delText>CEMA-WESA text</w:delText>
              </w:r>
            </w:del>
          </w:p>
          <w:p w14:paraId="28CCD2AD" w14:textId="5D01304D" w:rsidR="00DD7F97" w:rsidRPr="00DD7F97" w:rsidDel="0075317C" w:rsidRDefault="00DD7F97" w:rsidP="00DD7F97">
            <w:pPr>
              <w:shd w:val="clear" w:color="auto" w:fill="FFFFFF"/>
              <w:rPr>
                <w:del w:id="987" w:author="Colonero Maxwell" w:date="2020-07-16T15:51:00Z"/>
                <w:rFonts w:ascii="Arial" w:hAnsi="Arial" w:cs="Arial"/>
                <w:color w:val="333333"/>
                <w:sz w:val="18"/>
                <w:szCs w:val="18"/>
                <w:lang w:eastAsia="en-US"/>
              </w:rPr>
            </w:pPr>
            <w:del w:id="988" w:author="Colonero Maxwell" w:date="2020-07-16T15:51:00Z">
              <w:r w:rsidRPr="00DD7F97" w:rsidDel="0075317C">
                <w:rPr>
                  <w:rFonts w:ascii="Arial" w:hAnsi="Arial" w:cs="Arial"/>
                  <w:color w:val="333333"/>
                  <w:sz w:val="18"/>
                  <w:szCs w:val="18"/>
                  <w:lang w:eastAsia="en-US"/>
                </w:rPr>
                <w:delText xml:space="preserve"> </w:delText>
              </w:r>
            </w:del>
          </w:p>
          <w:p w14:paraId="54BB0406" w14:textId="3F158BC0" w:rsidR="00DD7F97" w:rsidRPr="00DD7F97" w:rsidDel="0075317C" w:rsidRDefault="00DD7F97" w:rsidP="00DD7F97">
            <w:pPr>
              <w:shd w:val="clear" w:color="auto" w:fill="FFFFFF"/>
              <w:rPr>
                <w:del w:id="989" w:author="Colonero Maxwell" w:date="2020-07-16T15:51:00Z"/>
                <w:rFonts w:ascii="Arial" w:hAnsi="Arial" w:cs="Arial"/>
                <w:color w:val="333333"/>
                <w:sz w:val="18"/>
                <w:szCs w:val="18"/>
                <w:lang w:eastAsia="en-US"/>
              </w:rPr>
            </w:pPr>
            <w:del w:id="990" w:author="Colonero Maxwell" w:date="2020-07-16T15:51:00Z">
              <w:r w:rsidRPr="00DD7F97" w:rsidDel="0075317C">
                <w:rPr>
                  <w:rFonts w:ascii="Arial" w:hAnsi="Arial" w:cs="Arial"/>
                  <w:color w:val="333333"/>
                  <w:sz w:val="18"/>
                  <w:szCs w:val="18"/>
                  <w:lang w:eastAsia="en-US"/>
                </w:rPr>
                <w:delText>Dear Bryce,</w:delText>
              </w:r>
            </w:del>
          </w:p>
          <w:p w14:paraId="25963778" w14:textId="4D79209A" w:rsidR="00DD7F97" w:rsidRPr="00DD7F97" w:rsidDel="0075317C" w:rsidRDefault="00DD7F97" w:rsidP="00DD7F97">
            <w:pPr>
              <w:shd w:val="clear" w:color="auto" w:fill="FFFFFF"/>
              <w:rPr>
                <w:del w:id="991" w:author="Colonero Maxwell" w:date="2020-07-16T15:51:00Z"/>
                <w:rFonts w:ascii="Arial" w:hAnsi="Arial" w:cs="Arial"/>
                <w:color w:val="333333"/>
                <w:sz w:val="18"/>
                <w:szCs w:val="18"/>
                <w:lang w:eastAsia="en-US"/>
              </w:rPr>
            </w:pPr>
            <w:del w:id="992" w:author="Colonero Maxwell" w:date="2020-07-16T15:51:00Z">
              <w:r w:rsidRPr="00DD7F97" w:rsidDel="0075317C">
                <w:rPr>
                  <w:rFonts w:ascii="Arial" w:hAnsi="Arial" w:cs="Arial"/>
                  <w:color w:val="333333"/>
                  <w:sz w:val="18"/>
                  <w:szCs w:val="18"/>
                  <w:lang w:eastAsia="en-US"/>
                </w:rPr>
                <w:delText xml:space="preserve"> </w:delText>
              </w:r>
            </w:del>
          </w:p>
          <w:p w14:paraId="0EDAAF8B" w14:textId="6DC9C20F" w:rsidR="00DD7F97" w:rsidRPr="00DD7F97" w:rsidDel="0075317C" w:rsidRDefault="00DD7F97" w:rsidP="00DD7F97">
            <w:pPr>
              <w:shd w:val="clear" w:color="auto" w:fill="FFFFFF"/>
              <w:rPr>
                <w:del w:id="993" w:author="Colonero Maxwell" w:date="2020-07-16T15:51:00Z"/>
                <w:rFonts w:ascii="Arial" w:hAnsi="Arial" w:cs="Arial"/>
                <w:color w:val="333333"/>
                <w:sz w:val="18"/>
                <w:szCs w:val="18"/>
                <w:lang w:eastAsia="en-US"/>
              </w:rPr>
            </w:pPr>
            <w:del w:id="994" w:author="Colonero Maxwell" w:date="2020-07-16T15:51:00Z">
              <w:r w:rsidRPr="00DD7F97" w:rsidDel="0075317C">
                <w:rPr>
                  <w:rFonts w:ascii="Arial" w:hAnsi="Arial" w:cs="Arial"/>
                  <w:color w:val="333333"/>
                  <w:sz w:val="18"/>
                  <w:szCs w:val="18"/>
                  <w:lang w:eastAsia="en-US"/>
                </w:rPr>
                <w:delText>Congratulations on your promotion! CEMA-WESA Learning &amp; Development team wishes you all the best in your new role.</w:delText>
              </w:r>
            </w:del>
          </w:p>
          <w:p w14:paraId="768D1CC4" w14:textId="16AA847E" w:rsidR="00DD7F97" w:rsidRPr="00DD7F97" w:rsidDel="0075317C" w:rsidRDefault="00DD7F97" w:rsidP="00DD7F97">
            <w:pPr>
              <w:shd w:val="clear" w:color="auto" w:fill="FFFFFF"/>
              <w:rPr>
                <w:del w:id="995" w:author="Colonero Maxwell" w:date="2020-07-16T15:51:00Z"/>
                <w:rFonts w:ascii="Arial" w:hAnsi="Arial" w:cs="Arial"/>
                <w:color w:val="333333"/>
                <w:sz w:val="18"/>
                <w:szCs w:val="18"/>
                <w:lang w:eastAsia="en-US"/>
              </w:rPr>
            </w:pPr>
            <w:del w:id="996" w:author="Colonero Maxwell" w:date="2020-07-16T15:51:00Z">
              <w:r w:rsidRPr="00DD7F97" w:rsidDel="0075317C">
                <w:rPr>
                  <w:rFonts w:ascii="Arial" w:hAnsi="Arial" w:cs="Arial"/>
                  <w:color w:val="333333"/>
                  <w:sz w:val="18"/>
                  <w:szCs w:val="18"/>
                  <w:lang w:eastAsia="en-US"/>
                </w:rPr>
                <w:delText xml:space="preserve"> </w:delText>
              </w:r>
            </w:del>
          </w:p>
          <w:p w14:paraId="1E959107" w14:textId="40D3E3E1" w:rsidR="00DD7F97" w:rsidRPr="00DD7F97" w:rsidDel="0075317C" w:rsidRDefault="00DD7F97" w:rsidP="00DD7F97">
            <w:pPr>
              <w:shd w:val="clear" w:color="auto" w:fill="FFFFFF"/>
              <w:rPr>
                <w:del w:id="997" w:author="Colonero Maxwell" w:date="2020-07-16T15:51:00Z"/>
                <w:rFonts w:ascii="Arial" w:hAnsi="Arial" w:cs="Arial"/>
                <w:color w:val="333333"/>
                <w:sz w:val="18"/>
                <w:szCs w:val="18"/>
                <w:lang w:eastAsia="en-US"/>
              </w:rPr>
            </w:pPr>
            <w:del w:id="998" w:author="Colonero Maxwell" w:date="2020-07-16T15:51:00Z">
              <w:r w:rsidRPr="00DD7F97" w:rsidDel="0075317C">
                <w:rPr>
                  <w:rFonts w:ascii="Arial" w:hAnsi="Arial" w:cs="Arial"/>
                  <w:color w:val="333333"/>
                  <w:sz w:val="18"/>
                  <w:szCs w:val="18"/>
                  <w:lang w:eastAsia="en-US"/>
                </w:rPr>
                <w:delText>We take this chance to cordially invite you to the Commercial Readiness Training in 2020 (formerly Senior Principal Training). This program represents a unique opportunity for you to practice and hone your commercial skills in a safe environment.</w:delText>
              </w:r>
            </w:del>
          </w:p>
          <w:p w14:paraId="6AE97CE7" w14:textId="15545547" w:rsidR="00DD7F97" w:rsidRPr="00DD7F97" w:rsidDel="0075317C" w:rsidRDefault="00DD7F97" w:rsidP="00DD7F97">
            <w:pPr>
              <w:shd w:val="clear" w:color="auto" w:fill="FFFFFF"/>
              <w:rPr>
                <w:del w:id="999" w:author="Colonero Maxwell" w:date="2020-07-16T15:51:00Z"/>
                <w:rFonts w:ascii="Arial" w:hAnsi="Arial" w:cs="Arial"/>
                <w:color w:val="333333"/>
                <w:sz w:val="18"/>
                <w:szCs w:val="18"/>
                <w:lang w:eastAsia="en-US"/>
              </w:rPr>
            </w:pPr>
            <w:del w:id="1000" w:author="Colonero Maxwell" w:date="2020-07-16T15:51:00Z">
              <w:r w:rsidRPr="00DD7F97" w:rsidDel="0075317C">
                <w:rPr>
                  <w:rFonts w:ascii="Arial" w:hAnsi="Arial" w:cs="Arial"/>
                  <w:color w:val="333333"/>
                  <w:sz w:val="18"/>
                  <w:szCs w:val="18"/>
                  <w:lang w:eastAsia="en-US"/>
                </w:rPr>
                <w:delText xml:space="preserve">  </w:delText>
              </w:r>
            </w:del>
          </w:p>
          <w:p w14:paraId="1A698F13" w14:textId="6A5C9F07" w:rsidR="00DD7F97" w:rsidRPr="00DD7F97" w:rsidDel="0075317C" w:rsidRDefault="00DD7F97" w:rsidP="00DD7F97">
            <w:pPr>
              <w:shd w:val="clear" w:color="auto" w:fill="FFFFFF"/>
              <w:rPr>
                <w:del w:id="1001" w:author="Colonero Maxwell" w:date="2020-07-16T15:51:00Z"/>
                <w:rFonts w:ascii="Arial" w:hAnsi="Arial" w:cs="Arial"/>
                <w:color w:val="333333"/>
                <w:sz w:val="18"/>
                <w:szCs w:val="18"/>
                <w:lang w:eastAsia="en-US"/>
              </w:rPr>
            </w:pPr>
            <w:del w:id="1002" w:author="Colonero Maxwell" w:date="2020-07-16T15:51:00Z">
              <w:r w:rsidRPr="00DD7F97" w:rsidDel="0075317C">
                <w:rPr>
                  <w:rFonts w:ascii="Arial" w:hAnsi="Arial" w:cs="Arial"/>
                  <w:color w:val="333333"/>
                  <w:sz w:val="18"/>
                  <w:szCs w:val="18"/>
                  <w:lang w:eastAsia="en-US"/>
                </w:rPr>
                <w:delText>Throughout the training you will engage in a series of in-depth "selling simulations" with senior executives who have been buyers of consulting services from top-tier firms.  Emphasis will be placed on refining communication skills and techniques within this context, and you will interact with and receive real-time feedback from the C-Level executives in the room. The training has been very well-received by prior participants, and by MDPs whom those participants have subsequently engaged on the topic.</w:delText>
              </w:r>
            </w:del>
          </w:p>
          <w:p w14:paraId="5EA287C5" w14:textId="09EB46C7" w:rsidR="00DD7F97" w:rsidRPr="00DD7F97" w:rsidDel="0075317C" w:rsidRDefault="00DD7F97" w:rsidP="00DD7F97">
            <w:pPr>
              <w:shd w:val="clear" w:color="auto" w:fill="FFFFFF"/>
              <w:rPr>
                <w:del w:id="1003" w:author="Colonero Maxwell" w:date="2020-07-16T15:51:00Z"/>
                <w:rFonts w:ascii="Arial" w:hAnsi="Arial" w:cs="Arial"/>
                <w:color w:val="333333"/>
                <w:sz w:val="18"/>
                <w:szCs w:val="18"/>
                <w:lang w:eastAsia="en-US"/>
              </w:rPr>
            </w:pPr>
            <w:del w:id="1004" w:author="Colonero Maxwell" w:date="2020-07-16T15:51:00Z">
              <w:r w:rsidRPr="00DD7F97" w:rsidDel="0075317C">
                <w:rPr>
                  <w:rFonts w:ascii="Arial" w:hAnsi="Arial" w:cs="Arial"/>
                  <w:color w:val="333333"/>
                  <w:sz w:val="18"/>
                  <w:szCs w:val="18"/>
                  <w:lang w:eastAsia="en-US"/>
                </w:rPr>
                <w:delText xml:space="preserve"> </w:delText>
              </w:r>
            </w:del>
          </w:p>
          <w:p w14:paraId="1C3F6F6E" w14:textId="2EE581C6" w:rsidR="00DD7F97" w:rsidRPr="00DD7F97" w:rsidDel="0075317C" w:rsidRDefault="00DD7F97" w:rsidP="00DD7F97">
            <w:pPr>
              <w:shd w:val="clear" w:color="auto" w:fill="FFFFFF"/>
              <w:rPr>
                <w:del w:id="1005" w:author="Colonero Maxwell" w:date="2020-07-16T15:51:00Z"/>
                <w:rFonts w:ascii="Arial" w:hAnsi="Arial" w:cs="Arial"/>
                <w:color w:val="333333"/>
                <w:sz w:val="18"/>
                <w:szCs w:val="18"/>
                <w:lang w:eastAsia="en-US"/>
              </w:rPr>
            </w:pPr>
            <w:del w:id="1006" w:author="Colonero Maxwell" w:date="2020-07-16T15:51:00Z">
              <w:r w:rsidRPr="00DD7F97" w:rsidDel="0075317C">
                <w:rPr>
                  <w:rFonts w:ascii="Arial" w:hAnsi="Arial" w:cs="Arial"/>
                  <w:color w:val="333333"/>
                  <w:sz w:val="18"/>
                  <w:szCs w:val="18"/>
                  <w:lang w:eastAsia="en-US"/>
                </w:rPr>
                <w:delText xml:space="preserve">The training is a part of your mandatory L&amp;D curriculum and has to be attended within six months after your promotion.  Please register for your preferred date between the options below (Please register in both in case the two of them work for you) by clicking on the respective link and selecting “Register” by January, 31st. </w:delText>
              </w:r>
            </w:del>
          </w:p>
          <w:p w14:paraId="48A280CA" w14:textId="4A5FA186" w:rsidR="00DD7F97" w:rsidRPr="00DD7F97" w:rsidDel="0075317C" w:rsidRDefault="00DD7F97" w:rsidP="00DD7F97">
            <w:pPr>
              <w:shd w:val="clear" w:color="auto" w:fill="FFFFFF"/>
              <w:rPr>
                <w:del w:id="1007" w:author="Colonero Maxwell" w:date="2020-07-16T15:51:00Z"/>
                <w:rFonts w:ascii="Arial" w:hAnsi="Arial" w:cs="Arial"/>
                <w:color w:val="333333"/>
                <w:sz w:val="18"/>
                <w:szCs w:val="18"/>
                <w:lang w:eastAsia="en-US"/>
              </w:rPr>
            </w:pPr>
            <w:del w:id="1008" w:author="Colonero Maxwell" w:date="2020-07-16T15:51:00Z">
              <w:r w:rsidRPr="00DD7F97" w:rsidDel="0075317C">
                <w:rPr>
                  <w:rFonts w:ascii="Arial" w:hAnsi="Arial" w:cs="Arial"/>
                  <w:color w:val="333333"/>
                  <w:sz w:val="18"/>
                  <w:szCs w:val="18"/>
                  <w:lang w:eastAsia="en-US"/>
                </w:rPr>
                <w:delText xml:space="preserve"> </w:delText>
              </w:r>
            </w:del>
          </w:p>
          <w:p w14:paraId="1D339735" w14:textId="1C585FF3" w:rsidR="00DD7F97" w:rsidRPr="00DD7F97" w:rsidDel="0075317C" w:rsidRDefault="00DD7F97" w:rsidP="00DD7F97">
            <w:pPr>
              <w:shd w:val="clear" w:color="auto" w:fill="FFFFFF"/>
              <w:rPr>
                <w:del w:id="1009" w:author="Colonero Maxwell" w:date="2020-07-16T15:51:00Z"/>
                <w:rFonts w:ascii="Arial" w:hAnsi="Arial" w:cs="Arial"/>
                <w:color w:val="333333"/>
                <w:sz w:val="18"/>
                <w:szCs w:val="18"/>
                <w:lang w:eastAsia="en-US"/>
              </w:rPr>
            </w:pPr>
            <w:del w:id="1010" w:author="Colonero Maxwell" w:date="2020-07-16T15:51:00Z">
              <w:r w:rsidRPr="00DD7F97" w:rsidDel="0075317C">
                <w:rPr>
                  <w:rFonts w:ascii="Arial" w:hAnsi="Arial" w:cs="Arial"/>
                  <w:color w:val="333333"/>
                  <w:sz w:val="18"/>
                  <w:szCs w:val="18"/>
                  <w:lang w:eastAsia="en-US"/>
                </w:rPr>
                <w:delText xml:space="preserve">Please complete registration yourself (don’t ask your EA), otherwise we won’t be able to see it properly. </w:delText>
              </w:r>
            </w:del>
          </w:p>
          <w:p w14:paraId="5F3C8D37" w14:textId="294D4156" w:rsidR="00DD7F97" w:rsidRPr="00DD7F97" w:rsidDel="0075317C" w:rsidRDefault="00DD7F97" w:rsidP="00DD7F97">
            <w:pPr>
              <w:shd w:val="clear" w:color="auto" w:fill="FFFFFF"/>
              <w:rPr>
                <w:del w:id="1011" w:author="Colonero Maxwell" w:date="2020-07-16T15:51:00Z"/>
                <w:rFonts w:ascii="Arial" w:hAnsi="Arial" w:cs="Arial"/>
                <w:color w:val="333333"/>
                <w:sz w:val="18"/>
                <w:szCs w:val="18"/>
                <w:lang w:eastAsia="en-US"/>
              </w:rPr>
            </w:pPr>
            <w:del w:id="1012" w:author="Colonero Maxwell" w:date="2020-07-16T15:51:00Z">
              <w:r w:rsidRPr="00DD7F97" w:rsidDel="0075317C">
                <w:rPr>
                  <w:rFonts w:ascii="Arial" w:hAnsi="Arial" w:cs="Arial"/>
                  <w:color w:val="333333"/>
                  <w:sz w:val="18"/>
                  <w:szCs w:val="18"/>
                  <w:lang w:eastAsia="en-US"/>
                </w:rPr>
                <w:delText xml:space="preserve"> </w:delText>
              </w:r>
            </w:del>
          </w:p>
          <w:p w14:paraId="31026354" w14:textId="376813FB" w:rsidR="00DD7F97" w:rsidRPr="00DD7F97" w:rsidDel="0075317C" w:rsidRDefault="00DD7F97" w:rsidP="00DD7F97">
            <w:pPr>
              <w:shd w:val="clear" w:color="auto" w:fill="FFFFFF"/>
              <w:rPr>
                <w:del w:id="1013" w:author="Colonero Maxwell" w:date="2020-07-16T15:51:00Z"/>
                <w:rFonts w:ascii="Arial" w:hAnsi="Arial" w:cs="Arial"/>
                <w:color w:val="333333"/>
                <w:sz w:val="18"/>
                <w:szCs w:val="18"/>
                <w:lang w:eastAsia="en-US"/>
              </w:rPr>
            </w:pPr>
            <w:del w:id="1014" w:author="Colonero Maxwell" w:date="2020-07-16T15:51:00Z">
              <w:r w:rsidRPr="00DD7F97" w:rsidDel="0075317C">
                <w:rPr>
                  <w:rFonts w:ascii="Arial" w:hAnsi="Arial" w:cs="Arial"/>
                  <w:color w:val="333333"/>
                  <w:sz w:val="18"/>
                  <w:szCs w:val="18"/>
                  <w:lang w:eastAsia="en-US"/>
                </w:rPr>
                <w:delText>•</w:delText>
              </w:r>
              <w:r w:rsidRPr="00DD7F97" w:rsidDel="0075317C">
                <w:rPr>
                  <w:rFonts w:ascii="Arial" w:hAnsi="Arial" w:cs="Arial"/>
                  <w:color w:val="333333"/>
                  <w:sz w:val="18"/>
                  <w:szCs w:val="18"/>
                  <w:lang w:eastAsia="en-US"/>
                </w:rPr>
                <w:tab/>
                <w:delText xml:space="preserve">April 01-03, Frankfurt </w:delText>
              </w:r>
            </w:del>
          </w:p>
          <w:p w14:paraId="43A95A04" w14:textId="7A8F0318" w:rsidR="00DD7F97" w:rsidRPr="00DD7F97" w:rsidDel="0075317C" w:rsidRDefault="00DD7F97" w:rsidP="00DD7F97">
            <w:pPr>
              <w:shd w:val="clear" w:color="auto" w:fill="FFFFFF"/>
              <w:rPr>
                <w:del w:id="1015" w:author="Colonero Maxwell" w:date="2020-07-16T15:51:00Z"/>
                <w:rFonts w:ascii="Arial" w:hAnsi="Arial" w:cs="Arial"/>
                <w:color w:val="333333"/>
                <w:sz w:val="18"/>
                <w:szCs w:val="18"/>
                <w:lang w:eastAsia="en-US"/>
              </w:rPr>
            </w:pPr>
            <w:del w:id="1016" w:author="Colonero Maxwell" w:date="2020-07-16T15:51:00Z">
              <w:r w:rsidRPr="00DD7F97" w:rsidDel="0075317C">
                <w:rPr>
                  <w:rFonts w:ascii="Arial" w:hAnsi="Arial" w:cs="Arial"/>
                  <w:color w:val="333333"/>
                  <w:sz w:val="18"/>
                  <w:szCs w:val="18"/>
                  <w:lang w:eastAsia="en-US"/>
                </w:rPr>
                <w:delText>•</w:delText>
              </w:r>
              <w:r w:rsidRPr="00DD7F97" w:rsidDel="0075317C">
                <w:rPr>
                  <w:rFonts w:ascii="Arial" w:hAnsi="Arial" w:cs="Arial"/>
                  <w:color w:val="333333"/>
                  <w:sz w:val="18"/>
                  <w:szCs w:val="18"/>
                  <w:lang w:eastAsia="en-US"/>
                </w:rPr>
                <w:tab/>
                <w:delText xml:space="preserve">April 28-30, Frankfurt </w:delText>
              </w:r>
            </w:del>
          </w:p>
          <w:p w14:paraId="52EF36C0" w14:textId="72DA8765" w:rsidR="00DD7F97" w:rsidRPr="00DD7F97" w:rsidDel="0075317C" w:rsidRDefault="00DD7F97" w:rsidP="00DD7F97">
            <w:pPr>
              <w:shd w:val="clear" w:color="auto" w:fill="FFFFFF"/>
              <w:rPr>
                <w:del w:id="1017" w:author="Colonero Maxwell" w:date="2020-07-16T15:51:00Z"/>
                <w:rFonts w:ascii="Arial" w:hAnsi="Arial" w:cs="Arial"/>
                <w:color w:val="333333"/>
                <w:sz w:val="18"/>
                <w:szCs w:val="18"/>
                <w:lang w:eastAsia="en-US"/>
              </w:rPr>
            </w:pPr>
            <w:del w:id="1018" w:author="Colonero Maxwell" w:date="2020-07-16T15:51:00Z">
              <w:r w:rsidRPr="00DD7F97" w:rsidDel="0075317C">
                <w:rPr>
                  <w:rFonts w:ascii="Arial" w:hAnsi="Arial" w:cs="Arial"/>
                  <w:color w:val="333333"/>
                  <w:sz w:val="18"/>
                  <w:szCs w:val="18"/>
                  <w:lang w:eastAsia="en-US"/>
                </w:rPr>
                <w:delText xml:space="preserve"> </w:delText>
              </w:r>
            </w:del>
          </w:p>
          <w:p w14:paraId="3E1441C9" w14:textId="27EE3A8D" w:rsidR="00DD7F97" w:rsidRPr="00DD7F97" w:rsidDel="0075317C" w:rsidRDefault="00DD7F97" w:rsidP="00DD7F97">
            <w:pPr>
              <w:shd w:val="clear" w:color="auto" w:fill="FFFFFF"/>
              <w:rPr>
                <w:del w:id="1019" w:author="Colonero Maxwell" w:date="2020-07-16T15:51:00Z"/>
                <w:rFonts w:ascii="Arial" w:hAnsi="Arial" w:cs="Arial"/>
                <w:color w:val="333333"/>
                <w:sz w:val="18"/>
                <w:szCs w:val="18"/>
                <w:lang w:eastAsia="en-US"/>
              </w:rPr>
            </w:pPr>
            <w:del w:id="1020" w:author="Colonero Maxwell" w:date="2020-07-16T15:51:00Z">
              <w:r w:rsidRPr="00DD7F97" w:rsidDel="0075317C">
                <w:rPr>
                  <w:rFonts w:ascii="Arial" w:hAnsi="Arial" w:cs="Arial"/>
                  <w:color w:val="333333"/>
                  <w:sz w:val="18"/>
                  <w:szCs w:val="18"/>
                  <w:lang w:eastAsia="en-US"/>
                </w:rPr>
                <w:delText>Spots at each program will be offered on the first come first served basis. If a program is filled up, you will be put on the waitlist (in this case pop-up will say “you are registered and waitlisted”). If you’re waitlisted, we ask you to hold the dates and plan to attend as if you were registered.</w:delText>
              </w:r>
            </w:del>
          </w:p>
          <w:p w14:paraId="2A2C9449" w14:textId="0247B355" w:rsidR="00DD7F97" w:rsidRPr="00DD7F97" w:rsidDel="0075317C" w:rsidRDefault="00DD7F97" w:rsidP="00DD7F97">
            <w:pPr>
              <w:shd w:val="clear" w:color="auto" w:fill="FFFFFF"/>
              <w:rPr>
                <w:del w:id="1021" w:author="Colonero Maxwell" w:date="2020-07-16T15:51:00Z"/>
                <w:rFonts w:ascii="Arial" w:hAnsi="Arial" w:cs="Arial"/>
                <w:color w:val="333333"/>
                <w:sz w:val="18"/>
                <w:szCs w:val="18"/>
                <w:lang w:eastAsia="en-US"/>
              </w:rPr>
            </w:pPr>
            <w:del w:id="1022" w:author="Colonero Maxwell" w:date="2020-07-16T15:51:00Z">
              <w:r w:rsidRPr="00DD7F97" w:rsidDel="0075317C">
                <w:rPr>
                  <w:rFonts w:ascii="Arial" w:hAnsi="Arial" w:cs="Arial"/>
                  <w:color w:val="333333"/>
                  <w:sz w:val="18"/>
                  <w:szCs w:val="18"/>
                  <w:lang w:eastAsia="en-US"/>
                </w:rPr>
                <w:delText xml:space="preserve"> </w:delText>
              </w:r>
            </w:del>
          </w:p>
          <w:p w14:paraId="0B418D50" w14:textId="02701875" w:rsidR="00DD7F97" w:rsidRPr="00DD7F97" w:rsidDel="0075317C" w:rsidRDefault="00DD7F97" w:rsidP="00DD7F97">
            <w:pPr>
              <w:shd w:val="clear" w:color="auto" w:fill="FFFFFF"/>
              <w:rPr>
                <w:del w:id="1023" w:author="Colonero Maxwell" w:date="2020-07-16T15:51:00Z"/>
                <w:rFonts w:ascii="Arial" w:hAnsi="Arial" w:cs="Arial"/>
                <w:color w:val="333333"/>
                <w:sz w:val="18"/>
                <w:szCs w:val="18"/>
                <w:lang w:eastAsia="en-US"/>
              </w:rPr>
            </w:pPr>
            <w:del w:id="1024" w:author="Colonero Maxwell" w:date="2020-07-16T15:51:00Z">
              <w:r w:rsidRPr="00DD7F97" w:rsidDel="0075317C">
                <w:rPr>
                  <w:rFonts w:ascii="Arial" w:hAnsi="Arial" w:cs="Arial"/>
                  <w:color w:val="333333"/>
                  <w:sz w:val="18"/>
                  <w:szCs w:val="18"/>
                  <w:lang w:eastAsia="en-US"/>
                </w:rPr>
                <w:delText>You can expect confirmation and logistics emails on the following dates:</w:delText>
              </w:r>
            </w:del>
          </w:p>
          <w:p w14:paraId="6CD6F2E7" w14:textId="071D852E" w:rsidR="00DD7F97" w:rsidRPr="00DD7F97" w:rsidDel="0075317C" w:rsidRDefault="00DD7F97" w:rsidP="00DD7F97">
            <w:pPr>
              <w:shd w:val="clear" w:color="auto" w:fill="FFFFFF"/>
              <w:rPr>
                <w:del w:id="1025" w:author="Colonero Maxwell" w:date="2020-07-16T15:51:00Z"/>
                <w:rFonts w:ascii="Arial" w:hAnsi="Arial" w:cs="Arial"/>
                <w:color w:val="333333"/>
                <w:sz w:val="18"/>
                <w:szCs w:val="18"/>
                <w:lang w:eastAsia="en-US"/>
              </w:rPr>
            </w:pPr>
            <w:del w:id="1026" w:author="Colonero Maxwell" w:date="2020-07-16T15:51:00Z">
              <w:r w:rsidRPr="00DD7F97" w:rsidDel="0075317C">
                <w:rPr>
                  <w:rFonts w:ascii="Arial" w:hAnsi="Arial" w:cs="Arial"/>
                  <w:color w:val="333333"/>
                  <w:sz w:val="18"/>
                  <w:szCs w:val="18"/>
                  <w:lang w:eastAsia="en-US"/>
                </w:rPr>
                <w:delText xml:space="preserve"> </w:delText>
              </w:r>
            </w:del>
          </w:p>
          <w:p w14:paraId="0D3174A4" w14:textId="6BE8FEA6" w:rsidR="00DD7F97" w:rsidRPr="00DD7F97" w:rsidDel="0075317C" w:rsidRDefault="00DD7F97" w:rsidP="00DD7F97">
            <w:pPr>
              <w:shd w:val="clear" w:color="auto" w:fill="FFFFFF"/>
              <w:rPr>
                <w:del w:id="1027" w:author="Colonero Maxwell" w:date="2020-07-16T15:51:00Z"/>
                <w:rFonts w:ascii="Arial" w:hAnsi="Arial" w:cs="Arial"/>
                <w:color w:val="333333"/>
                <w:sz w:val="18"/>
                <w:szCs w:val="18"/>
                <w:lang w:eastAsia="en-US"/>
              </w:rPr>
            </w:pPr>
            <w:del w:id="1028" w:author="Colonero Maxwell" w:date="2020-07-16T15:51:00Z">
              <w:r w:rsidRPr="00DD7F97" w:rsidDel="0075317C">
                <w:rPr>
                  <w:rFonts w:ascii="Arial" w:hAnsi="Arial" w:cs="Arial"/>
                  <w:color w:val="333333"/>
                  <w:sz w:val="18"/>
                  <w:szCs w:val="18"/>
                  <w:lang w:eastAsia="en-US"/>
                </w:rPr>
                <w:delText>•</w:delText>
              </w:r>
              <w:r w:rsidRPr="00DD7F97" w:rsidDel="0075317C">
                <w:rPr>
                  <w:rFonts w:ascii="Arial" w:hAnsi="Arial" w:cs="Arial"/>
                  <w:color w:val="333333"/>
                  <w:sz w:val="18"/>
                  <w:szCs w:val="18"/>
                  <w:lang w:eastAsia="en-US"/>
                </w:rPr>
                <w:tab/>
                <w:delText xml:space="preserve">February 5th for 01-03APR event </w:delText>
              </w:r>
            </w:del>
          </w:p>
          <w:p w14:paraId="3D5480A2" w14:textId="52DDC5E9" w:rsidR="00DD7F97" w:rsidRPr="00DD7F97" w:rsidDel="0075317C" w:rsidRDefault="00DD7F97" w:rsidP="00DD7F97">
            <w:pPr>
              <w:shd w:val="clear" w:color="auto" w:fill="FFFFFF"/>
              <w:rPr>
                <w:del w:id="1029" w:author="Colonero Maxwell" w:date="2020-07-16T15:51:00Z"/>
                <w:rFonts w:ascii="Arial" w:hAnsi="Arial" w:cs="Arial"/>
                <w:color w:val="333333"/>
                <w:sz w:val="18"/>
                <w:szCs w:val="18"/>
                <w:lang w:eastAsia="en-US"/>
              </w:rPr>
            </w:pPr>
            <w:del w:id="1030" w:author="Colonero Maxwell" w:date="2020-07-16T15:51:00Z">
              <w:r w:rsidRPr="00DD7F97" w:rsidDel="0075317C">
                <w:rPr>
                  <w:rFonts w:ascii="Arial" w:hAnsi="Arial" w:cs="Arial"/>
                  <w:color w:val="333333"/>
                  <w:sz w:val="18"/>
                  <w:szCs w:val="18"/>
                  <w:lang w:eastAsia="en-US"/>
                </w:rPr>
                <w:delText>•</w:delText>
              </w:r>
              <w:r w:rsidRPr="00DD7F97" w:rsidDel="0075317C">
                <w:rPr>
                  <w:rFonts w:ascii="Arial" w:hAnsi="Arial" w:cs="Arial"/>
                  <w:color w:val="333333"/>
                  <w:sz w:val="18"/>
                  <w:szCs w:val="18"/>
                  <w:lang w:eastAsia="en-US"/>
                </w:rPr>
                <w:tab/>
                <w:delText>March 3rd for 28-30 APR event</w:delText>
              </w:r>
            </w:del>
          </w:p>
          <w:p w14:paraId="6DD7A482" w14:textId="572DF2B6" w:rsidR="00DD7F97" w:rsidRPr="00DD7F97" w:rsidDel="0075317C" w:rsidRDefault="00DD7F97" w:rsidP="00DD7F97">
            <w:pPr>
              <w:shd w:val="clear" w:color="auto" w:fill="FFFFFF"/>
              <w:rPr>
                <w:del w:id="1031" w:author="Colonero Maxwell" w:date="2020-07-16T15:51:00Z"/>
                <w:rFonts w:ascii="Arial" w:hAnsi="Arial" w:cs="Arial"/>
                <w:color w:val="333333"/>
                <w:sz w:val="18"/>
                <w:szCs w:val="18"/>
                <w:lang w:eastAsia="en-US"/>
              </w:rPr>
            </w:pPr>
            <w:del w:id="1032" w:author="Colonero Maxwell" w:date="2020-07-16T15:51:00Z">
              <w:r w:rsidRPr="00DD7F97" w:rsidDel="0075317C">
                <w:rPr>
                  <w:rFonts w:ascii="Arial" w:hAnsi="Arial" w:cs="Arial"/>
                  <w:color w:val="333333"/>
                  <w:sz w:val="18"/>
                  <w:szCs w:val="18"/>
                  <w:lang w:eastAsia="en-US"/>
                </w:rPr>
                <w:delText xml:space="preserve"> </w:delText>
              </w:r>
            </w:del>
          </w:p>
          <w:p w14:paraId="04CF1162" w14:textId="5ACB25C9" w:rsidR="00DD7F97" w:rsidRPr="00DD7F97" w:rsidDel="0075317C" w:rsidRDefault="00DD7F97" w:rsidP="00DD7F97">
            <w:pPr>
              <w:shd w:val="clear" w:color="auto" w:fill="FFFFFF"/>
              <w:rPr>
                <w:del w:id="1033" w:author="Colonero Maxwell" w:date="2020-07-16T15:51:00Z"/>
                <w:rFonts w:ascii="Arial" w:hAnsi="Arial" w:cs="Arial"/>
                <w:color w:val="333333"/>
                <w:sz w:val="18"/>
                <w:szCs w:val="18"/>
                <w:lang w:eastAsia="en-US"/>
              </w:rPr>
            </w:pPr>
            <w:del w:id="1034" w:author="Colonero Maxwell" w:date="2020-07-16T15:51:00Z">
              <w:r w:rsidRPr="00DD7F97" w:rsidDel="0075317C">
                <w:rPr>
                  <w:rFonts w:ascii="Arial" w:hAnsi="Arial" w:cs="Arial"/>
                  <w:color w:val="333333"/>
                  <w:sz w:val="18"/>
                  <w:szCs w:val="18"/>
                  <w:lang w:eastAsia="en-US"/>
                </w:rPr>
                <w:delText xml:space="preserve">MDP involvement will be needed if you have to cancel on or after this date, and a 6.000€  fee will be charged to your case team. </w:delText>
              </w:r>
            </w:del>
          </w:p>
          <w:p w14:paraId="16DA7D59" w14:textId="3BEBF1C1" w:rsidR="00DD7F97" w:rsidRPr="00DD7F97" w:rsidDel="0075317C" w:rsidRDefault="00DD7F97" w:rsidP="00DD7F97">
            <w:pPr>
              <w:shd w:val="clear" w:color="auto" w:fill="FFFFFF"/>
              <w:rPr>
                <w:del w:id="1035" w:author="Colonero Maxwell" w:date="2020-07-16T15:51:00Z"/>
                <w:rFonts w:ascii="Arial" w:hAnsi="Arial" w:cs="Arial"/>
                <w:color w:val="333333"/>
                <w:sz w:val="18"/>
                <w:szCs w:val="18"/>
                <w:lang w:eastAsia="en-US"/>
              </w:rPr>
            </w:pPr>
            <w:del w:id="1036" w:author="Colonero Maxwell" w:date="2020-07-16T15:51:00Z">
              <w:r w:rsidRPr="00DD7F97" w:rsidDel="0075317C">
                <w:rPr>
                  <w:rFonts w:ascii="Arial" w:hAnsi="Arial" w:cs="Arial"/>
                  <w:color w:val="333333"/>
                  <w:sz w:val="18"/>
                  <w:szCs w:val="18"/>
                  <w:lang w:eastAsia="en-US"/>
                </w:rPr>
                <w:delText xml:space="preserve"> </w:delText>
              </w:r>
            </w:del>
          </w:p>
          <w:p w14:paraId="249EA739" w14:textId="6B62DA97" w:rsidR="00DB2736" w:rsidDel="0075317C" w:rsidRDefault="00DD7F97" w:rsidP="00DD7F97">
            <w:pPr>
              <w:shd w:val="clear" w:color="auto" w:fill="FFFFFF"/>
              <w:rPr>
                <w:del w:id="1037" w:author="Colonero Maxwell" w:date="2020-07-16T15:51:00Z"/>
                <w:rFonts w:ascii="Arial" w:hAnsi="Arial" w:cs="Arial"/>
                <w:color w:val="333333"/>
                <w:sz w:val="18"/>
                <w:szCs w:val="18"/>
                <w:lang w:eastAsia="en-US"/>
              </w:rPr>
            </w:pPr>
            <w:del w:id="1038" w:author="Colonero Maxwell" w:date="2020-07-16T15:51:00Z">
              <w:r w:rsidRPr="00DD7F97" w:rsidDel="0075317C">
                <w:rPr>
                  <w:rFonts w:ascii="Arial" w:hAnsi="Arial" w:cs="Arial"/>
                  <w:color w:val="333333"/>
                  <w:sz w:val="18"/>
                  <w:szCs w:val="18"/>
                  <w:lang w:eastAsia="en-US"/>
                </w:rPr>
                <w:delText>Please contact Santiago Fernández (Fernandez.Santiago@bcg.com)  if you have any questions, or if you foresee any difficulties with attending.</w:delText>
              </w:r>
            </w:del>
          </w:p>
          <w:p w14:paraId="758200C8" w14:textId="4A68CDD0" w:rsidR="00DB2736" w:rsidDel="0075317C" w:rsidRDefault="00DB2736" w:rsidP="00061A0D">
            <w:pPr>
              <w:shd w:val="clear" w:color="auto" w:fill="FFFFFF"/>
              <w:rPr>
                <w:del w:id="1039" w:author="Colonero Maxwell" w:date="2020-07-16T15:51:00Z"/>
                <w:rFonts w:ascii="Arial" w:hAnsi="Arial" w:cs="Arial"/>
                <w:color w:val="333333"/>
                <w:sz w:val="18"/>
                <w:szCs w:val="18"/>
                <w:lang w:eastAsia="en-US"/>
              </w:rPr>
            </w:pPr>
          </w:p>
        </w:tc>
      </w:tr>
    </w:tbl>
    <w:p w14:paraId="6CE0B9D5" w14:textId="77777777" w:rsidR="00B832EC" w:rsidRPr="00B832EC" w:rsidRDefault="00B832EC" w:rsidP="0075317C">
      <w:pPr>
        <w:spacing w:after="160" w:line="259" w:lineRule="auto"/>
        <w:pPrChange w:id="1040" w:author="Colonero Maxwell" w:date="2020-07-16T15:51:00Z">
          <w:pPr>
            <w:spacing w:after="160" w:line="259" w:lineRule="auto"/>
          </w:pPr>
        </w:pPrChange>
      </w:pPr>
      <w:bookmarkStart w:id="1041" w:name="_GoBack"/>
      <w:bookmarkEnd w:id="1041"/>
    </w:p>
    <w:sectPr w:rsidR="00B832EC" w:rsidRPr="00B832EC" w:rsidSect="00F94E45">
      <w:pgSz w:w="12240" w:h="15840" w:code="1"/>
      <w:pgMar w:top="576" w:right="576" w:bottom="576" w:left="576" w:header="1051" w:footer="70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Bennett Bryce" w:date="2020-06-03T09:59:00Z" w:initials="BB">
    <w:p w14:paraId="5E2A03D0" w14:textId="504CE010" w:rsidR="00E72378" w:rsidRDefault="00E72378">
      <w:pPr>
        <w:pStyle w:val="CommentText"/>
      </w:pPr>
      <w:r>
        <w:rPr>
          <w:rStyle w:val="CommentReference"/>
        </w:rPr>
        <w:annotationRef/>
      </w:r>
      <w:r>
        <w:t>See comment below on CONFIRMED vs. REGISTERED terminology</w:t>
      </w:r>
    </w:p>
  </w:comment>
  <w:comment w:id="49" w:author="Bennett Bryce" w:date="2020-06-03T09:59:00Z" w:initials="BB">
    <w:p w14:paraId="4918F1FD" w14:textId="6EDAE257" w:rsidR="00E72378" w:rsidRDefault="00E72378">
      <w:pPr>
        <w:pStyle w:val="CommentText"/>
      </w:pPr>
      <w:r>
        <w:rPr>
          <w:rStyle w:val="CommentReference"/>
        </w:rPr>
        <w:annotationRef/>
      </w:r>
      <w:r>
        <w:t>We need to think about using the term “Confirmed” now that “Registered” is the status learners see</w:t>
      </w:r>
    </w:p>
  </w:comment>
  <w:comment w:id="64" w:author="Colonero Maxwell" w:date="2020-06-03T09:13:00Z" w:initials="CM">
    <w:p w14:paraId="32734EF8" w14:textId="77777777" w:rsidR="00693335" w:rsidRDefault="00693335">
      <w:pPr>
        <w:pStyle w:val="CommentText"/>
      </w:pPr>
      <w:r>
        <w:rPr>
          <w:rStyle w:val="CommentReference"/>
        </w:rPr>
        <w:annotationRef/>
      </w:r>
      <w:r>
        <w:t>How to include more specific details</w:t>
      </w:r>
    </w:p>
    <w:p w14:paraId="5373EAF8" w14:textId="77777777" w:rsidR="00FD78C9" w:rsidRDefault="00FD78C9">
      <w:pPr>
        <w:pStyle w:val="CommentText"/>
      </w:pPr>
    </w:p>
    <w:p w14:paraId="1421A2B4" w14:textId="77777777" w:rsidR="00FD78C9" w:rsidRDefault="00FD78C9">
      <w:pPr>
        <w:pStyle w:val="CommentText"/>
      </w:pPr>
      <w:r w:rsidRPr="00FD78C9">
        <w:t>@Reg_ClassLocation@</w:t>
      </w:r>
    </w:p>
    <w:p w14:paraId="5ECB312E" w14:textId="77777777" w:rsidR="00FD78C9" w:rsidRDefault="00FD78C9">
      <w:pPr>
        <w:pStyle w:val="CommentText"/>
      </w:pPr>
      <w:r w:rsidRPr="00FD78C9">
        <w:t>@</w:t>
      </w:r>
      <w:proofErr w:type="spellStart"/>
      <w:r w:rsidRPr="00FD78C9">
        <w:t>Reg_ClassLocationCountry</w:t>
      </w:r>
      <w:proofErr w:type="spellEnd"/>
      <w:r w:rsidRPr="00FD78C9">
        <w:t>@</w:t>
      </w:r>
    </w:p>
    <w:p w14:paraId="5FBCABF2" w14:textId="77777777" w:rsidR="00FD78C9" w:rsidRDefault="00FD78C9">
      <w:pPr>
        <w:pStyle w:val="CommentText"/>
      </w:pPr>
      <w:r w:rsidRPr="00FD78C9">
        <w:t>@</w:t>
      </w:r>
      <w:proofErr w:type="spellStart"/>
      <w:r w:rsidRPr="00FD78C9">
        <w:t>Reg_ClassLocationZip</w:t>
      </w:r>
      <w:proofErr w:type="spellEnd"/>
      <w:r w:rsidRPr="00FD78C9">
        <w:t>@</w:t>
      </w:r>
    </w:p>
    <w:p w14:paraId="50F586AE" w14:textId="77777777" w:rsidR="00FD78C9" w:rsidRDefault="00FD78C9">
      <w:pPr>
        <w:pStyle w:val="CommentText"/>
      </w:pPr>
      <w:r w:rsidRPr="00FD78C9">
        <w:t>@</w:t>
      </w:r>
      <w:proofErr w:type="spellStart"/>
      <w:r w:rsidRPr="00FD78C9">
        <w:t>Reg_ClassLocationState</w:t>
      </w:r>
      <w:proofErr w:type="spellEnd"/>
      <w:r w:rsidRPr="00FD78C9">
        <w:t>@</w:t>
      </w:r>
    </w:p>
    <w:p w14:paraId="1070B83D" w14:textId="77777777" w:rsidR="00FD78C9" w:rsidRDefault="00FD78C9">
      <w:pPr>
        <w:pStyle w:val="CommentText"/>
      </w:pPr>
      <w:r w:rsidRPr="00FD78C9">
        <w:t>@</w:t>
      </w:r>
      <w:proofErr w:type="spellStart"/>
      <w:r w:rsidRPr="00FD78C9">
        <w:t>Reg_ClassLocationCity</w:t>
      </w:r>
      <w:proofErr w:type="spellEnd"/>
      <w:r w:rsidRPr="00FD78C9">
        <w:t>@</w:t>
      </w:r>
    </w:p>
    <w:p w14:paraId="1ACF3570" w14:textId="77777777" w:rsidR="00FD78C9" w:rsidRDefault="00FD78C9">
      <w:pPr>
        <w:pStyle w:val="CommentText"/>
      </w:pPr>
      <w:r w:rsidRPr="00FD78C9">
        <w:t>@Reg_ClassLocationAddr2@</w:t>
      </w:r>
    </w:p>
    <w:p w14:paraId="690DEE64" w14:textId="77777777" w:rsidR="00FD78C9" w:rsidRDefault="00FD78C9">
      <w:pPr>
        <w:pStyle w:val="CommentText"/>
      </w:pPr>
      <w:r w:rsidRPr="00FD78C9">
        <w:t>@Reg_ClassLocationAddr1@</w:t>
      </w:r>
    </w:p>
    <w:p w14:paraId="41902760" w14:textId="1A41CACE" w:rsidR="00FD78C9" w:rsidRDefault="00FD78C9">
      <w:pPr>
        <w:pStyle w:val="CommentText"/>
      </w:pPr>
      <w:r w:rsidRPr="00FD78C9">
        <w:t>@</w:t>
      </w:r>
      <w:proofErr w:type="spellStart"/>
      <w:r w:rsidRPr="00FD78C9">
        <w:t>Reg_Location_TimeZone</w:t>
      </w:r>
      <w:proofErr w:type="spellEnd"/>
      <w:r w:rsidRPr="00FD78C9">
        <w:t>@</w:t>
      </w:r>
    </w:p>
  </w:comment>
  <w:comment w:id="70" w:author="Colonero Maxwell" w:date="2020-06-02T16:45:00Z" w:initials="CM">
    <w:p w14:paraId="54F2BD20" w14:textId="13983D95" w:rsidR="00061A0D" w:rsidRDefault="00061A0D">
      <w:pPr>
        <w:pStyle w:val="CommentText"/>
      </w:pPr>
      <w:r>
        <w:rPr>
          <w:rStyle w:val="CommentReference"/>
        </w:rPr>
        <w:annotationRef/>
      </w:r>
      <w:r>
        <w:t>Not sure if we can pull in Project Code as we don’t capture it</w:t>
      </w:r>
    </w:p>
  </w:comment>
  <w:comment w:id="68" w:author="Bennett Bryce" w:date="2020-06-03T09:57:00Z" w:initials="BB">
    <w:p w14:paraId="0D3E58FF" w14:textId="364BF2ED" w:rsidR="00E72378" w:rsidRDefault="00E72378">
      <w:pPr>
        <w:pStyle w:val="CommentText"/>
      </w:pPr>
      <w:r>
        <w:rPr>
          <w:rStyle w:val="CommentReference"/>
        </w:rPr>
        <w:annotationRef/>
      </w:r>
      <w:r>
        <w:t>Agree - The charge code will be in a Custom field.  We need to see if there is a way to pull in a custom field?</w:t>
      </w:r>
    </w:p>
  </w:comment>
  <w:comment w:id="94" w:author="Colonero Maxwell" w:date="2020-06-02T16:43:00Z" w:initials="CM">
    <w:p w14:paraId="7D37D9D2" w14:textId="77777777" w:rsidR="00061A0D" w:rsidRDefault="00061A0D" w:rsidP="00373249">
      <w:pPr>
        <w:pStyle w:val="CommentText"/>
      </w:pPr>
      <w:r>
        <w:rPr>
          <w:rStyle w:val="CommentReference"/>
        </w:rPr>
        <w:annotationRef/>
      </w:r>
      <w:r w:rsidRPr="006E6C36">
        <w:t>@</w:t>
      </w:r>
      <w:proofErr w:type="spellStart"/>
      <w:r w:rsidRPr="006E6C36">
        <w:t>Reg_Live_CourseDetailURL</w:t>
      </w:r>
      <w:proofErr w:type="spellEnd"/>
      <w:r w:rsidRPr="006E6C36">
        <w:t>@</w:t>
      </w:r>
    </w:p>
    <w:p w14:paraId="62AC3570" w14:textId="77777777" w:rsidR="00061A0D" w:rsidRDefault="00061A0D" w:rsidP="00373249">
      <w:pPr>
        <w:pStyle w:val="CommentText"/>
      </w:pPr>
      <w:r>
        <w:t>Or</w:t>
      </w:r>
    </w:p>
    <w:p w14:paraId="038AF61D" w14:textId="77777777" w:rsidR="00061A0D" w:rsidRDefault="00061A0D" w:rsidP="00373249">
      <w:pPr>
        <w:pStyle w:val="CommentText"/>
      </w:pPr>
      <w:r w:rsidRPr="006E6C36">
        <w:t>@</w:t>
      </w:r>
      <w:proofErr w:type="spellStart"/>
      <w:r w:rsidRPr="006E6C36">
        <w:t>Offering_Live_CourseDetailURL</w:t>
      </w:r>
      <w:proofErr w:type="spellEnd"/>
      <w:r w:rsidRPr="006E6C36">
        <w:t>@</w:t>
      </w:r>
    </w:p>
  </w:comment>
  <w:comment w:id="105" w:author="Colonero Maxwell" w:date="2020-06-02T16:43:00Z" w:initials="CM">
    <w:p w14:paraId="4ED8BE7B" w14:textId="77777777" w:rsidR="00061A0D" w:rsidRDefault="00061A0D">
      <w:pPr>
        <w:pStyle w:val="CommentText"/>
      </w:pPr>
      <w:r>
        <w:rPr>
          <w:rStyle w:val="CommentReference"/>
        </w:rPr>
        <w:annotationRef/>
      </w:r>
      <w:r w:rsidRPr="006E6C36">
        <w:t>@</w:t>
      </w:r>
      <w:proofErr w:type="spellStart"/>
      <w:r w:rsidRPr="006E6C36">
        <w:t>Reg_Live_CourseDetailURL</w:t>
      </w:r>
      <w:proofErr w:type="spellEnd"/>
      <w:r w:rsidRPr="006E6C36">
        <w:t>@</w:t>
      </w:r>
    </w:p>
    <w:p w14:paraId="64711F6C" w14:textId="494F5C6A" w:rsidR="00061A0D" w:rsidRDefault="00061A0D">
      <w:pPr>
        <w:pStyle w:val="CommentText"/>
      </w:pPr>
      <w:r>
        <w:t>Or</w:t>
      </w:r>
    </w:p>
    <w:p w14:paraId="4BD38350" w14:textId="77DF5180" w:rsidR="00061A0D" w:rsidRDefault="00061A0D">
      <w:pPr>
        <w:pStyle w:val="CommentText"/>
      </w:pPr>
      <w:r w:rsidRPr="006E6C36">
        <w:t>@</w:t>
      </w:r>
      <w:proofErr w:type="spellStart"/>
      <w:r w:rsidRPr="006E6C36">
        <w:t>Offering_Live_CourseDetailURL</w:t>
      </w:r>
      <w:proofErr w:type="spellEnd"/>
      <w:r w:rsidRPr="006E6C36">
        <w:t>@</w:t>
      </w:r>
    </w:p>
  </w:comment>
  <w:comment w:id="91" w:author="Bennett Bryce" w:date="2020-06-03T10:00:00Z" w:initials="BB">
    <w:p w14:paraId="303C9922" w14:textId="5DF73581" w:rsidR="00E72378" w:rsidRDefault="00E72378">
      <w:pPr>
        <w:pStyle w:val="CommentText"/>
      </w:pPr>
      <w:r>
        <w:rPr>
          <w:rStyle w:val="CommentReference"/>
        </w:rPr>
        <w:annotationRef/>
      </w:r>
      <w:r>
        <w:t xml:space="preserve">Not everything will have pre-work, require travel, etc.  Also, do we want people to go to the Course or Class page?  </w:t>
      </w:r>
    </w:p>
  </w:comment>
  <w:comment w:id="130" w:author="Colonero Maxwell" w:date="2020-06-02T16:55:00Z" w:initials="CM">
    <w:p w14:paraId="6A3EE9EE" w14:textId="5E821234" w:rsidR="00061A0D" w:rsidRDefault="00061A0D">
      <w:pPr>
        <w:pStyle w:val="CommentText"/>
      </w:pPr>
      <w:r>
        <w:rPr>
          <w:rStyle w:val="CommentReference"/>
        </w:rPr>
        <w:annotationRef/>
      </w:r>
      <w:r>
        <w:t>Is this a workspace or do we want to mention the drop functionality?</w:t>
      </w:r>
    </w:p>
  </w:comment>
  <w:comment w:id="120" w:author="Bennett Bryce" w:date="2020-06-03T10:01:00Z" w:initials="BB">
    <w:p w14:paraId="6FCC9038" w14:textId="2AEE78E3" w:rsidR="00E72378" w:rsidRDefault="00E72378">
      <w:pPr>
        <w:pStyle w:val="CommentText"/>
      </w:pPr>
      <w:r>
        <w:rPr>
          <w:rStyle w:val="CommentReference"/>
        </w:rPr>
        <w:annotationRef/>
      </w:r>
      <w:r>
        <w:t>In Saba, we’ll use the DROP functionality as the mechanism. Not sure we can include this section?</w:t>
      </w:r>
    </w:p>
  </w:comment>
  <w:comment w:id="178" w:author="Colonero Maxwell" w:date="2020-06-03T09:54:00Z" w:initials="CM">
    <w:p w14:paraId="3BEB2C39" w14:textId="77777777" w:rsidR="00A93F43" w:rsidRDefault="00A93F43">
      <w:pPr>
        <w:pStyle w:val="CommentText"/>
      </w:pPr>
      <w:r>
        <w:rPr>
          <w:rStyle w:val="CommentReference"/>
        </w:rPr>
        <w:annotationRef/>
      </w:r>
      <w:r>
        <w:t>Look up correct named query</w:t>
      </w:r>
    </w:p>
    <w:p w14:paraId="6F90D14B" w14:textId="1B5C8B0A" w:rsidR="00A93F43" w:rsidRDefault="00A93F43">
      <w:pPr>
        <w:pStyle w:val="CommentText"/>
      </w:pPr>
      <w:r>
        <w:t>Can we include Alternate manager</w:t>
      </w:r>
      <w:r w:rsidR="00D57636">
        <w:t xml:space="preserve"> (</w:t>
      </w:r>
      <w:proofErr w:type="spellStart"/>
      <w:r w:rsidR="00D57636">
        <w:t>EAs</w:t>
      </w:r>
      <w:proofErr w:type="spellEnd"/>
      <w:r w:rsidR="00D57636">
        <w:t>)</w:t>
      </w:r>
      <w:r>
        <w:t xml:space="preserve"> as </w:t>
      </w:r>
      <w:proofErr w:type="gramStart"/>
      <w:r>
        <w:t>CC</w:t>
      </w:r>
      <w:proofErr w:type="gramEnd"/>
    </w:p>
  </w:comment>
  <w:comment w:id="210" w:author="Colonero Maxwell" w:date="2020-06-02T17:23:00Z" w:initials="CM">
    <w:p w14:paraId="28A3F099" w14:textId="3451DE52" w:rsidR="00061A0D" w:rsidRDefault="00061A0D" w:rsidP="005F176F">
      <w:r>
        <w:rPr>
          <w:rStyle w:val="CommentReference"/>
        </w:rPr>
        <w:annotationRef/>
      </w:r>
      <w:r>
        <w:t xml:space="preserve">No &lt;name&gt; keyword for </w:t>
      </w:r>
      <w:r w:rsidRPr="00867848">
        <w:rPr>
          <w:color w:val="00B050"/>
        </w:rPr>
        <w:t xml:space="preserve">Instructor-Led Class Reminder (x </w:t>
      </w:r>
      <w:proofErr w:type="gramStart"/>
      <w:r w:rsidRPr="00867848">
        <w:rPr>
          <w:color w:val="00B050"/>
        </w:rPr>
        <w:t>days)</w:t>
      </w:r>
      <w:r>
        <w:t>  event</w:t>
      </w:r>
      <w:proofErr w:type="gramEnd"/>
    </w:p>
    <w:p w14:paraId="0BA431F8" w14:textId="30A3C9B5" w:rsidR="00061A0D" w:rsidRDefault="00061A0D">
      <w:pPr>
        <w:pStyle w:val="CommentText"/>
      </w:pPr>
    </w:p>
  </w:comment>
  <w:comment w:id="227" w:author="Colonero Maxwell" w:date="2020-06-02T16:43:00Z" w:initials="CM">
    <w:p w14:paraId="3CE787CD" w14:textId="77777777" w:rsidR="00061A0D" w:rsidRDefault="00061A0D" w:rsidP="00E86C1A">
      <w:pPr>
        <w:pStyle w:val="CommentText"/>
      </w:pPr>
      <w:r>
        <w:rPr>
          <w:rStyle w:val="CommentReference"/>
        </w:rPr>
        <w:annotationRef/>
      </w:r>
      <w:r w:rsidRPr="006E6C36">
        <w:t>@</w:t>
      </w:r>
      <w:proofErr w:type="spellStart"/>
      <w:r w:rsidRPr="006E6C36">
        <w:t>Reg_Live_CourseDetailURL</w:t>
      </w:r>
      <w:proofErr w:type="spellEnd"/>
      <w:r w:rsidRPr="006E6C36">
        <w:t>@</w:t>
      </w:r>
    </w:p>
    <w:p w14:paraId="195193A6" w14:textId="77777777" w:rsidR="00061A0D" w:rsidRDefault="00061A0D" w:rsidP="00E86C1A">
      <w:pPr>
        <w:pStyle w:val="CommentText"/>
      </w:pPr>
      <w:r>
        <w:t>Or</w:t>
      </w:r>
    </w:p>
    <w:p w14:paraId="699A086A" w14:textId="77777777" w:rsidR="00061A0D" w:rsidRDefault="00061A0D" w:rsidP="00E86C1A">
      <w:pPr>
        <w:pStyle w:val="CommentText"/>
      </w:pPr>
      <w:r w:rsidRPr="006E6C36">
        <w:t>@</w:t>
      </w:r>
      <w:proofErr w:type="spellStart"/>
      <w:r w:rsidRPr="006E6C36">
        <w:t>Offering_Live_CourseDetailURL</w:t>
      </w:r>
      <w:proofErr w:type="spellEnd"/>
      <w:r w:rsidRPr="006E6C36">
        <w:t>@</w:t>
      </w:r>
    </w:p>
  </w:comment>
  <w:comment w:id="243" w:author="Colonero Maxwell" w:date="2020-06-02T16:43:00Z" w:initials="CM">
    <w:p w14:paraId="5541C4CA" w14:textId="77777777" w:rsidR="00061A0D" w:rsidRDefault="00061A0D" w:rsidP="00E86C1A">
      <w:pPr>
        <w:pStyle w:val="CommentText"/>
      </w:pPr>
      <w:r>
        <w:rPr>
          <w:rStyle w:val="CommentReference"/>
        </w:rPr>
        <w:annotationRef/>
      </w:r>
      <w:r w:rsidRPr="006E6C36">
        <w:t>@</w:t>
      </w:r>
      <w:proofErr w:type="spellStart"/>
      <w:r w:rsidRPr="006E6C36">
        <w:t>Reg_Live_CourseDetailURL</w:t>
      </w:r>
      <w:proofErr w:type="spellEnd"/>
      <w:r w:rsidRPr="006E6C36">
        <w:t>@</w:t>
      </w:r>
    </w:p>
    <w:p w14:paraId="57276401" w14:textId="77777777" w:rsidR="00061A0D" w:rsidRDefault="00061A0D" w:rsidP="00E86C1A">
      <w:pPr>
        <w:pStyle w:val="CommentText"/>
      </w:pPr>
      <w:r>
        <w:t>Or</w:t>
      </w:r>
    </w:p>
    <w:p w14:paraId="1D34666A" w14:textId="77777777" w:rsidR="00061A0D" w:rsidRDefault="00061A0D" w:rsidP="00E86C1A">
      <w:pPr>
        <w:pStyle w:val="CommentText"/>
      </w:pPr>
      <w:r w:rsidRPr="006E6C36">
        <w:t>@</w:t>
      </w:r>
      <w:proofErr w:type="spellStart"/>
      <w:r w:rsidRPr="006E6C36">
        <w:t>Offering_Live_CourseDetailURL</w:t>
      </w:r>
      <w:proofErr w:type="spellEnd"/>
      <w:r w:rsidRPr="006E6C36">
        <w:t>@</w:t>
      </w:r>
    </w:p>
  </w:comment>
  <w:comment w:id="290" w:author="Colonero Maxwell" w:date="2020-06-02T16:55:00Z" w:initials="CM">
    <w:p w14:paraId="7D0D9B68" w14:textId="77777777" w:rsidR="00061A0D" w:rsidRDefault="00061A0D" w:rsidP="00E86C1A">
      <w:pPr>
        <w:pStyle w:val="CommentText"/>
      </w:pPr>
      <w:r>
        <w:rPr>
          <w:rStyle w:val="CommentReference"/>
        </w:rPr>
        <w:annotationRef/>
      </w:r>
      <w:r>
        <w:t>Is this a workspace or do we want to mention the drop functionality?</w:t>
      </w:r>
    </w:p>
  </w:comment>
  <w:comment w:id="370" w:author="Colonero Maxwell" w:date="2020-06-02T17:27:00Z" w:initials="CM">
    <w:p w14:paraId="6F63B12C" w14:textId="77777777" w:rsidR="00061A0D" w:rsidRDefault="00061A0D">
      <w:pPr>
        <w:pStyle w:val="CommentText"/>
      </w:pPr>
      <w:r>
        <w:rPr>
          <w:rStyle w:val="CommentReference"/>
        </w:rPr>
        <w:annotationRef/>
      </w:r>
      <w:r>
        <w:t xml:space="preserve">No date to pull in for closing of the feedback window. </w:t>
      </w:r>
    </w:p>
    <w:p w14:paraId="746DD9F2" w14:textId="77777777" w:rsidR="00061A0D" w:rsidRDefault="00061A0D">
      <w:pPr>
        <w:pStyle w:val="CommentText"/>
      </w:pPr>
    </w:p>
    <w:p w14:paraId="1ADFB841" w14:textId="77777777" w:rsidR="00061A0D" w:rsidRDefault="00061A0D">
      <w:pPr>
        <w:pStyle w:val="CommentText"/>
      </w:pPr>
      <w:r>
        <w:t>Do we want to specify a date?</w:t>
      </w:r>
    </w:p>
    <w:p w14:paraId="529113A2" w14:textId="77777777" w:rsidR="00061A0D" w:rsidRDefault="00061A0D">
      <w:pPr>
        <w:pStyle w:val="CommentText"/>
      </w:pPr>
    </w:p>
    <w:p w14:paraId="416882C4" w14:textId="4FE747E7" w:rsidR="00061A0D" w:rsidRPr="00CC57FC" w:rsidRDefault="00061A0D">
      <w:pPr>
        <w:pStyle w:val="CommentText"/>
        <w:rPr>
          <w:b/>
          <w:bCs/>
        </w:rPr>
      </w:pPr>
      <w:r w:rsidRPr="00CC57FC">
        <w:rPr>
          <w:b/>
          <w:bCs/>
        </w:rPr>
        <w:t>Need to ask Rachel, where do you set when an evaluation expire? Could we standardize that and then rewrite the language with the decision?</w:t>
      </w:r>
    </w:p>
  </w:comment>
  <w:comment w:id="382" w:author="Colonero Maxwell" w:date="2020-06-02T17:33:00Z" w:initials="CM">
    <w:p w14:paraId="534AAB88" w14:textId="0F5113CF" w:rsidR="00061A0D" w:rsidRDefault="00061A0D">
      <w:pPr>
        <w:pStyle w:val="CommentText"/>
      </w:pPr>
      <w:r>
        <w:rPr>
          <w:rStyle w:val="CommentReference"/>
        </w:rPr>
        <w:annotationRef/>
      </w:r>
      <w:r>
        <w:t>URL to My Plan page</w:t>
      </w:r>
    </w:p>
  </w:comment>
  <w:comment w:id="390" w:author="Colonero Maxwell" w:date="2020-06-02T17:32:00Z" w:initials="CM">
    <w:p w14:paraId="2651DD01" w14:textId="76BAB5F2" w:rsidR="00061A0D" w:rsidRDefault="00061A0D">
      <w:pPr>
        <w:pStyle w:val="CommentText"/>
      </w:pPr>
      <w:r>
        <w:rPr>
          <w:rStyle w:val="CommentReference"/>
        </w:rPr>
        <w:annotationRef/>
      </w:r>
      <w:r>
        <w:t>No CSR available in keywords</w:t>
      </w:r>
    </w:p>
  </w:comment>
  <w:comment w:id="465" w:author="Colonero Maxwell" w:date="2020-06-02T17:25:00Z" w:initials="CM">
    <w:p w14:paraId="55C7DC80" w14:textId="77777777" w:rsidR="00061A0D" w:rsidRPr="00AC6F06" w:rsidRDefault="00061A0D">
      <w:pPr>
        <w:pStyle w:val="CommentText"/>
      </w:pPr>
      <w:r>
        <w:rPr>
          <w:rStyle w:val="CommentReference"/>
        </w:rPr>
        <w:annotationRef/>
      </w:r>
      <w:r>
        <w:t>No name for ‘</w:t>
      </w:r>
      <w:r w:rsidRPr="00AC6F06">
        <w:t xml:space="preserve">Complete Evaluation’ event </w:t>
      </w:r>
    </w:p>
  </w:comment>
  <w:comment w:id="466" w:author="Colonero Maxwell" w:date="2020-06-02T17:27:00Z" w:initials="CM">
    <w:p w14:paraId="297AA728" w14:textId="56204AAA" w:rsidR="00061A0D" w:rsidRDefault="00061A0D">
      <w:pPr>
        <w:pStyle w:val="CommentText"/>
      </w:pPr>
      <w:r>
        <w:rPr>
          <w:rStyle w:val="CommentReference"/>
        </w:rPr>
        <w:annotationRef/>
      </w:r>
      <w:r w:rsidRPr="00CC57FC">
        <w:rPr>
          <w:b/>
          <w:bCs/>
        </w:rPr>
        <w:t>Need to ask Rachel, where do you set when an evaluation expire? Could we standardize that and then rewrite the language with the decision?</w:t>
      </w:r>
    </w:p>
  </w:comment>
  <w:comment w:id="478" w:author="Colonero Maxwell" w:date="2020-06-02T17:33:00Z" w:initials="CM">
    <w:p w14:paraId="616B62A0" w14:textId="77777777" w:rsidR="00061A0D" w:rsidRDefault="00061A0D">
      <w:pPr>
        <w:pStyle w:val="CommentText"/>
      </w:pPr>
      <w:r>
        <w:rPr>
          <w:rStyle w:val="CommentReference"/>
        </w:rPr>
        <w:annotationRef/>
      </w:r>
      <w:r>
        <w:t>URL to My Plan page</w:t>
      </w:r>
    </w:p>
  </w:comment>
  <w:comment w:id="486" w:author="Colonero Maxwell" w:date="2020-06-02T17:32:00Z" w:initials="CM">
    <w:p w14:paraId="6FB37DB2" w14:textId="77777777" w:rsidR="00061A0D" w:rsidRDefault="00061A0D">
      <w:pPr>
        <w:pStyle w:val="CommentText"/>
      </w:pPr>
      <w:r>
        <w:rPr>
          <w:rStyle w:val="CommentReference"/>
        </w:rPr>
        <w:annotationRef/>
      </w:r>
      <w:r>
        <w:t>No CSR available in keywords</w:t>
      </w:r>
    </w:p>
  </w:comment>
  <w:comment w:id="541" w:author="Colonero Maxwell" w:date="2020-06-02T17:46:00Z" w:initials="CM">
    <w:p w14:paraId="50057D74" w14:textId="5710EBE3" w:rsidR="00061A0D" w:rsidRDefault="00061A0D" w:rsidP="00CC57FC">
      <w:pPr>
        <w:pStyle w:val="CommentText"/>
      </w:pPr>
      <w:r>
        <w:rPr>
          <w:rStyle w:val="CommentReference"/>
        </w:rPr>
        <w:annotationRef/>
      </w:r>
      <w:r>
        <w:t>Might be</w:t>
      </w:r>
    </w:p>
    <w:p w14:paraId="2B5A026F" w14:textId="4E87EFC0" w:rsidR="00061A0D" w:rsidRDefault="00061A0D" w:rsidP="00CC57FC">
      <w:pPr>
        <w:pStyle w:val="CommentText"/>
      </w:pPr>
      <w:r>
        <w:t>@</w:t>
      </w:r>
      <w:proofErr w:type="spellStart"/>
      <w:r>
        <w:t>Reg_Session_Start_Date</w:t>
      </w:r>
      <w:proofErr w:type="spellEnd"/>
      <w:r>
        <w:t>_#@</w:t>
      </w:r>
    </w:p>
    <w:p w14:paraId="017F4A9E" w14:textId="371C2A1A" w:rsidR="00061A0D" w:rsidRDefault="00061A0D" w:rsidP="00CC57FC">
      <w:pPr>
        <w:pStyle w:val="CommentText"/>
      </w:pPr>
      <w:r>
        <w:t>@</w:t>
      </w:r>
      <w:proofErr w:type="spellStart"/>
      <w:r>
        <w:t>Reg_Session_End_Date</w:t>
      </w:r>
      <w:proofErr w:type="spellEnd"/>
      <w:r>
        <w:t>_#@</w:t>
      </w:r>
    </w:p>
  </w:comment>
  <w:comment w:id="575" w:author="Colonero Maxwell" w:date="2020-06-02T17:46:00Z" w:initials="CM">
    <w:p w14:paraId="463D19B7" w14:textId="77777777" w:rsidR="00061A0D" w:rsidRDefault="00061A0D" w:rsidP="00CC57FC">
      <w:pPr>
        <w:pStyle w:val="CommentText"/>
      </w:pPr>
      <w:r>
        <w:rPr>
          <w:rStyle w:val="CommentReference"/>
        </w:rPr>
        <w:annotationRef/>
      </w:r>
      <w:r>
        <w:t>Might be</w:t>
      </w:r>
    </w:p>
    <w:p w14:paraId="31105FBE" w14:textId="77777777" w:rsidR="00061A0D" w:rsidRDefault="00061A0D" w:rsidP="00CC57FC">
      <w:pPr>
        <w:pStyle w:val="CommentText"/>
      </w:pPr>
      <w:r>
        <w:t>@</w:t>
      </w:r>
      <w:proofErr w:type="spellStart"/>
      <w:r>
        <w:t>Reg_Session_Start_Date</w:t>
      </w:r>
      <w:proofErr w:type="spellEnd"/>
      <w:r>
        <w:t>_#@</w:t>
      </w:r>
    </w:p>
    <w:p w14:paraId="5C35C2D4" w14:textId="77777777" w:rsidR="00061A0D" w:rsidRDefault="00061A0D" w:rsidP="00CC57FC">
      <w:pPr>
        <w:pStyle w:val="CommentText"/>
      </w:pPr>
      <w:r>
        <w:t>@</w:t>
      </w:r>
      <w:proofErr w:type="spellStart"/>
      <w:r>
        <w:t>Reg_Session_End_Date</w:t>
      </w:r>
      <w:proofErr w:type="spellEnd"/>
      <w:r>
        <w:t>_#@</w:t>
      </w:r>
    </w:p>
  </w:comment>
  <w:comment w:id="576" w:author="Colonero Maxwell" w:date="2020-06-02T17:54:00Z" w:initials="CM">
    <w:p w14:paraId="645FB5D6" w14:textId="66D320AC" w:rsidR="00061A0D" w:rsidRDefault="00061A0D">
      <w:pPr>
        <w:pStyle w:val="CommentText"/>
      </w:pPr>
      <w:r>
        <w:rPr>
          <w:rStyle w:val="CommentReference"/>
        </w:rPr>
        <w:annotationRef/>
      </w:r>
      <w:r>
        <w:t>Is Location correct to use here?</w:t>
      </w:r>
    </w:p>
  </w:comment>
  <w:comment w:id="729" w:author="Colonero Maxwell" w:date="2020-06-02T16:45:00Z" w:initials="CM">
    <w:p w14:paraId="6B6992EC" w14:textId="77777777" w:rsidR="00990ABF" w:rsidRDefault="00990ABF" w:rsidP="00990ABF">
      <w:pPr>
        <w:pStyle w:val="CommentText"/>
      </w:pPr>
      <w:r>
        <w:rPr>
          <w:rStyle w:val="CommentReference"/>
        </w:rPr>
        <w:annotationRef/>
      </w:r>
      <w:r>
        <w:t>Not sure if we can pull in Project Code as we don’t capture it</w:t>
      </w:r>
    </w:p>
  </w:comment>
  <w:comment w:id="753" w:author="Colonero Maxwell" w:date="2020-06-02T18:01:00Z" w:initials="CM">
    <w:p w14:paraId="5AFF7962" w14:textId="45FB7D60" w:rsidR="00990ABF" w:rsidRDefault="00061A0D">
      <w:pPr>
        <w:pStyle w:val="CommentText"/>
        <w:rPr>
          <w:rFonts w:ascii="Arial" w:hAnsi="Arial" w:cs="Arial"/>
          <w:bCs/>
          <w:iCs/>
          <w:color w:val="4472C4" w:themeColor="accent5"/>
          <w:szCs w:val="22"/>
        </w:rPr>
      </w:pPr>
      <w:r>
        <w:rPr>
          <w:rStyle w:val="CommentReference"/>
        </w:rPr>
        <w:annotationRef/>
      </w:r>
      <w:r w:rsidR="00990ABF">
        <w:rPr>
          <w:rFonts w:ascii="Arial" w:hAnsi="Arial" w:cs="Arial"/>
          <w:bCs/>
          <w:iCs/>
          <w:color w:val="4472C4" w:themeColor="accent5"/>
          <w:szCs w:val="22"/>
        </w:rPr>
        <w:t>Linking them to the course page</w:t>
      </w:r>
    </w:p>
    <w:p w14:paraId="62A70C78" w14:textId="77777777" w:rsidR="00990ABF" w:rsidRDefault="00990ABF">
      <w:pPr>
        <w:pStyle w:val="CommentText"/>
        <w:rPr>
          <w:rFonts w:ascii="Arial" w:hAnsi="Arial" w:cs="Arial"/>
          <w:bCs/>
          <w:iCs/>
          <w:color w:val="4472C4" w:themeColor="accent5"/>
          <w:szCs w:val="22"/>
        </w:rPr>
      </w:pPr>
    </w:p>
    <w:p w14:paraId="393A614C" w14:textId="15E08DA7" w:rsidR="00990ABF" w:rsidRDefault="00990ABF">
      <w:pPr>
        <w:pStyle w:val="CommentText"/>
        <w:rPr>
          <w:rFonts w:ascii="Arial" w:hAnsi="Arial" w:cs="Arial"/>
          <w:bCs/>
          <w:iCs/>
          <w:color w:val="4472C4" w:themeColor="accent5"/>
          <w:szCs w:val="22"/>
        </w:rPr>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Reg_Live_CourseDetailURL</w:t>
      </w:r>
      <w:proofErr w:type="spellEnd"/>
      <w:r w:rsidRPr="00332A6C">
        <w:rPr>
          <w:rFonts w:ascii="Arial" w:hAnsi="Arial" w:cs="Arial"/>
          <w:bCs/>
          <w:iCs/>
          <w:color w:val="4472C4" w:themeColor="accent5"/>
          <w:szCs w:val="22"/>
        </w:rPr>
        <w:t xml:space="preserve">@ </w:t>
      </w:r>
    </w:p>
    <w:p w14:paraId="7375FF0F" w14:textId="37066875" w:rsidR="00990ABF" w:rsidRDefault="00990ABF">
      <w:pPr>
        <w:pStyle w:val="CommentText"/>
        <w:rPr>
          <w:rFonts w:ascii="Arial" w:hAnsi="Arial" w:cs="Arial"/>
          <w:bCs/>
          <w:iCs/>
          <w:color w:val="4472C4" w:themeColor="accent5"/>
          <w:szCs w:val="22"/>
        </w:rPr>
      </w:pPr>
      <w:r>
        <w:rPr>
          <w:rFonts w:ascii="Arial" w:hAnsi="Arial" w:cs="Arial"/>
          <w:bCs/>
          <w:iCs/>
          <w:color w:val="4472C4" w:themeColor="accent5"/>
          <w:szCs w:val="22"/>
        </w:rPr>
        <w:t>or</w:t>
      </w:r>
    </w:p>
    <w:p w14:paraId="652BC389" w14:textId="0FB37AAD" w:rsidR="00061A0D" w:rsidRDefault="00990ABF">
      <w:pPr>
        <w:pStyle w:val="CommentText"/>
      </w:pPr>
      <w:r w:rsidRPr="00332A6C">
        <w:rPr>
          <w:rFonts w:ascii="Arial" w:hAnsi="Arial" w:cs="Arial"/>
          <w:bCs/>
          <w:iCs/>
          <w:color w:val="4472C4" w:themeColor="accent5"/>
          <w:szCs w:val="22"/>
        </w:rPr>
        <w:t>@</w:t>
      </w:r>
      <w:proofErr w:type="spellStart"/>
      <w:r w:rsidRPr="00332A6C">
        <w:rPr>
          <w:rFonts w:ascii="Arial" w:hAnsi="Arial" w:cs="Arial"/>
          <w:bCs/>
          <w:iCs/>
          <w:color w:val="4472C4" w:themeColor="accent5"/>
          <w:szCs w:val="22"/>
        </w:rPr>
        <w:t>Offering_Live_CourseDetailURL</w:t>
      </w:r>
      <w:proofErr w:type="spellEnd"/>
      <w:r w:rsidRPr="00332A6C">
        <w:rPr>
          <w:rFonts w:ascii="Arial" w:hAnsi="Arial" w:cs="Arial"/>
          <w:bCs/>
          <w:iCs/>
          <w:color w:val="4472C4" w:themeColor="accent5"/>
          <w:szCs w:val="22"/>
        </w:rPr>
        <w:t>@</w:t>
      </w:r>
    </w:p>
  </w:comment>
  <w:comment w:id="783" w:author="Colonero Maxwell" w:date="2020-07-16T15:42:00Z" w:initials="CM">
    <w:p w14:paraId="5E5607F0" w14:textId="77777777" w:rsidR="0075317C" w:rsidRDefault="0075317C" w:rsidP="0075317C">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 xml:space="preserve">Hyperlink to </w:t>
      </w:r>
    </w:p>
    <w:p w14:paraId="257B646C" w14:textId="77777777" w:rsidR="0075317C" w:rsidRDefault="0075317C" w:rsidP="0075317C">
      <w:pPr>
        <w:pStyle w:val="CommentText"/>
        <w:rPr>
          <w:rFonts w:ascii="Arial" w:hAnsi="Arial" w:cs="Arial"/>
          <w:bCs/>
          <w:iCs/>
          <w:color w:val="4472C4" w:themeColor="accent5"/>
          <w:szCs w:val="22"/>
        </w:rPr>
      </w:pPr>
    </w:p>
    <w:p w14:paraId="09C83BBC" w14:textId="77777777" w:rsidR="0075317C" w:rsidRDefault="0075317C" w:rsidP="0075317C">
      <w:pPr>
        <w:pStyle w:val="CommentText"/>
      </w:pPr>
      <w:r w:rsidRPr="0075317C">
        <w:rPr>
          <w:rFonts w:ascii="Arial" w:hAnsi="Arial" w:cs="Arial"/>
          <w:bCs/>
          <w:iCs/>
          <w:color w:val="4472C4" w:themeColor="accent5"/>
          <w:szCs w:val="22"/>
        </w:rPr>
        <w:t>@</w:t>
      </w:r>
      <w:proofErr w:type="spellStart"/>
      <w:r w:rsidRPr="0075317C">
        <w:rPr>
          <w:rFonts w:ascii="Arial" w:hAnsi="Arial" w:cs="Arial"/>
          <w:bCs/>
          <w:iCs/>
          <w:color w:val="4472C4" w:themeColor="accent5"/>
          <w:szCs w:val="22"/>
        </w:rPr>
        <w:t>Offering_ClassDetailURL</w:t>
      </w:r>
      <w:proofErr w:type="spellEnd"/>
      <w:r w:rsidRPr="0075317C">
        <w:rPr>
          <w:rFonts w:ascii="Arial" w:hAnsi="Arial" w:cs="Arial"/>
          <w:bCs/>
          <w:iCs/>
          <w:color w:val="4472C4" w:themeColor="accent5"/>
          <w:szCs w:val="22"/>
        </w:rPr>
        <w:t>@</w:t>
      </w:r>
    </w:p>
  </w:comment>
  <w:comment w:id="803" w:author="Colonero Maxwell" w:date="2020-07-16T15:42:00Z" w:initials="CM">
    <w:p w14:paraId="35023EAD" w14:textId="77777777" w:rsidR="0075317C" w:rsidRDefault="0075317C" w:rsidP="0075317C">
      <w:pPr>
        <w:pStyle w:val="CommentText"/>
        <w:rPr>
          <w:rFonts w:ascii="Arial" w:hAnsi="Arial" w:cs="Arial"/>
          <w:bCs/>
          <w:iCs/>
          <w:color w:val="4472C4" w:themeColor="accent5"/>
          <w:szCs w:val="22"/>
        </w:rPr>
      </w:pPr>
      <w:r>
        <w:rPr>
          <w:rStyle w:val="CommentReference"/>
        </w:rPr>
        <w:annotationRef/>
      </w:r>
      <w:r>
        <w:rPr>
          <w:rFonts w:ascii="Arial" w:hAnsi="Arial" w:cs="Arial"/>
          <w:bCs/>
          <w:iCs/>
          <w:color w:val="4472C4" w:themeColor="accent5"/>
          <w:szCs w:val="22"/>
        </w:rPr>
        <w:t xml:space="preserve">Hyperlink to </w:t>
      </w:r>
    </w:p>
    <w:p w14:paraId="322B3636" w14:textId="77777777" w:rsidR="0075317C" w:rsidRDefault="0075317C" w:rsidP="0075317C">
      <w:pPr>
        <w:pStyle w:val="CommentText"/>
        <w:rPr>
          <w:rFonts w:ascii="Arial" w:hAnsi="Arial" w:cs="Arial"/>
          <w:bCs/>
          <w:iCs/>
          <w:color w:val="4472C4" w:themeColor="accent5"/>
          <w:szCs w:val="22"/>
        </w:rPr>
      </w:pPr>
    </w:p>
    <w:p w14:paraId="3ECB7468" w14:textId="77777777" w:rsidR="0075317C" w:rsidRDefault="0075317C" w:rsidP="0075317C">
      <w:pPr>
        <w:pStyle w:val="CommentText"/>
      </w:pPr>
      <w:r w:rsidRPr="0075317C">
        <w:rPr>
          <w:rFonts w:ascii="Arial" w:hAnsi="Arial" w:cs="Arial"/>
          <w:bCs/>
          <w:iCs/>
          <w:color w:val="4472C4" w:themeColor="accent5"/>
          <w:szCs w:val="22"/>
        </w:rPr>
        <w:t>@</w:t>
      </w:r>
      <w:proofErr w:type="spellStart"/>
      <w:r w:rsidRPr="0075317C">
        <w:rPr>
          <w:rFonts w:ascii="Arial" w:hAnsi="Arial" w:cs="Arial"/>
          <w:bCs/>
          <w:iCs/>
          <w:color w:val="4472C4" w:themeColor="accent5"/>
          <w:szCs w:val="22"/>
        </w:rPr>
        <w:t>Offering_ClassDetailURL</w:t>
      </w:r>
      <w:proofErr w:type="spellEnd"/>
      <w:r w:rsidRPr="0075317C">
        <w:rPr>
          <w:rFonts w:ascii="Arial" w:hAnsi="Arial" w:cs="Arial"/>
          <w:bCs/>
          <w:iCs/>
          <w:color w:val="4472C4" w:themeColor="accent5"/>
          <w:szCs w:val="22"/>
        </w:rPr>
        <w:t>@</w:t>
      </w:r>
    </w:p>
  </w:comment>
  <w:comment w:id="809" w:author="Colonero Maxwell" w:date="2020-06-02T18:01:00Z" w:initials="CM">
    <w:p w14:paraId="25E66063" w14:textId="6BC44F86" w:rsidR="00061A0D" w:rsidRDefault="00061A0D">
      <w:pPr>
        <w:pStyle w:val="CommentText"/>
      </w:pPr>
      <w:r>
        <w:rPr>
          <w:rStyle w:val="CommentReference"/>
        </w:rPr>
        <w:annotationRef/>
      </w:r>
      <w:r>
        <w:t xml:space="preserve">Is this still relevant? </w:t>
      </w:r>
    </w:p>
  </w:comment>
  <w:comment w:id="890" w:author="Colonero Maxwell" w:date="2020-06-02T16:55:00Z" w:initials="CM">
    <w:p w14:paraId="184EAE0C" w14:textId="77777777" w:rsidR="00990ABF" w:rsidRDefault="00990ABF" w:rsidP="00990ABF">
      <w:pPr>
        <w:pStyle w:val="CommentText"/>
      </w:pPr>
      <w:r>
        <w:rPr>
          <w:rStyle w:val="CommentReference"/>
        </w:rPr>
        <w:annotationRef/>
      </w:r>
      <w:r>
        <w:t>Is this a workspace or do we want to mention the drop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2A03D0" w15:done="0"/>
  <w15:commentEx w15:paraId="4918F1FD" w15:done="0"/>
  <w15:commentEx w15:paraId="41902760" w15:done="0"/>
  <w15:commentEx w15:paraId="54F2BD20" w15:done="0"/>
  <w15:commentEx w15:paraId="0D3E58FF" w15:done="0"/>
  <w15:commentEx w15:paraId="038AF61D" w15:done="0"/>
  <w15:commentEx w15:paraId="4BD38350" w15:done="0"/>
  <w15:commentEx w15:paraId="303C9922" w15:done="0"/>
  <w15:commentEx w15:paraId="6A3EE9EE" w15:done="0"/>
  <w15:commentEx w15:paraId="6FCC9038" w15:done="0"/>
  <w15:commentEx w15:paraId="6F90D14B" w15:done="0"/>
  <w15:commentEx w15:paraId="0BA431F8" w15:done="0"/>
  <w15:commentEx w15:paraId="699A086A" w15:done="0"/>
  <w15:commentEx w15:paraId="1D34666A" w15:done="0"/>
  <w15:commentEx w15:paraId="7D0D9B68" w15:done="0"/>
  <w15:commentEx w15:paraId="416882C4" w15:done="0"/>
  <w15:commentEx w15:paraId="534AAB88" w15:done="0"/>
  <w15:commentEx w15:paraId="2651DD01" w15:done="0"/>
  <w15:commentEx w15:paraId="55C7DC80" w15:done="0"/>
  <w15:commentEx w15:paraId="297AA728" w15:done="0"/>
  <w15:commentEx w15:paraId="616B62A0" w15:done="0"/>
  <w15:commentEx w15:paraId="6FB37DB2" w15:done="0"/>
  <w15:commentEx w15:paraId="017F4A9E" w15:done="0"/>
  <w15:commentEx w15:paraId="5C35C2D4" w15:done="0"/>
  <w15:commentEx w15:paraId="645FB5D6" w15:done="0"/>
  <w15:commentEx w15:paraId="6B6992EC" w15:done="0"/>
  <w15:commentEx w15:paraId="652BC389" w15:done="0"/>
  <w15:commentEx w15:paraId="09C83BBC" w15:done="0"/>
  <w15:commentEx w15:paraId="3ECB7468" w15:done="0"/>
  <w15:commentEx w15:paraId="25E66063" w15:done="0"/>
  <w15:commentEx w15:paraId="184EAE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2A03D0" w16cid:durableId="2281E7D5"/>
  <w16cid:commentId w16cid:paraId="4918F1FD" w16cid:durableId="2281E7D6"/>
  <w16cid:commentId w16cid:paraId="41902760" w16cid:durableId="2281E83F"/>
  <w16cid:commentId w16cid:paraId="54F2BD20" w16cid:durableId="2281009E"/>
  <w16cid:commentId w16cid:paraId="0D3E58FF" w16cid:durableId="2281E7D8"/>
  <w16cid:commentId w16cid:paraId="038AF61D" w16cid:durableId="22810109"/>
  <w16cid:commentId w16cid:paraId="4BD38350" w16cid:durableId="2281003B"/>
  <w16cid:commentId w16cid:paraId="303C9922" w16cid:durableId="2281E7DB"/>
  <w16cid:commentId w16cid:paraId="6A3EE9EE" w16cid:durableId="228102FE"/>
  <w16cid:commentId w16cid:paraId="6FCC9038" w16cid:durableId="2281E7DD"/>
  <w16cid:commentId w16cid:paraId="6F90D14B" w16cid:durableId="2281F1F3"/>
  <w16cid:commentId w16cid:paraId="0BA431F8" w16cid:durableId="22810995"/>
  <w16cid:commentId w16cid:paraId="699A086A" w16cid:durableId="228107B0"/>
  <w16cid:commentId w16cid:paraId="1D34666A" w16cid:durableId="228107AF"/>
  <w16cid:commentId w16cid:paraId="7D0D9B68" w16cid:durableId="228107C2"/>
  <w16cid:commentId w16cid:paraId="416882C4" w16cid:durableId="22810A8D"/>
  <w16cid:commentId w16cid:paraId="534AAB88" w16cid:durableId="22810BDA"/>
  <w16cid:commentId w16cid:paraId="2651DD01" w16cid:durableId="22810B9B"/>
  <w16cid:commentId w16cid:paraId="55C7DC80" w16cid:durableId="22810D05"/>
  <w16cid:commentId w16cid:paraId="297AA728" w16cid:durableId="22810D04"/>
  <w16cid:commentId w16cid:paraId="616B62A0" w16cid:durableId="22810D03"/>
  <w16cid:commentId w16cid:paraId="6FB37DB2" w16cid:durableId="22810D02"/>
  <w16cid:commentId w16cid:paraId="017F4A9E" w16cid:durableId="22810EEF"/>
  <w16cid:commentId w16cid:paraId="5C35C2D4" w16cid:durableId="22810FC2"/>
  <w16cid:commentId w16cid:paraId="645FB5D6" w16cid:durableId="228110CA"/>
  <w16cid:commentId w16cid:paraId="6B6992EC" w16cid:durableId="228112AD"/>
  <w16cid:commentId w16cid:paraId="652BC389" w16cid:durableId="22811280"/>
  <w16cid:commentId w16cid:paraId="09C83BBC" w16cid:durableId="22BAF3E3"/>
  <w16cid:commentId w16cid:paraId="3ECB7468" w16cid:durableId="22BAF4D9"/>
  <w16cid:commentId w16cid:paraId="25E66063" w16cid:durableId="22811263"/>
  <w16cid:commentId w16cid:paraId="184EAE0C" w16cid:durableId="228113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0EC252EB"/>
    <w:multiLevelType w:val="hybridMultilevel"/>
    <w:tmpl w:val="8B7C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0" w15:restartNumberingAfterBreak="0">
    <w:nsid w:val="425C7889"/>
    <w:multiLevelType w:val="multilevel"/>
    <w:tmpl w:val="0409001F"/>
    <w:numStyleLink w:val="111111"/>
  </w:abstractNum>
  <w:abstractNum w:abstractNumId="21"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3"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4" w15:restartNumberingAfterBreak="0">
    <w:nsid w:val="587A17FC"/>
    <w:multiLevelType w:val="hybridMultilevel"/>
    <w:tmpl w:val="22128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30"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9"/>
  </w:num>
  <w:num w:numId="2">
    <w:abstractNumId w:val="16"/>
  </w:num>
  <w:num w:numId="3">
    <w:abstractNumId w:val="23"/>
  </w:num>
  <w:num w:numId="4">
    <w:abstractNumId w:val="29"/>
  </w:num>
  <w:num w:numId="5">
    <w:abstractNumId w:val="25"/>
  </w:num>
  <w:num w:numId="6">
    <w:abstractNumId w:val="11"/>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0"/>
  </w:num>
  <w:num w:numId="19">
    <w:abstractNumId w:val="20"/>
  </w:num>
  <w:num w:numId="20">
    <w:abstractNumId w:val="28"/>
  </w:num>
  <w:num w:numId="21">
    <w:abstractNumId w:val="27"/>
  </w:num>
  <w:num w:numId="22">
    <w:abstractNumId w:val="22"/>
  </w:num>
  <w:num w:numId="23">
    <w:abstractNumId w:val="31"/>
  </w:num>
  <w:num w:numId="24">
    <w:abstractNumId w:val="10"/>
  </w:num>
  <w:num w:numId="25">
    <w:abstractNumId w:val="17"/>
  </w:num>
  <w:num w:numId="26">
    <w:abstractNumId w:val="14"/>
  </w:num>
  <w:num w:numId="27">
    <w:abstractNumId w:val="18"/>
  </w:num>
  <w:num w:numId="28">
    <w:abstractNumId w:val="21"/>
  </w:num>
  <w:num w:numId="29">
    <w:abstractNumId w:val="13"/>
  </w:num>
  <w:num w:numId="30">
    <w:abstractNumId w:val="12"/>
  </w:num>
  <w:num w:numId="31">
    <w:abstractNumId w:val="24"/>
  </w:num>
  <w:num w:numId="3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onero Maxwell">
    <w15:presenceInfo w15:providerId="None" w15:userId="Colonero Maxwell"/>
  </w15:person>
  <w15:person w15:author="Bennett Bryce">
    <w15:presenceInfo w15:providerId="None" w15:userId="Bennett Bryce"/>
  </w15:person>
  <w15:person w15:author="Colonero, Maxwell">
    <w15:presenceInfo w15:providerId="AD" w15:userId="S::Colonero.Maxwell@bcg.com::f88a789a-2758-4899-8499-2320dfcfa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23"/>
    <w:rsid w:val="0001411C"/>
    <w:rsid w:val="00061A0D"/>
    <w:rsid w:val="0008449B"/>
    <w:rsid w:val="0009167A"/>
    <w:rsid w:val="001050FD"/>
    <w:rsid w:val="00115B42"/>
    <w:rsid w:val="001E591F"/>
    <w:rsid w:val="002D1C00"/>
    <w:rsid w:val="00332A6C"/>
    <w:rsid w:val="00373249"/>
    <w:rsid w:val="0042570F"/>
    <w:rsid w:val="004C037A"/>
    <w:rsid w:val="005D15BD"/>
    <w:rsid w:val="005F176F"/>
    <w:rsid w:val="006154F0"/>
    <w:rsid w:val="00626585"/>
    <w:rsid w:val="00683882"/>
    <w:rsid w:val="00693335"/>
    <w:rsid w:val="006E6C36"/>
    <w:rsid w:val="00717E8F"/>
    <w:rsid w:val="0074369E"/>
    <w:rsid w:val="0075317C"/>
    <w:rsid w:val="00771750"/>
    <w:rsid w:val="00773992"/>
    <w:rsid w:val="00820A72"/>
    <w:rsid w:val="00823D49"/>
    <w:rsid w:val="00835B73"/>
    <w:rsid w:val="00867848"/>
    <w:rsid w:val="008C04C1"/>
    <w:rsid w:val="0096145F"/>
    <w:rsid w:val="00990ABF"/>
    <w:rsid w:val="009C7FA9"/>
    <w:rsid w:val="00A04823"/>
    <w:rsid w:val="00A60628"/>
    <w:rsid w:val="00A71703"/>
    <w:rsid w:val="00A93F43"/>
    <w:rsid w:val="00AC5202"/>
    <w:rsid w:val="00AC6F06"/>
    <w:rsid w:val="00AE0C58"/>
    <w:rsid w:val="00B832EC"/>
    <w:rsid w:val="00C01FD3"/>
    <w:rsid w:val="00C94365"/>
    <w:rsid w:val="00CA10CE"/>
    <w:rsid w:val="00CC57FC"/>
    <w:rsid w:val="00D57636"/>
    <w:rsid w:val="00D82FED"/>
    <w:rsid w:val="00D84A8F"/>
    <w:rsid w:val="00DB2736"/>
    <w:rsid w:val="00DD7F97"/>
    <w:rsid w:val="00E70941"/>
    <w:rsid w:val="00E72378"/>
    <w:rsid w:val="00E86C1A"/>
    <w:rsid w:val="00EB0884"/>
    <w:rsid w:val="00F62E52"/>
    <w:rsid w:val="00F94E45"/>
    <w:rsid w:val="00F96CA3"/>
    <w:rsid w:val="00FC76FA"/>
    <w:rsid w:val="00FD78C9"/>
    <w:rsid w:val="00FE37D4"/>
    <w:rsid w:val="00FF74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A8A0"/>
  <w15:chartTrackingRefBased/>
  <w15:docId w15:val="{39E603C5-6C10-421E-92DC-3F401D7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823"/>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A0482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A0482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A0482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A0482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A0482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A0482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A048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A048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A048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823"/>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A04823"/>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A04823"/>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A04823"/>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A04823"/>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A04823"/>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A04823"/>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A0482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A04823"/>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A04823"/>
    <w:pPr>
      <w:numPr>
        <w:numId w:val="18"/>
      </w:numPr>
    </w:pPr>
  </w:style>
  <w:style w:type="numbering" w:styleId="1ai">
    <w:name w:val="Outline List 1"/>
    <w:basedOn w:val="NoList"/>
    <w:semiHidden/>
    <w:rsid w:val="00A04823"/>
    <w:pPr>
      <w:numPr>
        <w:numId w:val="20"/>
      </w:numPr>
    </w:pPr>
  </w:style>
  <w:style w:type="numbering" w:styleId="ArticleSection">
    <w:name w:val="Outline List 3"/>
    <w:basedOn w:val="NoList"/>
    <w:semiHidden/>
    <w:rsid w:val="00A04823"/>
    <w:pPr>
      <w:numPr>
        <w:numId w:val="21"/>
      </w:numPr>
    </w:pPr>
  </w:style>
  <w:style w:type="paragraph" w:styleId="BlockText">
    <w:name w:val="Block Text"/>
    <w:basedOn w:val="Normal"/>
    <w:semiHidden/>
    <w:rsid w:val="00A04823"/>
    <w:pPr>
      <w:spacing w:after="120"/>
      <w:ind w:left="1440" w:right="1440"/>
    </w:pPr>
  </w:style>
  <w:style w:type="paragraph" w:styleId="BodyText">
    <w:name w:val="Body Text"/>
    <w:basedOn w:val="Normal"/>
    <w:link w:val="BodyTextChar"/>
    <w:semiHidden/>
    <w:rsid w:val="00A04823"/>
    <w:pPr>
      <w:spacing w:after="120"/>
    </w:pPr>
  </w:style>
  <w:style w:type="character" w:customStyle="1" w:styleId="BodyTextChar">
    <w:name w:val="Body Text Char"/>
    <w:basedOn w:val="DefaultParagraphFont"/>
    <w:link w:val="BodyText"/>
    <w:semiHidden/>
    <w:rsid w:val="00A04823"/>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A04823"/>
    <w:pPr>
      <w:spacing w:after="120" w:line="480" w:lineRule="auto"/>
    </w:pPr>
  </w:style>
  <w:style w:type="character" w:customStyle="1" w:styleId="BodyText2Char">
    <w:name w:val="Body Text 2 Char"/>
    <w:basedOn w:val="DefaultParagraphFont"/>
    <w:link w:val="BodyText2"/>
    <w:semiHidden/>
    <w:rsid w:val="00A04823"/>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A04823"/>
    <w:pPr>
      <w:spacing w:after="120"/>
    </w:pPr>
    <w:rPr>
      <w:sz w:val="16"/>
      <w:szCs w:val="16"/>
    </w:rPr>
  </w:style>
  <w:style w:type="character" w:customStyle="1" w:styleId="BodyText3Char">
    <w:name w:val="Body Text 3 Char"/>
    <w:basedOn w:val="DefaultParagraphFont"/>
    <w:link w:val="BodyText3"/>
    <w:semiHidden/>
    <w:rsid w:val="00A04823"/>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A04823"/>
    <w:pPr>
      <w:ind w:firstLine="210"/>
    </w:pPr>
  </w:style>
  <w:style w:type="character" w:customStyle="1" w:styleId="BodyTextFirstIndentChar">
    <w:name w:val="Body Text First Indent Char"/>
    <w:basedOn w:val="BodyTextChar"/>
    <w:link w:val="BodyTextFirstIndent"/>
    <w:semiHidden/>
    <w:rsid w:val="00A04823"/>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A04823"/>
    <w:pPr>
      <w:spacing w:after="120"/>
      <w:ind w:left="360"/>
    </w:pPr>
  </w:style>
  <w:style w:type="character" w:customStyle="1" w:styleId="BodyTextIndentChar">
    <w:name w:val="Body Text Indent Char"/>
    <w:basedOn w:val="DefaultParagraphFont"/>
    <w:link w:val="BodyTextIndent"/>
    <w:semiHidden/>
    <w:rsid w:val="00A04823"/>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A04823"/>
    <w:pPr>
      <w:ind w:firstLine="210"/>
    </w:pPr>
  </w:style>
  <w:style w:type="character" w:customStyle="1" w:styleId="BodyTextFirstIndent2Char">
    <w:name w:val="Body Text First Indent 2 Char"/>
    <w:basedOn w:val="BodyTextIndentChar"/>
    <w:link w:val="BodyTextFirstIndent2"/>
    <w:semiHidden/>
    <w:rsid w:val="00A04823"/>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A04823"/>
    <w:pPr>
      <w:spacing w:after="120" w:line="480" w:lineRule="auto"/>
      <w:ind w:left="360"/>
    </w:pPr>
  </w:style>
  <w:style w:type="character" w:customStyle="1" w:styleId="BodyTextIndent2Char">
    <w:name w:val="Body Text Indent 2 Char"/>
    <w:basedOn w:val="DefaultParagraphFont"/>
    <w:link w:val="BodyTextIndent2"/>
    <w:semiHidden/>
    <w:rsid w:val="00A04823"/>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A04823"/>
    <w:pPr>
      <w:spacing w:after="120"/>
      <w:ind w:left="360"/>
    </w:pPr>
    <w:rPr>
      <w:sz w:val="16"/>
      <w:szCs w:val="16"/>
    </w:rPr>
  </w:style>
  <w:style w:type="character" w:customStyle="1" w:styleId="BodyTextIndent3Char">
    <w:name w:val="Body Text Indent 3 Char"/>
    <w:basedOn w:val="DefaultParagraphFont"/>
    <w:link w:val="BodyTextIndent3"/>
    <w:semiHidden/>
    <w:rsid w:val="00A04823"/>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A04823"/>
    <w:pPr>
      <w:ind w:left="4320"/>
    </w:pPr>
  </w:style>
  <w:style w:type="character" w:customStyle="1" w:styleId="ClosingChar">
    <w:name w:val="Closing Char"/>
    <w:basedOn w:val="DefaultParagraphFont"/>
    <w:link w:val="Closing"/>
    <w:semiHidden/>
    <w:rsid w:val="00A04823"/>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A04823"/>
  </w:style>
  <w:style w:type="character" w:customStyle="1" w:styleId="DateChar">
    <w:name w:val="Date Char"/>
    <w:basedOn w:val="DefaultParagraphFont"/>
    <w:link w:val="Date"/>
    <w:semiHidden/>
    <w:rsid w:val="00A04823"/>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A04823"/>
  </w:style>
  <w:style w:type="character" w:customStyle="1" w:styleId="E-mailSignatureChar">
    <w:name w:val="E-mail Signature Char"/>
    <w:basedOn w:val="DefaultParagraphFont"/>
    <w:link w:val="E-mailSignature"/>
    <w:semiHidden/>
    <w:rsid w:val="00A04823"/>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A0482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04823"/>
    <w:rPr>
      <w:rFonts w:ascii="Arial" w:hAnsi="Arial" w:cs="Arial"/>
      <w:sz w:val="20"/>
      <w:szCs w:val="20"/>
    </w:rPr>
  </w:style>
  <w:style w:type="character" w:styleId="FollowedHyperlink">
    <w:name w:val="FollowedHyperlink"/>
    <w:basedOn w:val="DefaultParagraphFont"/>
    <w:semiHidden/>
    <w:rsid w:val="00A04823"/>
    <w:rPr>
      <w:color w:val="800080"/>
      <w:u w:val="single"/>
    </w:rPr>
  </w:style>
  <w:style w:type="paragraph" w:styleId="Footer">
    <w:name w:val="footer"/>
    <w:basedOn w:val="Normal"/>
    <w:link w:val="FooterChar"/>
    <w:semiHidden/>
    <w:rsid w:val="00A04823"/>
    <w:pPr>
      <w:tabs>
        <w:tab w:val="center" w:pos="4320"/>
        <w:tab w:val="right" w:pos="8640"/>
      </w:tabs>
    </w:pPr>
  </w:style>
  <w:style w:type="character" w:customStyle="1" w:styleId="FooterChar">
    <w:name w:val="Footer Char"/>
    <w:basedOn w:val="DefaultParagraphFont"/>
    <w:link w:val="Footer"/>
    <w:semiHidden/>
    <w:rsid w:val="00A04823"/>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A04823"/>
    <w:pPr>
      <w:tabs>
        <w:tab w:val="center" w:pos="4320"/>
        <w:tab w:val="right" w:pos="8640"/>
      </w:tabs>
    </w:pPr>
  </w:style>
  <w:style w:type="character" w:customStyle="1" w:styleId="HeaderChar">
    <w:name w:val="Header Char"/>
    <w:basedOn w:val="DefaultParagraphFont"/>
    <w:link w:val="Header"/>
    <w:semiHidden/>
    <w:rsid w:val="00A04823"/>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A04823"/>
  </w:style>
  <w:style w:type="paragraph" w:styleId="HTMLAddress">
    <w:name w:val="HTML Address"/>
    <w:basedOn w:val="Normal"/>
    <w:link w:val="HTMLAddressChar"/>
    <w:semiHidden/>
    <w:rsid w:val="00A04823"/>
    <w:rPr>
      <w:i/>
      <w:iCs/>
    </w:rPr>
  </w:style>
  <w:style w:type="character" w:customStyle="1" w:styleId="HTMLAddressChar">
    <w:name w:val="HTML Address Char"/>
    <w:basedOn w:val="DefaultParagraphFont"/>
    <w:link w:val="HTMLAddress"/>
    <w:semiHidden/>
    <w:rsid w:val="00A04823"/>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A04823"/>
    <w:rPr>
      <w:i/>
      <w:iCs/>
    </w:rPr>
  </w:style>
  <w:style w:type="character" w:styleId="HTMLCode">
    <w:name w:val="HTML Code"/>
    <w:basedOn w:val="DefaultParagraphFont"/>
    <w:semiHidden/>
    <w:rsid w:val="00A04823"/>
    <w:rPr>
      <w:rFonts w:ascii="Courier New" w:hAnsi="Courier New" w:cs="Courier New"/>
      <w:sz w:val="20"/>
      <w:szCs w:val="20"/>
    </w:rPr>
  </w:style>
  <w:style w:type="character" w:styleId="HTMLDefinition">
    <w:name w:val="HTML Definition"/>
    <w:basedOn w:val="DefaultParagraphFont"/>
    <w:semiHidden/>
    <w:rsid w:val="00A04823"/>
    <w:rPr>
      <w:i/>
      <w:iCs/>
    </w:rPr>
  </w:style>
  <w:style w:type="character" w:styleId="HTMLKeyboard">
    <w:name w:val="HTML Keyboard"/>
    <w:basedOn w:val="DefaultParagraphFont"/>
    <w:semiHidden/>
    <w:rsid w:val="00A04823"/>
    <w:rPr>
      <w:rFonts w:ascii="Courier New" w:hAnsi="Courier New" w:cs="Courier New"/>
      <w:sz w:val="20"/>
      <w:szCs w:val="20"/>
    </w:rPr>
  </w:style>
  <w:style w:type="paragraph" w:styleId="HTMLPreformatted">
    <w:name w:val="HTML Preformatted"/>
    <w:basedOn w:val="Normal"/>
    <w:link w:val="HTMLPreformattedChar"/>
    <w:uiPriority w:val="99"/>
    <w:semiHidden/>
    <w:rsid w:val="00A0482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823"/>
    <w:rPr>
      <w:rFonts w:ascii="Courier New" w:eastAsia="Times New Roman" w:hAnsi="Courier New" w:cs="Courier New"/>
      <w:sz w:val="20"/>
      <w:szCs w:val="20"/>
      <w:lang w:val="de-DE" w:eastAsia="de-DE"/>
    </w:rPr>
  </w:style>
  <w:style w:type="character" w:styleId="HTMLSample">
    <w:name w:val="HTML Sample"/>
    <w:basedOn w:val="DefaultParagraphFont"/>
    <w:semiHidden/>
    <w:rsid w:val="00A04823"/>
    <w:rPr>
      <w:rFonts w:ascii="Courier New" w:hAnsi="Courier New" w:cs="Courier New"/>
    </w:rPr>
  </w:style>
  <w:style w:type="character" w:styleId="HTMLTypewriter">
    <w:name w:val="HTML Typewriter"/>
    <w:basedOn w:val="DefaultParagraphFont"/>
    <w:semiHidden/>
    <w:rsid w:val="00A04823"/>
    <w:rPr>
      <w:rFonts w:ascii="Courier New" w:hAnsi="Courier New" w:cs="Courier New"/>
      <w:sz w:val="20"/>
      <w:szCs w:val="20"/>
    </w:rPr>
  </w:style>
  <w:style w:type="character" w:styleId="HTMLVariable">
    <w:name w:val="HTML Variable"/>
    <w:basedOn w:val="DefaultParagraphFont"/>
    <w:semiHidden/>
    <w:rsid w:val="00A04823"/>
    <w:rPr>
      <w:i/>
      <w:iCs/>
    </w:rPr>
  </w:style>
  <w:style w:type="character" w:styleId="Hyperlink">
    <w:name w:val="Hyperlink"/>
    <w:basedOn w:val="DefaultParagraphFont"/>
    <w:uiPriority w:val="99"/>
    <w:semiHidden/>
    <w:rsid w:val="00A04823"/>
    <w:rPr>
      <w:color w:val="0000FF"/>
      <w:u w:val="single"/>
    </w:rPr>
  </w:style>
  <w:style w:type="character" w:styleId="LineNumber">
    <w:name w:val="line number"/>
    <w:basedOn w:val="DefaultParagraphFont"/>
    <w:semiHidden/>
    <w:rsid w:val="00A04823"/>
  </w:style>
  <w:style w:type="paragraph" w:styleId="List">
    <w:name w:val="List"/>
    <w:basedOn w:val="Normal"/>
    <w:semiHidden/>
    <w:rsid w:val="00A04823"/>
    <w:pPr>
      <w:ind w:left="360" w:hanging="360"/>
    </w:pPr>
  </w:style>
  <w:style w:type="paragraph" w:styleId="List2">
    <w:name w:val="List 2"/>
    <w:basedOn w:val="Normal"/>
    <w:semiHidden/>
    <w:rsid w:val="00A04823"/>
    <w:pPr>
      <w:ind w:left="720" w:hanging="360"/>
    </w:pPr>
  </w:style>
  <w:style w:type="paragraph" w:styleId="List3">
    <w:name w:val="List 3"/>
    <w:basedOn w:val="Normal"/>
    <w:semiHidden/>
    <w:rsid w:val="00A04823"/>
    <w:pPr>
      <w:ind w:left="1080" w:hanging="360"/>
    </w:pPr>
  </w:style>
  <w:style w:type="paragraph" w:styleId="List4">
    <w:name w:val="List 4"/>
    <w:basedOn w:val="Normal"/>
    <w:semiHidden/>
    <w:rsid w:val="00A04823"/>
    <w:pPr>
      <w:ind w:left="1440" w:hanging="360"/>
    </w:pPr>
  </w:style>
  <w:style w:type="paragraph" w:styleId="List5">
    <w:name w:val="List 5"/>
    <w:basedOn w:val="Normal"/>
    <w:semiHidden/>
    <w:rsid w:val="00A04823"/>
    <w:pPr>
      <w:ind w:left="1800" w:hanging="360"/>
    </w:pPr>
  </w:style>
  <w:style w:type="paragraph" w:styleId="ListBullet">
    <w:name w:val="List Bullet"/>
    <w:basedOn w:val="Normal"/>
    <w:semiHidden/>
    <w:rsid w:val="00A04823"/>
    <w:pPr>
      <w:numPr>
        <w:numId w:val="8"/>
      </w:numPr>
    </w:pPr>
  </w:style>
  <w:style w:type="paragraph" w:styleId="ListBullet2">
    <w:name w:val="List Bullet 2"/>
    <w:basedOn w:val="Normal"/>
    <w:semiHidden/>
    <w:rsid w:val="00A04823"/>
    <w:pPr>
      <w:numPr>
        <w:numId w:val="9"/>
      </w:numPr>
    </w:pPr>
  </w:style>
  <w:style w:type="paragraph" w:styleId="ListBullet3">
    <w:name w:val="List Bullet 3"/>
    <w:basedOn w:val="Normal"/>
    <w:semiHidden/>
    <w:rsid w:val="00A04823"/>
    <w:pPr>
      <w:numPr>
        <w:numId w:val="10"/>
      </w:numPr>
    </w:pPr>
  </w:style>
  <w:style w:type="paragraph" w:styleId="ListBullet4">
    <w:name w:val="List Bullet 4"/>
    <w:basedOn w:val="Normal"/>
    <w:semiHidden/>
    <w:rsid w:val="00A04823"/>
    <w:pPr>
      <w:numPr>
        <w:numId w:val="11"/>
      </w:numPr>
    </w:pPr>
  </w:style>
  <w:style w:type="paragraph" w:styleId="ListBullet5">
    <w:name w:val="List Bullet 5"/>
    <w:basedOn w:val="Normal"/>
    <w:semiHidden/>
    <w:rsid w:val="00A04823"/>
    <w:pPr>
      <w:numPr>
        <w:numId w:val="12"/>
      </w:numPr>
    </w:pPr>
  </w:style>
  <w:style w:type="paragraph" w:styleId="ListContinue">
    <w:name w:val="List Continue"/>
    <w:basedOn w:val="Normal"/>
    <w:semiHidden/>
    <w:rsid w:val="00A04823"/>
    <w:pPr>
      <w:spacing w:after="120"/>
      <w:ind w:left="360"/>
    </w:pPr>
  </w:style>
  <w:style w:type="paragraph" w:styleId="ListContinue2">
    <w:name w:val="List Continue 2"/>
    <w:basedOn w:val="Normal"/>
    <w:semiHidden/>
    <w:rsid w:val="00A04823"/>
    <w:pPr>
      <w:spacing w:after="120"/>
      <w:ind w:left="720"/>
    </w:pPr>
  </w:style>
  <w:style w:type="paragraph" w:styleId="ListContinue3">
    <w:name w:val="List Continue 3"/>
    <w:basedOn w:val="Normal"/>
    <w:semiHidden/>
    <w:rsid w:val="00A04823"/>
    <w:pPr>
      <w:spacing w:after="120"/>
      <w:ind w:left="1080"/>
    </w:pPr>
  </w:style>
  <w:style w:type="paragraph" w:styleId="ListContinue4">
    <w:name w:val="List Continue 4"/>
    <w:basedOn w:val="Normal"/>
    <w:semiHidden/>
    <w:rsid w:val="00A04823"/>
    <w:pPr>
      <w:spacing w:after="120"/>
      <w:ind w:left="1440"/>
    </w:pPr>
  </w:style>
  <w:style w:type="paragraph" w:styleId="ListContinue5">
    <w:name w:val="List Continue 5"/>
    <w:basedOn w:val="Normal"/>
    <w:semiHidden/>
    <w:rsid w:val="00A04823"/>
    <w:pPr>
      <w:spacing w:after="120"/>
      <w:ind w:left="1800"/>
    </w:pPr>
  </w:style>
  <w:style w:type="paragraph" w:styleId="ListNumber">
    <w:name w:val="List Number"/>
    <w:basedOn w:val="Normal"/>
    <w:semiHidden/>
    <w:rsid w:val="00A04823"/>
    <w:pPr>
      <w:numPr>
        <w:numId w:val="13"/>
      </w:numPr>
    </w:pPr>
  </w:style>
  <w:style w:type="paragraph" w:styleId="ListNumber2">
    <w:name w:val="List Number 2"/>
    <w:basedOn w:val="Normal"/>
    <w:semiHidden/>
    <w:rsid w:val="00A04823"/>
    <w:pPr>
      <w:numPr>
        <w:numId w:val="14"/>
      </w:numPr>
    </w:pPr>
  </w:style>
  <w:style w:type="paragraph" w:styleId="ListNumber3">
    <w:name w:val="List Number 3"/>
    <w:basedOn w:val="Normal"/>
    <w:semiHidden/>
    <w:rsid w:val="00A04823"/>
    <w:pPr>
      <w:numPr>
        <w:numId w:val="15"/>
      </w:numPr>
    </w:pPr>
  </w:style>
  <w:style w:type="paragraph" w:styleId="ListNumber4">
    <w:name w:val="List Number 4"/>
    <w:basedOn w:val="Normal"/>
    <w:semiHidden/>
    <w:rsid w:val="00A04823"/>
    <w:pPr>
      <w:numPr>
        <w:numId w:val="16"/>
      </w:numPr>
    </w:pPr>
  </w:style>
  <w:style w:type="paragraph" w:styleId="ListNumber5">
    <w:name w:val="List Number 5"/>
    <w:basedOn w:val="Normal"/>
    <w:semiHidden/>
    <w:rsid w:val="00A04823"/>
    <w:pPr>
      <w:numPr>
        <w:numId w:val="17"/>
      </w:numPr>
    </w:pPr>
  </w:style>
  <w:style w:type="paragraph" w:styleId="MessageHeader">
    <w:name w:val="Message Header"/>
    <w:basedOn w:val="Normal"/>
    <w:link w:val="MessageHeaderChar"/>
    <w:semiHidden/>
    <w:rsid w:val="00A048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A04823"/>
    <w:rPr>
      <w:rFonts w:ascii="Arial" w:eastAsia="Times New Roman" w:hAnsi="Arial" w:cs="Arial"/>
      <w:sz w:val="24"/>
      <w:szCs w:val="24"/>
      <w:shd w:val="pct20" w:color="auto" w:fill="auto"/>
      <w:lang w:val="de-DE" w:eastAsia="de-DE"/>
    </w:rPr>
  </w:style>
  <w:style w:type="paragraph" w:styleId="NormalWeb">
    <w:name w:val="Normal (Web)"/>
    <w:basedOn w:val="Normal"/>
    <w:semiHidden/>
    <w:rsid w:val="00A04823"/>
    <w:rPr>
      <w:rFonts w:ascii="Times New Roman" w:hAnsi="Times New Roman"/>
      <w:sz w:val="24"/>
    </w:rPr>
  </w:style>
  <w:style w:type="paragraph" w:styleId="NormalIndent">
    <w:name w:val="Normal Indent"/>
    <w:basedOn w:val="Normal"/>
    <w:semiHidden/>
    <w:rsid w:val="00A04823"/>
    <w:pPr>
      <w:ind w:left="720"/>
    </w:pPr>
  </w:style>
  <w:style w:type="paragraph" w:styleId="NoteHeading">
    <w:name w:val="Note Heading"/>
    <w:basedOn w:val="Normal"/>
    <w:next w:val="Normal"/>
    <w:link w:val="NoteHeadingChar"/>
    <w:semiHidden/>
    <w:rsid w:val="00A04823"/>
  </w:style>
  <w:style w:type="character" w:customStyle="1" w:styleId="NoteHeadingChar">
    <w:name w:val="Note Heading Char"/>
    <w:basedOn w:val="DefaultParagraphFont"/>
    <w:link w:val="NoteHeading"/>
    <w:semiHidden/>
    <w:rsid w:val="00A04823"/>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A04823"/>
  </w:style>
  <w:style w:type="paragraph" w:styleId="PlainText">
    <w:name w:val="Plain Text"/>
    <w:basedOn w:val="Normal"/>
    <w:link w:val="PlainTextChar"/>
    <w:semiHidden/>
    <w:rsid w:val="00A04823"/>
    <w:rPr>
      <w:rFonts w:ascii="Courier New" w:hAnsi="Courier New" w:cs="Courier New"/>
      <w:sz w:val="20"/>
      <w:szCs w:val="20"/>
    </w:rPr>
  </w:style>
  <w:style w:type="character" w:customStyle="1" w:styleId="PlainTextChar">
    <w:name w:val="Plain Text Char"/>
    <w:basedOn w:val="DefaultParagraphFont"/>
    <w:link w:val="PlainText"/>
    <w:semiHidden/>
    <w:rsid w:val="00A04823"/>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A04823"/>
  </w:style>
  <w:style w:type="character" w:customStyle="1" w:styleId="SalutationChar">
    <w:name w:val="Salutation Char"/>
    <w:basedOn w:val="DefaultParagraphFont"/>
    <w:link w:val="Salutation"/>
    <w:semiHidden/>
    <w:rsid w:val="00A04823"/>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A04823"/>
    <w:pPr>
      <w:ind w:left="4320"/>
    </w:pPr>
  </w:style>
  <w:style w:type="character" w:customStyle="1" w:styleId="SignatureChar">
    <w:name w:val="Signature Char"/>
    <w:basedOn w:val="DefaultParagraphFont"/>
    <w:link w:val="Signature"/>
    <w:semiHidden/>
    <w:rsid w:val="00A04823"/>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4823"/>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04823"/>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A04823"/>
    <w:pPr>
      <w:numPr>
        <w:numId w:val="27"/>
      </w:numPr>
      <w:spacing w:before="60" w:after="60"/>
    </w:pPr>
  </w:style>
  <w:style w:type="paragraph" w:customStyle="1" w:styleId="Bullet2">
    <w:name w:val="Bullet 2"/>
    <w:basedOn w:val="Normal"/>
    <w:qFormat/>
    <w:rsid w:val="00A04823"/>
    <w:pPr>
      <w:numPr>
        <w:numId w:val="28"/>
      </w:numPr>
      <w:spacing w:before="60" w:after="60"/>
    </w:pPr>
  </w:style>
  <w:style w:type="paragraph" w:customStyle="1" w:styleId="Bullet3">
    <w:name w:val="Bullet 3"/>
    <w:basedOn w:val="Normal"/>
    <w:qFormat/>
    <w:rsid w:val="00A04823"/>
    <w:pPr>
      <w:numPr>
        <w:numId w:val="29"/>
      </w:numPr>
      <w:spacing w:before="60" w:after="60"/>
    </w:pPr>
  </w:style>
  <w:style w:type="paragraph" w:styleId="Bibliography">
    <w:name w:val="Bibliography"/>
    <w:basedOn w:val="Normal"/>
    <w:next w:val="Normal"/>
    <w:uiPriority w:val="37"/>
    <w:semiHidden/>
    <w:unhideWhenUsed/>
    <w:rsid w:val="00A04823"/>
  </w:style>
  <w:style w:type="paragraph" w:styleId="Caption">
    <w:name w:val="caption"/>
    <w:basedOn w:val="Normal"/>
    <w:next w:val="Normal"/>
    <w:uiPriority w:val="35"/>
    <w:semiHidden/>
    <w:unhideWhenUsed/>
    <w:rsid w:val="00A04823"/>
    <w:pPr>
      <w:spacing w:after="200"/>
    </w:pPr>
    <w:rPr>
      <w:b/>
      <w:bCs/>
      <w:color w:val="5B9BD5" w:themeColor="accent1"/>
      <w:sz w:val="18"/>
      <w:szCs w:val="18"/>
    </w:rPr>
  </w:style>
  <w:style w:type="table" w:styleId="ColorfulGrid">
    <w:name w:val="Colorful Grid"/>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04823"/>
    <w:rPr>
      <w:sz w:val="16"/>
      <w:szCs w:val="16"/>
    </w:rPr>
  </w:style>
  <w:style w:type="paragraph" w:styleId="CommentText">
    <w:name w:val="annotation text"/>
    <w:basedOn w:val="Normal"/>
    <w:link w:val="CommentTextChar"/>
    <w:uiPriority w:val="99"/>
    <w:unhideWhenUsed/>
    <w:rsid w:val="00A04823"/>
    <w:rPr>
      <w:sz w:val="20"/>
      <w:szCs w:val="20"/>
    </w:rPr>
  </w:style>
  <w:style w:type="character" w:customStyle="1" w:styleId="CommentTextChar">
    <w:name w:val="Comment Text Char"/>
    <w:basedOn w:val="DefaultParagraphFont"/>
    <w:link w:val="CommentText"/>
    <w:uiPriority w:val="99"/>
    <w:rsid w:val="00A04823"/>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4823"/>
    <w:rPr>
      <w:b/>
      <w:bCs/>
    </w:rPr>
  </w:style>
  <w:style w:type="character" w:customStyle="1" w:styleId="CommentSubjectChar">
    <w:name w:val="Comment Subject Char"/>
    <w:basedOn w:val="CommentTextChar"/>
    <w:link w:val="CommentSubject"/>
    <w:uiPriority w:val="99"/>
    <w:semiHidden/>
    <w:rsid w:val="00A04823"/>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A04823"/>
    <w:rPr>
      <w:rFonts w:ascii="Tahoma" w:hAnsi="Tahoma" w:cs="Tahoma"/>
      <w:sz w:val="16"/>
      <w:szCs w:val="16"/>
    </w:rPr>
  </w:style>
  <w:style w:type="character" w:customStyle="1" w:styleId="DocumentMapChar">
    <w:name w:val="Document Map Char"/>
    <w:basedOn w:val="DefaultParagraphFont"/>
    <w:link w:val="DocumentMap"/>
    <w:uiPriority w:val="99"/>
    <w:semiHidden/>
    <w:rsid w:val="00A04823"/>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A04823"/>
    <w:rPr>
      <w:vertAlign w:val="superscript"/>
    </w:rPr>
  </w:style>
  <w:style w:type="paragraph" w:styleId="EndnoteText">
    <w:name w:val="endnote text"/>
    <w:basedOn w:val="Normal"/>
    <w:link w:val="EndnoteTextChar"/>
    <w:uiPriority w:val="99"/>
    <w:semiHidden/>
    <w:unhideWhenUsed/>
    <w:rsid w:val="00A04823"/>
    <w:rPr>
      <w:sz w:val="20"/>
      <w:szCs w:val="20"/>
    </w:rPr>
  </w:style>
  <w:style w:type="character" w:customStyle="1" w:styleId="EndnoteTextChar">
    <w:name w:val="Endnote Text Char"/>
    <w:basedOn w:val="DefaultParagraphFont"/>
    <w:link w:val="EndnoteText"/>
    <w:uiPriority w:val="99"/>
    <w:semiHidden/>
    <w:rsid w:val="00A04823"/>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A04823"/>
    <w:rPr>
      <w:vertAlign w:val="superscript"/>
    </w:rPr>
  </w:style>
  <w:style w:type="paragraph" w:styleId="FootnoteText">
    <w:name w:val="footnote text"/>
    <w:basedOn w:val="Normal"/>
    <w:link w:val="FootnoteTextChar"/>
    <w:uiPriority w:val="99"/>
    <w:semiHidden/>
    <w:unhideWhenUsed/>
    <w:rsid w:val="00A04823"/>
    <w:rPr>
      <w:sz w:val="20"/>
      <w:szCs w:val="20"/>
    </w:rPr>
  </w:style>
  <w:style w:type="character" w:customStyle="1" w:styleId="FootnoteTextChar">
    <w:name w:val="Footnote Text Char"/>
    <w:basedOn w:val="DefaultParagraphFont"/>
    <w:link w:val="FootnoteText"/>
    <w:uiPriority w:val="99"/>
    <w:semiHidden/>
    <w:rsid w:val="00A04823"/>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A04823"/>
    <w:pPr>
      <w:ind w:left="220" w:hanging="220"/>
    </w:pPr>
  </w:style>
  <w:style w:type="paragraph" w:styleId="Index2">
    <w:name w:val="index 2"/>
    <w:basedOn w:val="Normal"/>
    <w:next w:val="Normal"/>
    <w:autoRedefine/>
    <w:uiPriority w:val="99"/>
    <w:semiHidden/>
    <w:unhideWhenUsed/>
    <w:rsid w:val="00A04823"/>
    <w:pPr>
      <w:ind w:left="440" w:hanging="220"/>
    </w:pPr>
  </w:style>
  <w:style w:type="paragraph" w:styleId="Index3">
    <w:name w:val="index 3"/>
    <w:basedOn w:val="Normal"/>
    <w:next w:val="Normal"/>
    <w:autoRedefine/>
    <w:uiPriority w:val="99"/>
    <w:semiHidden/>
    <w:unhideWhenUsed/>
    <w:rsid w:val="00A04823"/>
    <w:pPr>
      <w:ind w:left="660" w:hanging="220"/>
    </w:pPr>
  </w:style>
  <w:style w:type="paragraph" w:styleId="Index4">
    <w:name w:val="index 4"/>
    <w:basedOn w:val="Normal"/>
    <w:next w:val="Normal"/>
    <w:autoRedefine/>
    <w:uiPriority w:val="99"/>
    <w:semiHidden/>
    <w:unhideWhenUsed/>
    <w:rsid w:val="00A04823"/>
    <w:pPr>
      <w:ind w:left="880" w:hanging="220"/>
    </w:pPr>
  </w:style>
  <w:style w:type="paragraph" w:styleId="Index5">
    <w:name w:val="index 5"/>
    <w:basedOn w:val="Normal"/>
    <w:next w:val="Normal"/>
    <w:autoRedefine/>
    <w:uiPriority w:val="99"/>
    <w:semiHidden/>
    <w:unhideWhenUsed/>
    <w:rsid w:val="00A04823"/>
    <w:pPr>
      <w:ind w:left="1100" w:hanging="220"/>
    </w:pPr>
  </w:style>
  <w:style w:type="paragraph" w:styleId="Index6">
    <w:name w:val="index 6"/>
    <w:basedOn w:val="Normal"/>
    <w:next w:val="Normal"/>
    <w:autoRedefine/>
    <w:uiPriority w:val="99"/>
    <w:semiHidden/>
    <w:unhideWhenUsed/>
    <w:rsid w:val="00A04823"/>
    <w:pPr>
      <w:ind w:left="1320" w:hanging="220"/>
    </w:pPr>
  </w:style>
  <w:style w:type="paragraph" w:styleId="Index7">
    <w:name w:val="index 7"/>
    <w:basedOn w:val="Normal"/>
    <w:next w:val="Normal"/>
    <w:autoRedefine/>
    <w:uiPriority w:val="99"/>
    <w:semiHidden/>
    <w:unhideWhenUsed/>
    <w:rsid w:val="00A04823"/>
    <w:pPr>
      <w:ind w:left="1540" w:hanging="220"/>
    </w:pPr>
  </w:style>
  <w:style w:type="paragraph" w:styleId="Index8">
    <w:name w:val="index 8"/>
    <w:basedOn w:val="Normal"/>
    <w:next w:val="Normal"/>
    <w:autoRedefine/>
    <w:uiPriority w:val="99"/>
    <w:semiHidden/>
    <w:unhideWhenUsed/>
    <w:rsid w:val="00A04823"/>
    <w:pPr>
      <w:ind w:left="1760" w:hanging="220"/>
    </w:pPr>
  </w:style>
  <w:style w:type="paragraph" w:styleId="Index9">
    <w:name w:val="index 9"/>
    <w:basedOn w:val="Normal"/>
    <w:next w:val="Normal"/>
    <w:autoRedefine/>
    <w:uiPriority w:val="99"/>
    <w:semiHidden/>
    <w:unhideWhenUsed/>
    <w:rsid w:val="00A04823"/>
    <w:pPr>
      <w:ind w:left="1980" w:hanging="220"/>
    </w:pPr>
  </w:style>
  <w:style w:type="paragraph" w:styleId="IndexHeading">
    <w:name w:val="index heading"/>
    <w:basedOn w:val="Normal"/>
    <w:next w:val="Index1"/>
    <w:uiPriority w:val="99"/>
    <w:semiHidden/>
    <w:unhideWhenUsed/>
    <w:rsid w:val="00A04823"/>
    <w:rPr>
      <w:rFonts w:asciiTheme="majorHAnsi" w:eastAsiaTheme="majorEastAsia" w:hAnsiTheme="majorHAnsi" w:cstheme="majorBidi"/>
      <w:b/>
      <w:bCs/>
    </w:rPr>
  </w:style>
  <w:style w:type="table" w:styleId="LightGrid">
    <w:name w:val="Light Grid"/>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04823"/>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4823"/>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A04823"/>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04823"/>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04823"/>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04823"/>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A04823"/>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A048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A04823"/>
    <w:rPr>
      <w:rFonts w:ascii="Consolas" w:eastAsia="Times New Roman" w:hAnsi="Consolas" w:cs="Times New Roman"/>
      <w:sz w:val="20"/>
      <w:szCs w:val="20"/>
      <w:lang w:val="de-DE" w:eastAsia="de-DE"/>
    </w:rPr>
  </w:style>
  <w:style w:type="table" w:styleId="MediumGrid1">
    <w:name w:val="Medium Grid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A04823"/>
    <w:rPr>
      <w:color w:val="808080"/>
    </w:rPr>
  </w:style>
  <w:style w:type="paragraph" w:styleId="TableofAuthorities">
    <w:name w:val="table of authorities"/>
    <w:basedOn w:val="Normal"/>
    <w:next w:val="Normal"/>
    <w:uiPriority w:val="99"/>
    <w:semiHidden/>
    <w:unhideWhenUsed/>
    <w:rsid w:val="00A04823"/>
    <w:pPr>
      <w:ind w:left="220" w:hanging="220"/>
    </w:pPr>
  </w:style>
  <w:style w:type="paragraph" w:styleId="TableofFigures">
    <w:name w:val="table of figures"/>
    <w:basedOn w:val="Normal"/>
    <w:next w:val="Normal"/>
    <w:uiPriority w:val="99"/>
    <w:semiHidden/>
    <w:unhideWhenUsed/>
    <w:rsid w:val="00A04823"/>
  </w:style>
  <w:style w:type="paragraph" w:styleId="TOAHeading">
    <w:name w:val="toa heading"/>
    <w:basedOn w:val="Normal"/>
    <w:next w:val="Normal"/>
    <w:uiPriority w:val="99"/>
    <w:semiHidden/>
    <w:unhideWhenUsed/>
    <w:rsid w:val="00A0482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04823"/>
    <w:pPr>
      <w:spacing w:after="100"/>
    </w:pPr>
  </w:style>
  <w:style w:type="paragraph" w:styleId="TOC2">
    <w:name w:val="toc 2"/>
    <w:basedOn w:val="Normal"/>
    <w:next w:val="Normal"/>
    <w:autoRedefine/>
    <w:uiPriority w:val="39"/>
    <w:semiHidden/>
    <w:unhideWhenUsed/>
    <w:rsid w:val="00A04823"/>
    <w:pPr>
      <w:spacing w:after="100"/>
      <w:ind w:left="220"/>
    </w:pPr>
  </w:style>
  <w:style w:type="paragraph" w:styleId="TOC3">
    <w:name w:val="toc 3"/>
    <w:basedOn w:val="Normal"/>
    <w:next w:val="Normal"/>
    <w:autoRedefine/>
    <w:uiPriority w:val="39"/>
    <w:semiHidden/>
    <w:unhideWhenUsed/>
    <w:rsid w:val="00A04823"/>
    <w:pPr>
      <w:spacing w:after="100"/>
      <w:ind w:left="440"/>
    </w:pPr>
  </w:style>
  <w:style w:type="paragraph" w:styleId="TOC4">
    <w:name w:val="toc 4"/>
    <w:basedOn w:val="Normal"/>
    <w:next w:val="Normal"/>
    <w:autoRedefine/>
    <w:uiPriority w:val="39"/>
    <w:semiHidden/>
    <w:unhideWhenUsed/>
    <w:rsid w:val="00A04823"/>
    <w:pPr>
      <w:spacing w:after="100"/>
      <w:ind w:left="660"/>
    </w:pPr>
  </w:style>
  <w:style w:type="paragraph" w:styleId="TOC5">
    <w:name w:val="toc 5"/>
    <w:basedOn w:val="Normal"/>
    <w:next w:val="Normal"/>
    <w:autoRedefine/>
    <w:uiPriority w:val="39"/>
    <w:semiHidden/>
    <w:unhideWhenUsed/>
    <w:rsid w:val="00A04823"/>
    <w:pPr>
      <w:spacing w:after="100"/>
      <w:ind w:left="880"/>
    </w:pPr>
  </w:style>
  <w:style w:type="paragraph" w:styleId="TOC6">
    <w:name w:val="toc 6"/>
    <w:basedOn w:val="Normal"/>
    <w:next w:val="Normal"/>
    <w:autoRedefine/>
    <w:uiPriority w:val="39"/>
    <w:semiHidden/>
    <w:unhideWhenUsed/>
    <w:rsid w:val="00A04823"/>
    <w:pPr>
      <w:spacing w:after="100"/>
      <w:ind w:left="1100"/>
    </w:pPr>
  </w:style>
  <w:style w:type="paragraph" w:styleId="TOC7">
    <w:name w:val="toc 7"/>
    <w:basedOn w:val="Normal"/>
    <w:next w:val="Normal"/>
    <w:autoRedefine/>
    <w:uiPriority w:val="39"/>
    <w:semiHidden/>
    <w:unhideWhenUsed/>
    <w:rsid w:val="00A04823"/>
    <w:pPr>
      <w:spacing w:after="100"/>
      <w:ind w:left="1320"/>
    </w:pPr>
  </w:style>
  <w:style w:type="paragraph" w:styleId="TOC8">
    <w:name w:val="toc 8"/>
    <w:basedOn w:val="Normal"/>
    <w:next w:val="Normal"/>
    <w:autoRedefine/>
    <w:uiPriority w:val="39"/>
    <w:semiHidden/>
    <w:unhideWhenUsed/>
    <w:rsid w:val="00A04823"/>
    <w:pPr>
      <w:spacing w:after="100"/>
      <w:ind w:left="1540"/>
    </w:pPr>
  </w:style>
  <w:style w:type="paragraph" w:styleId="TOC9">
    <w:name w:val="toc 9"/>
    <w:basedOn w:val="Normal"/>
    <w:next w:val="Normal"/>
    <w:autoRedefine/>
    <w:uiPriority w:val="39"/>
    <w:semiHidden/>
    <w:unhideWhenUsed/>
    <w:rsid w:val="00A04823"/>
    <w:pPr>
      <w:spacing w:after="100"/>
      <w:ind w:left="1760"/>
    </w:pPr>
  </w:style>
  <w:style w:type="paragraph" w:styleId="TOCHeading">
    <w:name w:val="TOC Heading"/>
    <w:basedOn w:val="Heading1"/>
    <w:next w:val="Normal"/>
    <w:uiPriority w:val="39"/>
    <w:semiHidden/>
    <w:unhideWhenUsed/>
    <w:rsid w:val="00A04823"/>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A04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23"/>
    <w:rPr>
      <w:rFonts w:ascii="Segoe UI" w:eastAsia="Times New Roman" w:hAnsi="Segoe UI" w:cs="Segoe UI"/>
      <w:sz w:val="18"/>
      <w:szCs w:val="18"/>
      <w:lang w:val="de-DE" w:eastAsia="de-DE"/>
    </w:rPr>
  </w:style>
  <w:style w:type="character" w:styleId="BookTitle">
    <w:name w:val="Book Title"/>
    <w:basedOn w:val="DefaultParagraphFont"/>
    <w:uiPriority w:val="33"/>
    <w:rsid w:val="00A04823"/>
    <w:rPr>
      <w:b/>
      <w:bCs/>
      <w:i/>
      <w:iCs/>
      <w:spacing w:val="5"/>
    </w:rPr>
  </w:style>
  <w:style w:type="character" w:styleId="Emphasis">
    <w:name w:val="Emphasis"/>
    <w:basedOn w:val="DefaultParagraphFont"/>
    <w:uiPriority w:val="20"/>
    <w:rsid w:val="00A04823"/>
    <w:rPr>
      <w:i/>
      <w:iCs/>
    </w:rPr>
  </w:style>
  <w:style w:type="character" w:styleId="IntenseEmphasis">
    <w:name w:val="Intense Emphasis"/>
    <w:basedOn w:val="DefaultParagraphFont"/>
    <w:uiPriority w:val="21"/>
    <w:rsid w:val="00A04823"/>
    <w:rPr>
      <w:i/>
      <w:iCs/>
      <w:color w:val="5B9BD5" w:themeColor="accent1"/>
    </w:rPr>
  </w:style>
  <w:style w:type="paragraph" w:styleId="IntenseQuote">
    <w:name w:val="Intense Quote"/>
    <w:basedOn w:val="Normal"/>
    <w:next w:val="Normal"/>
    <w:link w:val="IntenseQuoteChar"/>
    <w:uiPriority w:val="30"/>
    <w:rsid w:val="00A048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823"/>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A04823"/>
    <w:rPr>
      <w:b/>
      <w:bCs/>
      <w:smallCaps/>
      <w:color w:val="5B9BD5" w:themeColor="accent1"/>
      <w:spacing w:val="5"/>
    </w:rPr>
  </w:style>
  <w:style w:type="paragraph" w:styleId="ListParagraph">
    <w:name w:val="List Paragraph"/>
    <w:basedOn w:val="Normal"/>
    <w:uiPriority w:val="34"/>
    <w:rsid w:val="00A04823"/>
    <w:pPr>
      <w:ind w:left="720"/>
      <w:contextualSpacing/>
    </w:pPr>
  </w:style>
  <w:style w:type="paragraph" w:styleId="NoSpacing">
    <w:name w:val="No Spacing"/>
    <w:uiPriority w:val="1"/>
    <w:rsid w:val="00A04823"/>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A04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4823"/>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A04823"/>
    <w:rPr>
      <w:b/>
      <w:bCs/>
    </w:rPr>
  </w:style>
  <w:style w:type="paragraph" w:styleId="Subtitle">
    <w:name w:val="Subtitle"/>
    <w:basedOn w:val="Normal"/>
    <w:next w:val="Normal"/>
    <w:link w:val="SubtitleChar"/>
    <w:uiPriority w:val="11"/>
    <w:rsid w:val="00A0482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04823"/>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A04823"/>
    <w:rPr>
      <w:i/>
      <w:iCs/>
      <w:color w:val="404040" w:themeColor="text1" w:themeTint="BF"/>
    </w:rPr>
  </w:style>
  <w:style w:type="character" w:styleId="SubtleReference">
    <w:name w:val="Subtle Reference"/>
    <w:basedOn w:val="DefaultParagraphFont"/>
    <w:uiPriority w:val="31"/>
    <w:rsid w:val="00A04823"/>
    <w:rPr>
      <w:smallCaps/>
      <w:color w:val="5A5A5A" w:themeColor="text1" w:themeTint="A5"/>
    </w:rPr>
  </w:style>
  <w:style w:type="paragraph" w:styleId="Title">
    <w:name w:val="Title"/>
    <w:basedOn w:val="Normal"/>
    <w:next w:val="Normal"/>
    <w:link w:val="TitleChar"/>
    <w:uiPriority w:val="10"/>
    <w:rsid w:val="00A04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823"/>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A0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525">
      <w:bodyDiv w:val="1"/>
      <w:marLeft w:val="0"/>
      <w:marRight w:val="0"/>
      <w:marTop w:val="0"/>
      <w:marBottom w:val="0"/>
      <w:divBdr>
        <w:top w:val="none" w:sz="0" w:space="0" w:color="auto"/>
        <w:left w:val="none" w:sz="0" w:space="0" w:color="auto"/>
        <w:bottom w:val="none" w:sz="0" w:space="0" w:color="auto"/>
        <w:right w:val="none" w:sz="0" w:space="0" w:color="auto"/>
      </w:divBdr>
    </w:div>
    <w:div w:id="38673172">
      <w:bodyDiv w:val="1"/>
      <w:marLeft w:val="0"/>
      <w:marRight w:val="0"/>
      <w:marTop w:val="0"/>
      <w:marBottom w:val="0"/>
      <w:divBdr>
        <w:top w:val="none" w:sz="0" w:space="0" w:color="auto"/>
        <w:left w:val="none" w:sz="0" w:space="0" w:color="auto"/>
        <w:bottom w:val="none" w:sz="0" w:space="0" w:color="auto"/>
        <w:right w:val="none" w:sz="0" w:space="0" w:color="auto"/>
      </w:divBdr>
    </w:div>
    <w:div w:id="135950308">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504904583">
      <w:bodyDiv w:val="1"/>
      <w:marLeft w:val="0"/>
      <w:marRight w:val="0"/>
      <w:marTop w:val="0"/>
      <w:marBottom w:val="0"/>
      <w:divBdr>
        <w:top w:val="none" w:sz="0" w:space="0" w:color="auto"/>
        <w:left w:val="none" w:sz="0" w:space="0" w:color="auto"/>
        <w:bottom w:val="none" w:sz="0" w:space="0" w:color="auto"/>
        <w:right w:val="none" w:sz="0" w:space="0" w:color="auto"/>
      </w:divBdr>
    </w:div>
    <w:div w:id="579095585">
      <w:bodyDiv w:val="1"/>
      <w:marLeft w:val="0"/>
      <w:marRight w:val="0"/>
      <w:marTop w:val="0"/>
      <w:marBottom w:val="0"/>
      <w:divBdr>
        <w:top w:val="none" w:sz="0" w:space="0" w:color="auto"/>
        <w:left w:val="none" w:sz="0" w:space="0" w:color="auto"/>
        <w:bottom w:val="none" w:sz="0" w:space="0" w:color="auto"/>
        <w:right w:val="none" w:sz="0" w:space="0" w:color="auto"/>
      </w:divBdr>
    </w:div>
    <w:div w:id="1148520806">
      <w:bodyDiv w:val="1"/>
      <w:marLeft w:val="0"/>
      <w:marRight w:val="0"/>
      <w:marTop w:val="0"/>
      <w:marBottom w:val="0"/>
      <w:divBdr>
        <w:top w:val="none" w:sz="0" w:space="0" w:color="auto"/>
        <w:left w:val="none" w:sz="0" w:space="0" w:color="auto"/>
        <w:bottom w:val="none" w:sz="0" w:space="0" w:color="auto"/>
        <w:right w:val="none" w:sz="0" w:space="0" w:color="auto"/>
      </w:divBdr>
    </w:div>
    <w:div w:id="1419600149">
      <w:bodyDiv w:val="1"/>
      <w:marLeft w:val="0"/>
      <w:marRight w:val="0"/>
      <w:marTop w:val="0"/>
      <w:marBottom w:val="0"/>
      <w:divBdr>
        <w:top w:val="none" w:sz="0" w:space="0" w:color="auto"/>
        <w:left w:val="none" w:sz="0" w:space="0" w:color="auto"/>
        <w:bottom w:val="none" w:sz="0" w:space="0" w:color="auto"/>
        <w:right w:val="none" w:sz="0" w:space="0" w:color="auto"/>
      </w:divBdr>
    </w:div>
    <w:div w:id="1473906805">
      <w:bodyDiv w:val="1"/>
      <w:marLeft w:val="0"/>
      <w:marRight w:val="0"/>
      <w:marTop w:val="0"/>
      <w:marBottom w:val="0"/>
      <w:divBdr>
        <w:top w:val="none" w:sz="0" w:space="0" w:color="auto"/>
        <w:left w:val="none" w:sz="0" w:space="0" w:color="auto"/>
        <w:bottom w:val="none" w:sz="0" w:space="0" w:color="auto"/>
        <w:right w:val="none" w:sz="0" w:space="0" w:color="auto"/>
      </w:divBdr>
    </w:div>
    <w:div w:id="1674332823">
      <w:bodyDiv w:val="1"/>
      <w:marLeft w:val="0"/>
      <w:marRight w:val="0"/>
      <w:marTop w:val="0"/>
      <w:marBottom w:val="0"/>
      <w:divBdr>
        <w:top w:val="none" w:sz="0" w:space="0" w:color="auto"/>
        <w:left w:val="none" w:sz="0" w:space="0" w:color="auto"/>
        <w:bottom w:val="none" w:sz="0" w:space="0" w:color="auto"/>
        <w:right w:val="none" w:sz="0" w:space="0" w:color="auto"/>
      </w:divBdr>
    </w:div>
    <w:div w:id="1749495694">
      <w:bodyDiv w:val="1"/>
      <w:marLeft w:val="0"/>
      <w:marRight w:val="0"/>
      <w:marTop w:val="0"/>
      <w:marBottom w:val="0"/>
      <w:divBdr>
        <w:top w:val="none" w:sz="0" w:space="0" w:color="auto"/>
        <w:left w:val="none" w:sz="0" w:space="0" w:color="auto"/>
        <w:bottom w:val="none" w:sz="0" w:space="0" w:color="auto"/>
        <w:right w:val="none" w:sz="0" w:space="0" w:color="auto"/>
      </w:divBdr>
    </w:div>
    <w:div w:id="1863779614">
      <w:bodyDiv w:val="1"/>
      <w:marLeft w:val="0"/>
      <w:marRight w:val="0"/>
      <w:marTop w:val="0"/>
      <w:marBottom w:val="0"/>
      <w:divBdr>
        <w:top w:val="none" w:sz="0" w:space="0" w:color="auto"/>
        <w:left w:val="none" w:sz="0" w:space="0" w:color="auto"/>
        <w:bottom w:val="none" w:sz="0" w:space="0" w:color="auto"/>
        <w:right w:val="none" w:sz="0" w:space="0" w:color="auto"/>
      </w:divBdr>
    </w:div>
    <w:div w:id="1868252117">
      <w:bodyDiv w:val="1"/>
      <w:marLeft w:val="0"/>
      <w:marRight w:val="0"/>
      <w:marTop w:val="0"/>
      <w:marBottom w:val="0"/>
      <w:divBdr>
        <w:top w:val="none" w:sz="0" w:space="0" w:color="auto"/>
        <w:left w:val="none" w:sz="0" w:space="0" w:color="auto"/>
        <w:bottom w:val="none" w:sz="0" w:space="0" w:color="auto"/>
        <w:right w:val="none" w:sz="0" w:space="0" w:color="auto"/>
      </w:divBdr>
      <w:divsChild>
        <w:div w:id="488059394">
          <w:marLeft w:val="0"/>
          <w:marRight w:val="0"/>
          <w:marTop w:val="0"/>
          <w:marBottom w:val="0"/>
          <w:divBdr>
            <w:top w:val="none" w:sz="0" w:space="0" w:color="auto"/>
            <w:left w:val="none" w:sz="0" w:space="0" w:color="auto"/>
            <w:bottom w:val="none" w:sz="0" w:space="0" w:color="auto"/>
            <w:right w:val="none" w:sz="0" w:space="0" w:color="auto"/>
          </w:divBdr>
        </w:div>
        <w:div w:id="462041529">
          <w:marLeft w:val="0"/>
          <w:marRight w:val="0"/>
          <w:marTop w:val="0"/>
          <w:marBottom w:val="0"/>
          <w:divBdr>
            <w:top w:val="none" w:sz="0" w:space="0" w:color="auto"/>
            <w:left w:val="none" w:sz="0" w:space="0" w:color="auto"/>
            <w:bottom w:val="none" w:sz="0" w:space="0" w:color="auto"/>
            <w:right w:val="none" w:sz="0" w:space="0" w:color="auto"/>
          </w:divBdr>
        </w:div>
        <w:div w:id="365911022">
          <w:marLeft w:val="0"/>
          <w:marRight w:val="0"/>
          <w:marTop w:val="0"/>
          <w:marBottom w:val="0"/>
          <w:divBdr>
            <w:top w:val="none" w:sz="0" w:space="0" w:color="auto"/>
            <w:left w:val="none" w:sz="0" w:space="0" w:color="auto"/>
            <w:bottom w:val="none" w:sz="0" w:space="0" w:color="auto"/>
            <w:right w:val="none" w:sz="0" w:space="0" w:color="auto"/>
          </w:divBdr>
        </w:div>
        <w:div w:id="1774856992">
          <w:marLeft w:val="0"/>
          <w:marRight w:val="0"/>
          <w:marTop w:val="0"/>
          <w:marBottom w:val="0"/>
          <w:divBdr>
            <w:top w:val="none" w:sz="0" w:space="0" w:color="auto"/>
            <w:left w:val="none" w:sz="0" w:space="0" w:color="auto"/>
            <w:bottom w:val="none" w:sz="0" w:space="0" w:color="auto"/>
            <w:right w:val="none" w:sz="0" w:space="0" w:color="auto"/>
          </w:divBdr>
        </w:div>
        <w:div w:id="1869829214">
          <w:marLeft w:val="0"/>
          <w:marRight w:val="0"/>
          <w:marTop w:val="0"/>
          <w:marBottom w:val="0"/>
          <w:divBdr>
            <w:top w:val="none" w:sz="0" w:space="0" w:color="auto"/>
            <w:left w:val="none" w:sz="0" w:space="0" w:color="auto"/>
            <w:bottom w:val="none" w:sz="0" w:space="0" w:color="auto"/>
            <w:right w:val="none" w:sz="0" w:space="0" w:color="auto"/>
          </w:divBdr>
        </w:div>
        <w:div w:id="1125661601">
          <w:marLeft w:val="0"/>
          <w:marRight w:val="0"/>
          <w:marTop w:val="0"/>
          <w:marBottom w:val="0"/>
          <w:divBdr>
            <w:top w:val="none" w:sz="0" w:space="0" w:color="auto"/>
            <w:left w:val="none" w:sz="0" w:space="0" w:color="auto"/>
            <w:bottom w:val="none" w:sz="0" w:space="0" w:color="auto"/>
            <w:right w:val="none" w:sz="0" w:space="0" w:color="auto"/>
          </w:divBdr>
        </w:div>
        <w:div w:id="423650482">
          <w:marLeft w:val="0"/>
          <w:marRight w:val="0"/>
          <w:marTop w:val="0"/>
          <w:marBottom w:val="0"/>
          <w:divBdr>
            <w:top w:val="none" w:sz="0" w:space="0" w:color="auto"/>
            <w:left w:val="none" w:sz="0" w:space="0" w:color="auto"/>
            <w:bottom w:val="none" w:sz="0" w:space="0" w:color="auto"/>
            <w:right w:val="none" w:sz="0" w:space="0" w:color="auto"/>
          </w:divBdr>
        </w:div>
        <w:div w:id="333459269">
          <w:marLeft w:val="0"/>
          <w:marRight w:val="0"/>
          <w:marTop w:val="0"/>
          <w:marBottom w:val="0"/>
          <w:divBdr>
            <w:top w:val="none" w:sz="0" w:space="0" w:color="auto"/>
            <w:left w:val="none" w:sz="0" w:space="0" w:color="auto"/>
            <w:bottom w:val="none" w:sz="0" w:space="0" w:color="auto"/>
            <w:right w:val="none" w:sz="0" w:space="0" w:color="auto"/>
          </w:divBdr>
        </w:div>
      </w:divsChild>
    </w:div>
    <w:div w:id="2140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ger%20Pattie\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64CE6-12DA-4E18-91B2-FF04CAB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0</TotalTime>
  <Pages>1</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Thomasberger, Pattie</dc:creator>
  <cp:keywords/>
  <dc:description/>
  <cp:lastModifiedBy>Colonero Maxwell</cp:lastModifiedBy>
  <cp:revision>3</cp:revision>
  <dcterms:created xsi:type="dcterms:W3CDTF">2020-07-16T19:27:00Z</dcterms:created>
  <dcterms:modified xsi:type="dcterms:W3CDTF">2020-07-16T19:52:00Z</dcterms:modified>
</cp:coreProperties>
</file>