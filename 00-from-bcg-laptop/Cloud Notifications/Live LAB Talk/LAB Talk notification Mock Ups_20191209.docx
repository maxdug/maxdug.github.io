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2D24AB" w:rsidRPr="005045CD" w14:paraId="0393D250" w14:textId="77777777" w:rsidTr="00686558">
        <w:tc>
          <w:tcPr>
            <w:tcW w:w="1615" w:type="dxa"/>
          </w:tcPr>
          <w:p w14:paraId="272F5F03" w14:textId="58F8027B" w:rsidR="002D24AB" w:rsidRPr="005045CD" w:rsidRDefault="002D24AB" w:rsidP="003F32B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5F5CBB8C" w14:textId="0C9DFDA4" w:rsidR="002D24AB" w:rsidRPr="005045CD" w:rsidRDefault="002D24AB" w:rsidP="003F32BC">
            <w:r>
              <w:t>LT01</w:t>
            </w:r>
          </w:p>
        </w:tc>
      </w:tr>
      <w:tr w:rsidR="00B832EC" w:rsidRPr="005045CD" w14:paraId="5A94A912" w14:textId="77777777" w:rsidTr="00686558">
        <w:tc>
          <w:tcPr>
            <w:tcW w:w="1615" w:type="dxa"/>
          </w:tcPr>
          <w:p w14:paraId="46D061A5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433EC83D" w14:textId="77777777" w:rsidR="00B832EC" w:rsidRPr="005045CD" w:rsidRDefault="00B832EC" w:rsidP="003F32BC">
            <w:r w:rsidRPr="005045CD">
              <w:t>VirtualClass Offering Registration Created</w:t>
            </w:r>
          </w:p>
        </w:tc>
      </w:tr>
      <w:tr w:rsidR="00B832EC" w:rsidRPr="005045CD" w14:paraId="15FD51EB" w14:textId="77777777" w:rsidTr="00686558">
        <w:tc>
          <w:tcPr>
            <w:tcW w:w="1615" w:type="dxa"/>
          </w:tcPr>
          <w:p w14:paraId="1426FA5F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365FD864" w14:textId="77777777" w:rsidR="00B832EC" w:rsidRPr="005045CD" w:rsidRDefault="00B832EC" w:rsidP="003F32BC">
            <w:r w:rsidRPr="005045CD">
              <w:t>Virtual Classroom Registration Created</w:t>
            </w:r>
          </w:p>
        </w:tc>
      </w:tr>
      <w:tr w:rsidR="00B832EC" w:rsidRPr="005045CD" w14:paraId="3F8A0494" w14:textId="77777777" w:rsidTr="00686558">
        <w:tc>
          <w:tcPr>
            <w:tcW w:w="1615" w:type="dxa"/>
          </w:tcPr>
          <w:p w14:paraId="323C52D4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4F425A2B" w14:textId="71E4868F" w:rsidR="00B832EC" w:rsidRPr="005045CD" w:rsidRDefault="00686558" w:rsidP="003F32BC">
            <w:r w:rsidRPr="00D84A8F">
              <w:rPr>
                <w:b/>
                <w:color w:val="00B050"/>
              </w:rPr>
              <w:t>LAB Talk</w:t>
            </w:r>
            <w:r>
              <w:rPr>
                <w:b/>
                <w:color w:val="00B050"/>
              </w:rPr>
              <w:t>s</w:t>
            </w:r>
          </w:p>
        </w:tc>
      </w:tr>
      <w:tr w:rsidR="00B832EC" w:rsidRPr="005045CD" w14:paraId="0B77222C" w14:textId="77777777" w:rsidTr="00686558">
        <w:tc>
          <w:tcPr>
            <w:tcW w:w="1615" w:type="dxa"/>
          </w:tcPr>
          <w:p w14:paraId="2CDE7D4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E77F822" w14:textId="77777777" w:rsidR="00B832EC" w:rsidRPr="005045CD" w:rsidRDefault="00B832EC" w:rsidP="003F32BC">
            <w:r w:rsidRPr="005045CD">
              <w:t>VT Registration Created 2019</w:t>
            </w:r>
          </w:p>
        </w:tc>
      </w:tr>
      <w:tr w:rsidR="00B832EC" w:rsidRPr="005045CD" w14:paraId="4F84617B" w14:textId="77777777" w:rsidTr="00686558">
        <w:tc>
          <w:tcPr>
            <w:tcW w:w="1615" w:type="dxa"/>
          </w:tcPr>
          <w:p w14:paraId="7466A229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2067F73B" w14:textId="77777777" w:rsidR="00B832EC" w:rsidRPr="005045CD" w:rsidRDefault="00686558" w:rsidP="003F32BC">
            <w:hyperlink r:id="rId6" w:history="1">
              <w:r w:rsidR="00B832EC" w:rsidRPr="005045CD">
                <w:rPr>
                  <w:rStyle w:val="Hyperlink"/>
                </w:rPr>
                <w:t>https://bcg01.egnyte.com/dl/zsUXPV1bXY</w:t>
              </w:r>
            </w:hyperlink>
          </w:p>
        </w:tc>
      </w:tr>
      <w:tr w:rsidR="00B832EC" w:rsidRPr="005045CD" w14:paraId="031EEBC6" w14:textId="77777777" w:rsidTr="00686558">
        <w:tc>
          <w:tcPr>
            <w:tcW w:w="1615" w:type="dxa"/>
          </w:tcPr>
          <w:p w14:paraId="249C9DBA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275BAD95" w14:textId="77777777" w:rsidR="00B832EC" w:rsidRPr="005045CD" w:rsidRDefault="00B832EC" w:rsidP="003F32BC">
            <w:r w:rsidRPr="005045CD">
              <w:t>Learner associated with this registration</w:t>
            </w:r>
          </w:p>
        </w:tc>
      </w:tr>
    </w:tbl>
    <w:p w14:paraId="5447B8B6" w14:textId="77777777" w:rsidR="00B832EC" w:rsidRDefault="00B832EC" w:rsidP="00B83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546C7BD7" w14:textId="77777777" w:rsidTr="00235F08">
        <w:trPr>
          <w:trHeight w:val="332"/>
        </w:trPr>
        <w:tc>
          <w:tcPr>
            <w:tcW w:w="9792" w:type="dxa"/>
          </w:tcPr>
          <w:p w14:paraId="5E85F748" w14:textId="57E46823" w:rsidR="00B832EC" w:rsidRDefault="00B832EC" w:rsidP="00235F08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Pr="005045CD">
              <w:t>: Invitation for @</w:t>
            </w:r>
            <w:r w:rsidR="00115B42" w:rsidRPr="00115B42">
              <w:t>Reg_ClassTitle</w:t>
            </w:r>
            <w:r w:rsidRPr="005045CD">
              <w:t>@</w:t>
            </w:r>
          </w:p>
        </w:tc>
      </w:tr>
      <w:tr w:rsidR="00B832EC" w14:paraId="01B642F7" w14:textId="77777777" w:rsidTr="00235F08">
        <w:trPr>
          <w:trHeight w:val="1970"/>
        </w:trPr>
        <w:tc>
          <w:tcPr>
            <w:tcW w:w="9792" w:type="dxa"/>
          </w:tcPr>
          <w:tbl>
            <w:tblPr>
              <w:tblW w:w="9008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8"/>
            </w:tblGrid>
            <w:tr w:rsidR="00235F08" w14:paraId="42E94F8E" w14:textId="77777777" w:rsidTr="00235F08">
              <w:trPr>
                <w:tblCellSpacing w:w="0" w:type="dxa"/>
                <w:jc w:val="center"/>
              </w:trPr>
              <w:tc>
                <w:tcPr>
                  <w:tcW w:w="8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15" w:type="dxa"/>
                    <w:bottom w:w="0" w:type="dxa"/>
                    <w:right w:w="315" w:type="dxa"/>
                  </w:tcMar>
                  <w:vAlign w:val="center"/>
                  <w:hideMark/>
                </w:tcPr>
                <w:p w14:paraId="438EC5C9" w14:textId="77777777" w:rsidR="00235F08" w:rsidRDefault="00235F08" w:rsidP="002D6950">
                  <w:pPr>
                    <w:pStyle w:val="Heading1"/>
                    <w:numPr>
                      <w:ilvl w:val="0"/>
                      <w:numId w:val="0"/>
                    </w:numPr>
                    <w:pBdr>
                      <w:top w:val="single" w:sz="2" w:space="0" w:color="00B386"/>
                      <w:left w:val="single" w:sz="2" w:space="0" w:color="00B386"/>
                      <w:bottom w:val="single" w:sz="12" w:space="5" w:color="00B386"/>
                      <w:right w:val="single" w:sz="2" w:space="0" w:color="00B386"/>
                    </w:pBdr>
                    <w:spacing w:before="0" w:after="300"/>
                    <w:ind w:left="284"/>
                    <w:rPr>
                      <w:rFonts w:ascii="Trebuchet MS" w:hAnsi="Trebuchet MS"/>
                      <w:color w:val="5C6663"/>
                      <w:sz w:val="39"/>
                      <w:szCs w:val="39"/>
                      <w:lang w:eastAsia="en-US"/>
                    </w:rPr>
                  </w:pPr>
                  <w:r>
                    <w:rPr>
                      <w:rFonts w:ascii="Trebuchet MS" w:hAnsi="Trebuchet MS"/>
                      <w:color w:val="5C6663"/>
                      <w:sz w:val="39"/>
                      <w:szCs w:val="39"/>
                    </w:rPr>
                    <w:t>You are registered to attend an upcoming session</w:t>
                  </w:r>
                </w:p>
                <w:p w14:paraId="57468271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@Reg_StudentName@,</w:t>
                  </w:r>
                </w:p>
                <w:p w14:paraId="4706FB66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You are registered to attend the live LABtalk on @Reg_ClassTitle@, on @Reg_ClassStartDate@ at @Reg_Session_Start_Time_#@</w:t>
                  </w:r>
                </w:p>
                <w:p w14:paraId="71E7436E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Please click Accept to add this session to your Outlook calendar.</w:t>
                  </w:r>
                </w:p>
                <w:p w14:paraId="5012C8D3" w14:textId="23D86AF3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To join the session, click the Attend Now button up to 30 minutes before the session starts. Or, go to LAB and access your </w:t>
                  </w:r>
                  <w:commentRangeStart w:id="0"/>
                  <w:r w:rsidRPr="00235F08">
                    <w:rPr>
                      <w:rStyle w:val="Hyperlink"/>
                      <w:b/>
                      <w:bCs/>
                      <w:color w:val="00B386"/>
                    </w:rPr>
                    <w:fldChar w:fldCharType="begin"/>
                  </w:r>
                  <w:r>
                    <w:rPr>
                      <w:rStyle w:val="Hyperlink"/>
                      <w:b/>
                      <w:bCs/>
                      <w:color w:val="00B386"/>
                    </w:rPr>
                    <w:instrText>HYPERLINK "https://lab.bcg.com/Saba/Web_spf/NA9P1PRD002/app/me/plans"</w:instrText>
                  </w:r>
                  <w:r w:rsidRPr="00235F08">
                    <w:rPr>
                      <w:rStyle w:val="Hyperlink"/>
                      <w:b/>
                      <w:bCs/>
                      <w:color w:val="00B386"/>
                    </w:rPr>
                  </w:r>
                  <w:r w:rsidRPr="00235F08">
                    <w:rPr>
                      <w:rStyle w:val="Hyperlink"/>
                      <w:b/>
                      <w:bCs/>
                      <w:color w:val="00B386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olor w:val="00B386"/>
                      <w:sz w:val="23"/>
                      <w:szCs w:val="23"/>
                    </w:rPr>
                    <w:t>My P</w:t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olor w:val="00B386"/>
                      <w:sz w:val="23"/>
                      <w:szCs w:val="23"/>
                    </w:rPr>
                    <w:t>lan</w:t>
                  </w:r>
                  <w:r w:rsidRPr="00235F08">
                    <w:rPr>
                      <w:rStyle w:val="Hyperlink"/>
                      <w:b/>
                      <w:bCs/>
                      <w:color w:val="00B386"/>
                    </w:rPr>
                    <w:fldChar w:fldCharType="end"/>
                  </w:r>
                  <w:commentRangeEnd w:id="0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0"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page from the hamburger menu in the top left of the homepage.</w:t>
                  </w:r>
                </w:p>
                <w:p w14:paraId="7BAF15D9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**Note - Your best audio option is VOIP. Please be prepared with a headset in order to utilize the audio from your computer.</w:t>
                  </w:r>
                </w:p>
                <w:commentRangeStart w:id="1"/>
                <w:p w14:paraId="06E625D0" w14:textId="3D3D75C3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begin"/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instrText>HYPERLINK "mailto:@Offering_ContentLaunchURL@" \t "_blank"</w:instrText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aps/>
                      <w:color w:val="33AA88"/>
                      <w:spacing w:val="24"/>
                      <w:sz w:val="30"/>
                      <w:szCs w:val="30"/>
                    </w:rPr>
                    <w:t>JOIN FROM DESKTOP</w:t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end"/>
                  </w:r>
                  <w:commentRangeEnd w:id="1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1"/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br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• Click blue </w:t>
                  </w:r>
                  <w:r>
                    <w:rPr>
                      <w:rFonts w:ascii="Trebuchet MS" w:hAnsi="Trebuchet MS" w:cs="Arial"/>
                      <w:color w:val="3366FF"/>
                      <w:sz w:val="23"/>
                      <w:szCs w:val="23"/>
                    </w:rPr>
                    <w:t>ATTEND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button</w:t>
                  </w:r>
                </w:p>
                <w:p w14:paraId="0B9DD4E1" w14:textId="77777777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</w:pPr>
                </w:p>
                <w:commentRangeStart w:id="2"/>
                <w:p w14:paraId="46455954" w14:textId="603D63E5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begin"/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instrText>HYPERLINK "https://bcgtest.sabacloud.com/Saba/Web/NA3T1SNB0196Admin/platform/services/notifications/@VirtualClassroom_Attend_Playback@" \t "_blank"</w:instrText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aps/>
                      <w:color w:val="33AA88"/>
                      <w:spacing w:val="24"/>
                      <w:sz w:val="30"/>
                      <w:szCs w:val="30"/>
                    </w:rPr>
                    <w:t>JOIN FROM MOBILE DEVICE</w:t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fldChar w:fldCharType="end"/>
                  </w:r>
                  <w:commentRangeEnd w:id="2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2"/>
                  </w:r>
                  <w:r>
                    <w:rPr>
                      <w:rFonts w:ascii="Trebuchet MS" w:hAnsi="Trebuchet MS" w:cs="Arial"/>
                      <w:color w:val="7B8086"/>
                      <w:sz w:val="23"/>
                      <w:szCs w:val="23"/>
                    </w:rPr>
                    <w:br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• Click on the Virtual Class ID - @Reg_ClassNumber@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br/>
                    <w:t>• Click blue </w:t>
                  </w:r>
                  <w:r>
                    <w:rPr>
                      <w:rFonts w:ascii="Trebuchet MS" w:hAnsi="Trebuchet MS" w:cs="Arial"/>
                      <w:color w:val="3366FF"/>
                      <w:sz w:val="23"/>
                      <w:szCs w:val="23"/>
                    </w:rPr>
                    <w:t>ATTEND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button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"/>
                  </w:tblGrid>
                  <w:tr w:rsidR="00235F08" w14:paraId="01E9112C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D80D144" w14:textId="77777777" w:rsidR="00235F08" w:rsidRDefault="00235F08" w:rsidP="00235F08">
                        <w:pPr>
                          <w:rPr>
                            <w:rFonts w:ascii="Times New Roman" w:hAnsi="Times New Roman"/>
                            <w:color w:val="7B8086"/>
                            <w:sz w:val="24"/>
                          </w:rPr>
                        </w:pPr>
                        <w:r>
                          <w:rPr>
                            <w:color w:val="7B8086"/>
                          </w:rPr>
                          <w:t> </w:t>
                        </w:r>
                      </w:p>
                    </w:tc>
                  </w:tr>
                </w:tbl>
                <w:p w14:paraId="65447503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If you will not be online and require the audio bridge or if you have any other questions, please email the </w:t>
                  </w:r>
                  <w:hyperlink r:id="rId9" w:history="1">
                    <w:r>
                      <w:rPr>
                        <w:rStyle w:val="Hyperlink"/>
                        <w:rFonts w:ascii="Trebuchet MS" w:hAnsi="Trebuchet MS"/>
                        <w:b/>
                        <w:bCs/>
                        <w:color w:val="00B386"/>
                        <w:sz w:val="23"/>
                        <w:szCs w:val="23"/>
                      </w:rPr>
                      <w:t>LABtalk Team</w:t>
                    </w:r>
                  </w:hyperlink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.</w:t>
                  </w:r>
                </w:p>
                <w:p w14:paraId="0E49DE7E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Regards,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br/>
                    <w:t>The LABtalk Team</w:t>
                  </w:r>
                </w:p>
              </w:tc>
            </w:tr>
          </w:tbl>
          <w:p w14:paraId="7137B8B7" w14:textId="225C21F0" w:rsidR="00B832EC" w:rsidRDefault="00B832EC" w:rsidP="00115B42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7B846FC0" w14:textId="76FFD807" w:rsidR="00B832EC" w:rsidRDefault="00B832EC" w:rsidP="00B832EC"/>
    <w:p w14:paraId="500F8DD0" w14:textId="77777777" w:rsidR="00B832EC" w:rsidRDefault="00B832EC">
      <w:pPr>
        <w:spacing w:after="160" w:line="259" w:lineRule="auto"/>
      </w:pPr>
      <w:r>
        <w:br w:type="page"/>
      </w:r>
    </w:p>
    <w:p w14:paraId="28BD089B" w14:textId="77777777" w:rsidR="001050FD" w:rsidRPr="00B832EC" w:rsidRDefault="001050FD" w:rsidP="00B83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</w:tblGrid>
      <w:tr w:rsidR="00823435" w:rsidRPr="003335C0" w14:paraId="6572352E" w14:textId="77777777" w:rsidTr="00686558">
        <w:tc>
          <w:tcPr>
            <w:tcW w:w="1075" w:type="dxa"/>
          </w:tcPr>
          <w:p w14:paraId="44506A6E" w14:textId="696F0B63" w:rsidR="00823435" w:rsidRDefault="00823435" w:rsidP="003F32B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490" w:type="dxa"/>
          </w:tcPr>
          <w:p w14:paraId="5C0FCE82" w14:textId="6429981C" w:rsidR="00823435" w:rsidRPr="003335C0" w:rsidRDefault="00823435" w:rsidP="003F32BC">
            <w:r>
              <w:t>LT02</w:t>
            </w:r>
          </w:p>
        </w:tc>
      </w:tr>
      <w:tr w:rsidR="00B832EC" w:rsidRPr="003335C0" w14:paraId="46A28963" w14:textId="77777777" w:rsidTr="00686558">
        <w:tc>
          <w:tcPr>
            <w:tcW w:w="1075" w:type="dxa"/>
          </w:tcPr>
          <w:p w14:paraId="628F0E6F" w14:textId="634EE164" w:rsidR="00B832EC" w:rsidRPr="003335C0" w:rsidRDefault="00115B42" w:rsidP="003F32BC">
            <w:pPr>
              <w:rPr>
                <w:b/>
              </w:rPr>
            </w:pPr>
            <w:r>
              <w:rPr>
                <w:b/>
              </w:rPr>
              <w:t>PREM:</w:t>
            </w:r>
          </w:p>
        </w:tc>
        <w:tc>
          <w:tcPr>
            <w:tcW w:w="5490" w:type="dxa"/>
          </w:tcPr>
          <w:p w14:paraId="252990BE" w14:textId="77777777" w:rsidR="00B832EC" w:rsidRPr="003335C0" w:rsidRDefault="00B832EC" w:rsidP="003F32BC">
            <w:r w:rsidRPr="003335C0">
              <w:t>VirtualClass Offering Rescheduled</w:t>
            </w:r>
          </w:p>
        </w:tc>
      </w:tr>
      <w:tr w:rsidR="00B832EC" w:rsidRPr="003335C0" w14:paraId="7D638CF9" w14:textId="77777777" w:rsidTr="00686558">
        <w:tc>
          <w:tcPr>
            <w:tcW w:w="1075" w:type="dxa"/>
          </w:tcPr>
          <w:p w14:paraId="647D75ED" w14:textId="77777777" w:rsidR="00B832EC" w:rsidRPr="003335C0" w:rsidRDefault="00B832EC" w:rsidP="003F32BC">
            <w:pPr>
              <w:rPr>
                <w:b/>
              </w:rPr>
            </w:pPr>
            <w:r w:rsidRPr="003335C0">
              <w:rPr>
                <w:b/>
              </w:rPr>
              <w:t xml:space="preserve">CLOUD: </w:t>
            </w:r>
          </w:p>
        </w:tc>
        <w:tc>
          <w:tcPr>
            <w:tcW w:w="5490" w:type="dxa"/>
          </w:tcPr>
          <w:p w14:paraId="3C21F292" w14:textId="77777777" w:rsidR="00B832EC" w:rsidRPr="003335C0" w:rsidRDefault="00B832EC" w:rsidP="003F32BC">
            <w:r w:rsidRPr="003335C0">
              <w:t>Virtual Classroom Rescheduled</w:t>
            </w:r>
          </w:p>
        </w:tc>
      </w:tr>
      <w:tr w:rsidR="00B832EC" w:rsidRPr="003335C0" w14:paraId="774D2B41" w14:textId="77777777" w:rsidTr="00686558">
        <w:tc>
          <w:tcPr>
            <w:tcW w:w="1075" w:type="dxa"/>
          </w:tcPr>
          <w:p w14:paraId="6F2426AA" w14:textId="77777777" w:rsidR="00B832EC" w:rsidRPr="003335C0" w:rsidRDefault="00B832EC" w:rsidP="003F32BC">
            <w:pPr>
              <w:rPr>
                <w:b/>
              </w:rPr>
            </w:pPr>
            <w:r w:rsidRPr="003335C0">
              <w:rPr>
                <w:b/>
              </w:rPr>
              <w:t xml:space="preserve">Domain: </w:t>
            </w:r>
          </w:p>
        </w:tc>
        <w:tc>
          <w:tcPr>
            <w:tcW w:w="5490" w:type="dxa"/>
          </w:tcPr>
          <w:p w14:paraId="58EC2B7C" w14:textId="4E9B1B20" w:rsidR="00B832EC" w:rsidRPr="003335C0" w:rsidRDefault="00686558" w:rsidP="003F32BC">
            <w:r w:rsidRPr="00D84A8F">
              <w:rPr>
                <w:b/>
                <w:color w:val="00B050"/>
              </w:rPr>
              <w:t>LAB Talk</w:t>
            </w:r>
            <w:r>
              <w:rPr>
                <w:b/>
                <w:color w:val="00B050"/>
              </w:rPr>
              <w:t>s</w:t>
            </w:r>
          </w:p>
        </w:tc>
      </w:tr>
      <w:tr w:rsidR="00B832EC" w:rsidRPr="003335C0" w14:paraId="00816844" w14:textId="77777777" w:rsidTr="00686558">
        <w:tc>
          <w:tcPr>
            <w:tcW w:w="1075" w:type="dxa"/>
          </w:tcPr>
          <w:p w14:paraId="66815C70" w14:textId="77777777" w:rsidR="00B832EC" w:rsidRPr="003335C0" w:rsidRDefault="00B832EC" w:rsidP="003F32BC">
            <w:pPr>
              <w:rPr>
                <w:b/>
              </w:rPr>
            </w:pPr>
            <w:r w:rsidRPr="003335C0">
              <w:rPr>
                <w:b/>
              </w:rPr>
              <w:t>Code:</w:t>
            </w:r>
          </w:p>
        </w:tc>
        <w:tc>
          <w:tcPr>
            <w:tcW w:w="5490" w:type="dxa"/>
          </w:tcPr>
          <w:p w14:paraId="0BC43066" w14:textId="77777777" w:rsidR="00B832EC" w:rsidRPr="003335C0" w:rsidRDefault="00686558" w:rsidP="003F32BC">
            <w:hyperlink r:id="rId10" w:history="1">
              <w:r w:rsidR="00B832EC" w:rsidRPr="003335C0">
                <w:rPr>
                  <w:rStyle w:val="Hyperlink"/>
                </w:rPr>
                <w:t>https://bcg01.egnyte.com/dl/uZ6mVNmrFn</w:t>
              </w:r>
            </w:hyperlink>
          </w:p>
        </w:tc>
      </w:tr>
    </w:tbl>
    <w:p w14:paraId="7F899672" w14:textId="77777777" w:rsidR="00B832EC" w:rsidRDefault="00B832EC" w:rsidP="00B832EC"/>
    <w:p w14:paraId="5C5D97E3" w14:textId="77777777" w:rsidR="00B832EC" w:rsidRPr="00FD243D" w:rsidRDefault="00B832EC" w:rsidP="00B83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B832EC" w14:paraId="399359C8" w14:textId="77777777" w:rsidTr="00235F08">
        <w:trPr>
          <w:trHeight w:val="377"/>
        </w:trPr>
        <w:tc>
          <w:tcPr>
            <w:tcW w:w="6925" w:type="dxa"/>
          </w:tcPr>
          <w:p w14:paraId="0D98CA3E" w14:textId="32D8D46B" w:rsidR="00B832EC" w:rsidRPr="00D00D1C" w:rsidRDefault="00B832EC" w:rsidP="003F32BC">
            <w:r>
              <w:t xml:space="preserve">Subject: </w:t>
            </w:r>
            <w:r w:rsidRPr="00D00D1C">
              <w:t xml:space="preserve">Rescheduled: Live </w:t>
            </w:r>
            <w:r w:rsidR="002D6950">
              <w:t>LABtalk</w:t>
            </w:r>
            <w:r w:rsidRPr="00D00D1C">
              <w:t xml:space="preserve"> on @</w:t>
            </w:r>
            <w:r w:rsidR="00115B42" w:rsidRPr="00115B42">
              <w:t>Reg_ClassTitle</w:t>
            </w:r>
            <w:r w:rsidRPr="00D00D1C">
              <w:t>@</w:t>
            </w:r>
          </w:p>
        </w:tc>
      </w:tr>
      <w:tr w:rsidR="00B832EC" w14:paraId="2C2423C6" w14:textId="77777777" w:rsidTr="00235F08">
        <w:trPr>
          <w:trHeight w:val="4607"/>
        </w:trPr>
        <w:tc>
          <w:tcPr>
            <w:tcW w:w="6925" w:type="dxa"/>
          </w:tcPr>
          <w:tbl>
            <w:tblPr>
              <w:tblW w:w="9008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8"/>
            </w:tblGrid>
            <w:tr w:rsidR="00235F08" w14:paraId="14CEEDCF" w14:textId="77777777" w:rsidTr="00235F08">
              <w:trPr>
                <w:tblCellSpacing w:w="0" w:type="dxa"/>
                <w:jc w:val="center"/>
              </w:trPr>
              <w:tc>
                <w:tcPr>
                  <w:tcW w:w="83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15" w:type="dxa"/>
                    <w:bottom w:w="0" w:type="dxa"/>
                    <w:right w:w="315" w:type="dxa"/>
                  </w:tcMar>
                  <w:vAlign w:val="center"/>
                  <w:hideMark/>
                </w:tcPr>
                <w:p w14:paraId="6286F9F4" w14:textId="77777777" w:rsidR="00235F08" w:rsidRDefault="00235F08" w:rsidP="00235F08">
                  <w:pPr>
                    <w:pStyle w:val="Heading1"/>
                    <w:numPr>
                      <w:ilvl w:val="0"/>
                      <w:numId w:val="0"/>
                    </w:numPr>
                    <w:pBdr>
                      <w:bottom w:val="single" w:sz="12" w:space="5" w:color="00B386"/>
                    </w:pBdr>
                    <w:spacing w:before="0" w:after="300"/>
                    <w:ind w:left="284"/>
                    <w:rPr>
                      <w:rFonts w:ascii="Trebuchet MS" w:hAnsi="Trebuchet MS"/>
                      <w:color w:val="5C6663"/>
                      <w:sz w:val="39"/>
                      <w:szCs w:val="39"/>
                      <w:lang w:eastAsia="en-US"/>
                    </w:rPr>
                  </w:pPr>
                  <w:r>
                    <w:rPr>
                      <w:rFonts w:ascii="Trebuchet MS" w:hAnsi="Trebuchet MS"/>
                      <w:color w:val="5C6663"/>
                      <w:sz w:val="39"/>
                      <w:szCs w:val="39"/>
                    </w:rPr>
                    <w:t>This Live LABtalk has been rescheduled</w:t>
                  </w:r>
                </w:p>
                <w:p w14:paraId="6F2FE6F8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@Reg_StudentName@,</w:t>
                  </w:r>
                </w:p>
                <w:p w14:paraId="1BBCB66D" w14:textId="09EC514E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The live LABtalk on @Reg_ClassTitle@, has been rescheduled to @Reg_ClassStartDate@ at @Reg_Session_Start_Time_#@</w:t>
                  </w:r>
                </w:p>
                <w:p w14:paraId="31AF30AA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 xml:space="preserve">Please accept this new invitation </w:t>
                  </w:r>
                  <w:bookmarkStart w:id="3" w:name="_GoBack"/>
                  <w:bookmarkEnd w:id="3"/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to add it to your calendar.</w:t>
                  </w:r>
                </w:p>
                <w:p w14:paraId="28EAC506" w14:textId="636F4BF1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To join the session, click the Attend Now button up to 30 minutes before the session starts. Or, go to LAB and access your </w:t>
                  </w:r>
                  <w:commentRangeStart w:id="4"/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fldChar w:fldCharType="begin"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instrText>HYPERLINK "https://lab.bcg.com/Saba/Web_spf/NA9P1PRD002/app/me/plans"</w:instrTex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color w:val="33AA88"/>
                      <w:sz w:val="23"/>
                      <w:szCs w:val="23"/>
                    </w:rPr>
                    <w:t>My Plan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fldChar w:fldCharType="end"/>
                  </w:r>
                  <w:commentRangeEnd w:id="4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4"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page from the hamburger menu in the top left of the homepage.</w:t>
                  </w:r>
                </w:p>
                <w:p w14:paraId="519533CC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**Note - Your best audio option is VOIP. Please be prepared with a headset in order to utilize the audio from your computer.</w:t>
                  </w:r>
                </w:p>
                <w:commentRangeStart w:id="5"/>
                <w:p w14:paraId="63F0F0EC" w14:textId="77777777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begin"/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instrText xml:space="preserve"> HYPERLINK "https://bcgtest.sabacloud.com/Saba/Web/NA3T1SNB0196Admin/platform/services/notifications/@Offering_ContentLaunchURL@" \t "_blank" </w:instrText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aps/>
                      <w:color w:val="33AA88"/>
                      <w:spacing w:val="24"/>
                      <w:sz w:val="30"/>
                      <w:szCs w:val="30"/>
                    </w:rPr>
                    <w:t>JOIN FROM DESKTOP</w:t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end"/>
                  </w:r>
                  <w:commentRangeEnd w:id="5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5"/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br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• Click blue </w:t>
                  </w:r>
                  <w:r>
                    <w:rPr>
                      <w:rFonts w:ascii="Trebuchet MS" w:hAnsi="Trebuchet MS" w:cs="Arial"/>
                      <w:b/>
                      <w:bCs/>
                      <w:color w:val="3366FF"/>
                      <w:sz w:val="23"/>
                      <w:szCs w:val="23"/>
                    </w:rPr>
                    <w:t>ATTEND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button</w:t>
                  </w:r>
                </w:p>
                <w:p w14:paraId="37BE75E8" w14:textId="77777777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</w:pPr>
                </w:p>
                <w:commentRangeStart w:id="6"/>
                <w:p w14:paraId="2D578971" w14:textId="77777777" w:rsidR="00235F08" w:rsidRDefault="00235F08" w:rsidP="00235F08">
                  <w:pPr>
                    <w:pStyle w:val="NormalWeb"/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begin"/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instrText xml:space="preserve"> HYPERLINK "https://bcgtest.sabacloud.com/Saba/Web/NA3T1SNB0196Admin/platform/services/notifications/@VirtualClassroom_Attend_Playback@" \t "_blank" </w:instrText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separate"/>
                  </w:r>
                  <w:r>
                    <w:rPr>
                      <w:rStyle w:val="Hyperlink"/>
                      <w:rFonts w:ascii="Trebuchet MS" w:hAnsi="Trebuchet MS"/>
                      <w:b/>
                      <w:bCs/>
                      <w:caps/>
                      <w:color w:val="33AA88"/>
                      <w:spacing w:val="24"/>
                      <w:sz w:val="30"/>
                      <w:szCs w:val="30"/>
                    </w:rPr>
                    <w:t>JOIN FROM MOBILE DEVICE</w:t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fldChar w:fldCharType="end"/>
                  </w:r>
                  <w:commentRangeEnd w:id="6"/>
                  <w:r>
                    <w:rPr>
                      <w:rStyle w:val="CommentReference"/>
                      <w:rFonts w:ascii="Henderson BCG Serif" w:hAnsi="Henderson BCG Serif"/>
                    </w:rPr>
                    <w:commentReference w:id="6"/>
                  </w:r>
                  <w:r>
                    <w:rPr>
                      <w:rFonts w:ascii="Trebuchet MS" w:hAnsi="Trebuchet MS" w:cs="Arial"/>
                      <w:b/>
                      <w:bCs/>
                      <w:color w:val="7B8086"/>
                      <w:sz w:val="23"/>
                      <w:szCs w:val="23"/>
                    </w:rPr>
                    <w:br/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• Click on the Virtual Class ID - @Reg_ClassNumber@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br/>
                    <w:t>• Click blue </w:t>
                  </w:r>
                  <w:r>
                    <w:rPr>
                      <w:rFonts w:ascii="Trebuchet MS" w:hAnsi="Trebuchet MS" w:cs="Arial"/>
                      <w:b/>
                      <w:bCs/>
                      <w:color w:val="3366FF"/>
                      <w:sz w:val="23"/>
                      <w:szCs w:val="23"/>
                    </w:rPr>
                    <w:t>ATTEND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 button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"/>
                  </w:tblGrid>
                  <w:tr w:rsidR="00235F08" w14:paraId="50EC5CD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40899F" w14:textId="77777777" w:rsidR="00235F08" w:rsidRDefault="00235F08" w:rsidP="00235F0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7B8086"/>
                            <w:sz w:val="24"/>
                          </w:rPr>
                        </w:pPr>
                        <w:r>
                          <w:rPr>
                            <w:b/>
                            <w:bCs/>
                            <w:color w:val="7B8086"/>
                          </w:rPr>
                          <w:t> </w:t>
                        </w:r>
                      </w:p>
                    </w:tc>
                  </w:tr>
                </w:tbl>
                <w:p w14:paraId="16B3B520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If you will not be online and require the audio bridge or if you have any other questions, please email the </w:t>
                  </w:r>
                  <w:hyperlink r:id="rId11" w:history="1">
                    <w:r>
                      <w:rPr>
                        <w:rStyle w:val="Hyperlink"/>
                        <w:rFonts w:ascii="Trebuchet MS" w:hAnsi="Trebuchet MS"/>
                        <w:color w:val="33AA88"/>
                        <w:sz w:val="23"/>
                        <w:szCs w:val="23"/>
                      </w:rPr>
                      <w:t>LABtalk Team</w:t>
                    </w:r>
                  </w:hyperlink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.</w:t>
                  </w:r>
                </w:p>
                <w:p w14:paraId="07384580" w14:textId="77777777" w:rsidR="00235F08" w:rsidRDefault="00235F08" w:rsidP="00235F08">
                  <w:pPr>
                    <w:pStyle w:val="NormalWeb"/>
                    <w:spacing w:after="150"/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</w:pP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t>Regards,</w:t>
                  </w:r>
                  <w:r>
                    <w:rPr>
                      <w:rFonts w:ascii="Trebuchet MS" w:hAnsi="Trebuchet MS" w:cs="Arial"/>
                      <w:color w:val="5C6663"/>
                      <w:sz w:val="23"/>
                      <w:szCs w:val="23"/>
                    </w:rPr>
                    <w:br/>
                    <w:t>The LABtalk Team</w:t>
                  </w:r>
                </w:p>
              </w:tc>
            </w:tr>
          </w:tbl>
          <w:p w14:paraId="471FDB12" w14:textId="2B5477DC" w:rsidR="00B832EC" w:rsidRDefault="00B832EC" w:rsidP="006154F0">
            <w:pPr>
              <w:jc w:val="left"/>
            </w:pPr>
          </w:p>
        </w:tc>
      </w:tr>
    </w:tbl>
    <w:p w14:paraId="017D1B6E" w14:textId="77777777" w:rsidR="00B832EC" w:rsidRDefault="00B832EC" w:rsidP="00B832EC"/>
    <w:p w14:paraId="3791FCCA" w14:textId="77777777" w:rsidR="00B832EC" w:rsidRDefault="00B832EC" w:rsidP="00B832E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87"/>
      </w:tblGrid>
      <w:tr w:rsidR="00823435" w:rsidRPr="005045CD" w14:paraId="474431A7" w14:textId="77777777" w:rsidTr="00686558">
        <w:tc>
          <w:tcPr>
            <w:tcW w:w="1705" w:type="dxa"/>
          </w:tcPr>
          <w:p w14:paraId="2F61B8AA" w14:textId="1E31B168" w:rsidR="00823435" w:rsidRPr="005045CD" w:rsidRDefault="00823435" w:rsidP="003F32B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7" w:type="dxa"/>
          </w:tcPr>
          <w:p w14:paraId="52F6205B" w14:textId="1C3A4443" w:rsidR="00823435" w:rsidRPr="005045CD" w:rsidRDefault="00823435" w:rsidP="003F32BC">
            <w:r>
              <w:t>LT03</w:t>
            </w:r>
          </w:p>
        </w:tc>
      </w:tr>
      <w:tr w:rsidR="00B832EC" w:rsidRPr="005045CD" w14:paraId="2A479B8B" w14:textId="77777777" w:rsidTr="00686558">
        <w:tc>
          <w:tcPr>
            <w:tcW w:w="1705" w:type="dxa"/>
          </w:tcPr>
          <w:p w14:paraId="769BA334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087" w:type="dxa"/>
          </w:tcPr>
          <w:p w14:paraId="4BD0F4AE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t>VirtualClass Offering Cancelled</w:t>
            </w:r>
          </w:p>
        </w:tc>
      </w:tr>
      <w:tr w:rsidR="00B832EC" w:rsidRPr="005045CD" w14:paraId="0A58153F" w14:textId="77777777" w:rsidTr="00686558">
        <w:tc>
          <w:tcPr>
            <w:tcW w:w="1705" w:type="dxa"/>
          </w:tcPr>
          <w:p w14:paraId="1826DF4B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087" w:type="dxa"/>
          </w:tcPr>
          <w:p w14:paraId="2650F1C7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t>Virtual Classroom Cancelled</w:t>
            </w:r>
          </w:p>
        </w:tc>
      </w:tr>
      <w:tr w:rsidR="00B832EC" w:rsidRPr="005045CD" w14:paraId="79C4D849" w14:textId="77777777" w:rsidTr="00686558">
        <w:tc>
          <w:tcPr>
            <w:tcW w:w="1705" w:type="dxa"/>
          </w:tcPr>
          <w:p w14:paraId="7033BCF8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087" w:type="dxa"/>
          </w:tcPr>
          <w:p w14:paraId="0BE560F2" w14:textId="5D09299E" w:rsidR="00B832EC" w:rsidRPr="005045CD" w:rsidRDefault="00686558" w:rsidP="003F32BC">
            <w:pPr>
              <w:jc w:val="left"/>
              <w:rPr>
                <w:b/>
              </w:rPr>
            </w:pPr>
            <w:r w:rsidRPr="00D84A8F">
              <w:rPr>
                <w:b/>
                <w:color w:val="00B050"/>
              </w:rPr>
              <w:t>LAB Talk</w:t>
            </w:r>
            <w:r>
              <w:rPr>
                <w:b/>
                <w:color w:val="00B050"/>
              </w:rPr>
              <w:t>s</w:t>
            </w:r>
          </w:p>
        </w:tc>
      </w:tr>
      <w:tr w:rsidR="00B832EC" w:rsidRPr="005045CD" w14:paraId="5E5112BA" w14:textId="77777777" w:rsidTr="00686558">
        <w:tc>
          <w:tcPr>
            <w:tcW w:w="1705" w:type="dxa"/>
          </w:tcPr>
          <w:p w14:paraId="0FAA6774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087" w:type="dxa"/>
          </w:tcPr>
          <w:p w14:paraId="174F753B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t>VT Session Cancelled 2019</w:t>
            </w:r>
          </w:p>
        </w:tc>
      </w:tr>
      <w:tr w:rsidR="00B832EC" w:rsidRPr="005045CD" w14:paraId="683C019A" w14:textId="77777777" w:rsidTr="00686558">
        <w:tc>
          <w:tcPr>
            <w:tcW w:w="1705" w:type="dxa"/>
          </w:tcPr>
          <w:p w14:paraId="67484F8C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087" w:type="dxa"/>
          </w:tcPr>
          <w:p w14:paraId="5C208FDD" w14:textId="77777777" w:rsidR="00B832EC" w:rsidRPr="005045CD" w:rsidRDefault="00686558" w:rsidP="003F32BC">
            <w:pPr>
              <w:jc w:val="left"/>
              <w:rPr>
                <w:b/>
              </w:rPr>
            </w:pPr>
            <w:hyperlink r:id="rId12" w:history="1">
              <w:r w:rsidR="00B832EC" w:rsidRPr="005045CD">
                <w:rPr>
                  <w:rStyle w:val="Hyperlink"/>
                  <w:b/>
                </w:rPr>
                <w:t>https://bcg01.egnyte.com/dl/GChWiHtcbn</w:t>
              </w:r>
            </w:hyperlink>
          </w:p>
        </w:tc>
      </w:tr>
      <w:tr w:rsidR="00B832EC" w:rsidRPr="005045CD" w14:paraId="0D558686" w14:textId="77777777" w:rsidTr="00686558">
        <w:tc>
          <w:tcPr>
            <w:tcW w:w="1705" w:type="dxa"/>
          </w:tcPr>
          <w:p w14:paraId="6116557F" w14:textId="77777777" w:rsidR="00B832EC" w:rsidRPr="005045CD" w:rsidRDefault="00B832EC" w:rsidP="003F32BC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087" w:type="dxa"/>
          </w:tcPr>
          <w:p w14:paraId="30DAE033" w14:textId="77777777" w:rsidR="00B832EC" w:rsidRDefault="00B832EC" w:rsidP="003F32BC">
            <w:pPr>
              <w:jc w:val="left"/>
              <w:rPr>
                <w:sz w:val="22"/>
              </w:rPr>
            </w:pPr>
            <w:r w:rsidRPr="005045CD">
              <w:rPr>
                <w:sz w:val="22"/>
              </w:rPr>
              <w:t>List all students whose registrations are cancelled as class is cancelled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br/>
            </w:r>
            <w:r w:rsidRPr="005045CD">
              <w:rPr>
                <w:sz w:val="22"/>
              </w:rPr>
              <w:t>List of the resources for an Offering</w:t>
            </w:r>
            <w:r>
              <w:rPr>
                <w:sz w:val="22"/>
              </w:rPr>
              <w:t>;</w:t>
            </w:r>
          </w:p>
          <w:p w14:paraId="57D7D00E" w14:textId="77777777" w:rsidR="00B832EC" w:rsidRPr="005045CD" w:rsidRDefault="00B832EC" w:rsidP="003F32BC">
            <w:pPr>
              <w:jc w:val="left"/>
              <w:rPr>
                <w:b/>
              </w:rPr>
            </w:pPr>
            <w:r w:rsidRPr="005045CD">
              <w:rPr>
                <w:sz w:val="22"/>
              </w:rPr>
              <w:t>Name of the CS</w:t>
            </w:r>
            <w:r>
              <w:rPr>
                <w:sz w:val="22"/>
              </w:rPr>
              <w:t>R associated with this Offering</w:t>
            </w:r>
          </w:p>
        </w:tc>
      </w:tr>
    </w:tbl>
    <w:p w14:paraId="25168990" w14:textId="77777777" w:rsidR="00B832EC" w:rsidRDefault="00B832EC" w:rsidP="00B832E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6CA82CB5" w14:textId="77777777" w:rsidR="00B832EC" w:rsidRDefault="00B832EC" w:rsidP="00B832E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3519EEE6" w14:textId="77777777" w:rsidTr="003F32BC">
        <w:trPr>
          <w:trHeight w:val="323"/>
        </w:trPr>
        <w:tc>
          <w:tcPr>
            <w:tcW w:w="9792" w:type="dxa"/>
          </w:tcPr>
          <w:p w14:paraId="0AC7FBF7" w14:textId="6A8D2A71" w:rsidR="00B832EC" w:rsidRDefault="00B832EC" w:rsidP="003F32BC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  <w:sz w:val="22"/>
              </w:rPr>
              <w:t>Subject</w:t>
            </w:r>
            <w:r w:rsidRPr="005045CD">
              <w:rPr>
                <w:sz w:val="22"/>
              </w:rPr>
              <w:t xml:space="preserve">: Cancelled: Live </w:t>
            </w:r>
            <w:r w:rsidR="002D6950">
              <w:rPr>
                <w:sz w:val="22"/>
              </w:rPr>
              <w:t>LABtalk</w:t>
            </w:r>
            <w:r w:rsidRPr="005045CD">
              <w:rPr>
                <w:sz w:val="22"/>
              </w:rPr>
              <w:t xml:space="preserve"> on @</w:t>
            </w:r>
            <w:r w:rsidR="00115B42" w:rsidRPr="00115B42">
              <w:rPr>
                <w:sz w:val="22"/>
              </w:rPr>
              <w:t>Reg_ClassTitle</w:t>
            </w:r>
            <w:r w:rsidRPr="005045CD">
              <w:rPr>
                <w:sz w:val="22"/>
              </w:rPr>
              <w:t>@ on @</w:t>
            </w:r>
            <w:r w:rsidR="00115B42" w:rsidRPr="00115B42">
              <w:rPr>
                <w:sz w:val="22"/>
              </w:rPr>
              <w:t>Reg_ClassStartDate</w:t>
            </w:r>
            <w:r w:rsidRPr="005045CD">
              <w:rPr>
                <w:sz w:val="22"/>
              </w:rPr>
              <w:t>@</w:t>
            </w:r>
          </w:p>
        </w:tc>
      </w:tr>
      <w:tr w:rsidR="00B832EC" w14:paraId="43FB52D0" w14:textId="77777777" w:rsidTr="003F32BC">
        <w:tc>
          <w:tcPr>
            <w:tcW w:w="9792" w:type="dxa"/>
          </w:tcPr>
          <w:p w14:paraId="3EEEC1ED" w14:textId="1C73A5DC" w:rsidR="00B832EC" w:rsidRDefault="00B832EC" w:rsidP="00115B42">
            <w:pPr>
              <w:shd w:val="clear" w:color="auto" w:fill="FFFFFF"/>
              <w:jc w:val="left"/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333333"/>
                <w:sz w:val="36"/>
                <w:szCs w:val="36"/>
                <w:shd w:val="clear" w:color="auto" w:fill="FFFFFF"/>
              </w:rPr>
              <w:t xml:space="preserve">We're sorry, this Live </w:t>
            </w:r>
            <w:r w:rsidR="002D6950">
              <w:rPr>
                <w:rFonts w:ascii="Georgia" w:hAnsi="Georgia"/>
                <w:color w:val="333333"/>
                <w:sz w:val="36"/>
                <w:szCs w:val="36"/>
                <w:shd w:val="clear" w:color="auto" w:fill="FFFFFF"/>
              </w:rPr>
              <w:t>LABtalk</w:t>
            </w:r>
            <w:r>
              <w:rPr>
                <w:rFonts w:ascii="Georgia" w:hAnsi="Georgia"/>
                <w:color w:val="333333"/>
                <w:sz w:val="36"/>
                <w:szCs w:val="36"/>
                <w:shd w:val="clear" w:color="auto" w:fill="FFFFFF"/>
              </w:rPr>
              <w:t xml:space="preserve"> has been cancelled </w:t>
            </w:r>
          </w:p>
          <w:p w14:paraId="689268CD" w14:textId="77777777" w:rsidR="00B832EC" w:rsidRDefault="00B832EC" w:rsidP="00115B42">
            <w:pPr>
              <w:shd w:val="clear" w:color="auto" w:fill="FFFFFF"/>
              <w:jc w:val="left"/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</w:p>
          <w:p w14:paraId="53CB7A28" w14:textId="105EB6AA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Unfortunately the Live </w:t>
            </w:r>
            <w:r w:rsidR="002D6950">
              <w:rPr>
                <w:rFonts w:ascii="Trebuchet MS" w:hAnsi="Trebuchet MS" w:cs="Calibri"/>
                <w:color w:val="000000"/>
                <w:sz w:val="22"/>
                <w:szCs w:val="22"/>
              </w:rPr>
              <w:t>LABtalk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on @</w:t>
            </w:r>
            <w:r w:rsidR="00115B42" w:rsidRPr="00115B42">
              <w:rPr>
                <w:rFonts w:ascii="Trebuchet MS" w:hAnsi="Trebuchet MS" w:cs="Calibri"/>
                <w:color w:val="000000"/>
                <w:sz w:val="22"/>
                <w:szCs w:val="22"/>
              </w:rPr>
              <w:t>Reg_ClassTitle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@, scheduled for @</w:t>
            </w:r>
            <w:r w:rsidR="00115B42" w:rsidRPr="00115B42">
              <w:rPr>
                <w:rFonts w:ascii="Trebuchet MS" w:hAnsi="Trebuchet MS" w:cs="Calibri"/>
                <w:color w:val="000000"/>
                <w:sz w:val="22"/>
                <w:szCs w:val="22"/>
              </w:rPr>
              <w:t>Reg_ClassStartDate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@ has been cancelled. </w:t>
            </w:r>
            <w:r w:rsidR="00CA10CE" w:rsidRPr="00CA10CE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We are working with the presenters to quickly to get the session rescheduled. Please delete the meeting request from your calendar. </w:t>
            </w:r>
            <w:r>
              <w:rPr>
                <w:rFonts w:ascii="Trebuchet MS" w:hAnsi="Trebuchet MS" w:cs="Calibri"/>
                <w:b/>
                <w:bCs/>
                <w:color w:val="000000"/>
                <w:sz w:val="22"/>
                <w:szCs w:val="22"/>
              </w:rPr>
              <w:t>Please delete the meeting request from your calendar.</w:t>
            </w:r>
          </w:p>
          <w:p w14:paraId="401A29C5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6C15138" w14:textId="5BBD6163" w:rsidR="00B832EC" w:rsidRPr="00773992" w:rsidRDefault="00773992" w:rsidP="00115B42">
            <w:pPr>
              <w:shd w:val="clear" w:color="auto" w:fill="FFFFFF"/>
              <w:jc w:val="left"/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 w:rsidRPr="00773992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Visit </w:t>
            </w:r>
            <w:commentRangeStart w:id="7"/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begin"/>
            </w:r>
            <w:r w:rsidR="00C94365">
              <w:rPr>
                <w:rStyle w:val="Hyperlink"/>
                <w:rFonts w:ascii="Trebuchet MS" w:hAnsi="Trebuchet MS" w:cs="Calibri"/>
                <w:sz w:val="22"/>
                <w:szCs w:val="22"/>
              </w:rPr>
              <w:instrText xml:space="preserve"> HYPERLINK "https://bcgsb.sabacloud.com/Saba/Web_spf/NA3T1SNB0195/app/shared;spf-url=common%2Fcategorydetail%2Fcateg000000000004289%2Fxxemptyxx%2Fxxemptyxx%2FALL" </w:instrText>
            </w:r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separate"/>
            </w:r>
            <w:r w:rsidRPr="00773992">
              <w:rPr>
                <w:rStyle w:val="Hyperlink"/>
                <w:rFonts w:ascii="Trebuchet MS" w:hAnsi="Trebuchet MS" w:cs="Calibri"/>
                <w:sz w:val="22"/>
                <w:szCs w:val="22"/>
              </w:rPr>
              <w:t>LAB</w:t>
            </w:r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end"/>
            </w:r>
            <w:commentRangeEnd w:id="7"/>
            <w:r w:rsidR="00115B42">
              <w:rPr>
                <w:rStyle w:val="CommentReference"/>
              </w:rPr>
              <w:commentReference w:id="7"/>
            </w:r>
            <w:r w:rsidRPr="00773992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for upcoming LAB Talks that may also interest you</w:t>
            </w:r>
            <w:r w:rsidR="00B832EC">
              <w:rPr>
                <w:rFonts w:ascii="Trebuchet MS" w:hAnsi="Trebuchet MS" w:cs="Calibri"/>
                <w:color w:val="000000"/>
                <w:sz w:val="22"/>
                <w:szCs w:val="22"/>
              </w:rPr>
              <w:t>.</w:t>
            </w:r>
          </w:p>
          <w:p w14:paraId="0155A558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4DB4C5D5" w14:textId="65E6FEB9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If you have any questions, please feel free to </w:t>
            </w:r>
            <w:r w:rsidR="00773992" w:rsidRPr="00773992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email the </w:t>
            </w:r>
            <w:hyperlink r:id="rId13" w:history="1">
              <w:r w:rsidR="00773992" w:rsidRPr="00773992">
                <w:rPr>
                  <w:rStyle w:val="Hyperlink"/>
                  <w:rFonts w:ascii="Trebuchet MS" w:hAnsi="Trebuchet MS" w:cs="Calibri"/>
                  <w:sz w:val="22"/>
                  <w:szCs w:val="22"/>
                </w:rPr>
                <w:t>LAB Talk Team</w:t>
              </w:r>
            </w:hyperlink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.</w:t>
            </w:r>
            <w:r w:rsidR="007739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2B16644F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</w:t>
            </w:r>
          </w:p>
          <w:p w14:paraId="1512E72B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Regards,</w:t>
            </w:r>
          </w:p>
          <w:p w14:paraId="113B2681" w14:textId="0B4DF26D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The LAB Talk Team</w:t>
            </w:r>
          </w:p>
          <w:p w14:paraId="2540DA16" w14:textId="77777777" w:rsidR="00B832EC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1BA4C0B8" w14:textId="77777777" w:rsidR="00B832EC" w:rsidRDefault="00B832EC" w:rsidP="00B832EC"/>
    <w:p w14:paraId="1A820D71" w14:textId="77777777" w:rsidR="00B832EC" w:rsidRDefault="00B832EC" w:rsidP="00B832E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827734" w:rsidRPr="005045CD" w14:paraId="3F5700BE" w14:textId="77777777" w:rsidTr="003F32BC">
        <w:tc>
          <w:tcPr>
            <w:tcW w:w="1615" w:type="dxa"/>
          </w:tcPr>
          <w:p w14:paraId="26D70D2B" w14:textId="07C45AF5" w:rsidR="00827734" w:rsidRPr="005045CD" w:rsidRDefault="00827734" w:rsidP="003F32B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2320E0A6" w14:textId="09BE7197" w:rsidR="00827734" w:rsidRPr="00D84A8F" w:rsidRDefault="00827734" w:rsidP="003F32BC">
            <w:r>
              <w:t>LT04</w:t>
            </w:r>
          </w:p>
        </w:tc>
      </w:tr>
      <w:tr w:rsidR="00B832EC" w:rsidRPr="005045CD" w14:paraId="368F2E77" w14:textId="77777777" w:rsidTr="003F32BC">
        <w:tc>
          <w:tcPr>
            <w:tcW w:w="1615" w:type="dxa"/>
          </w:tcPr>
          <w:p w14:paraId="0A4A5D2E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61E558DE" w14:textId="4FE7C214" w:rsidR="00B832EC" w:rsidRPr="0008449B" w:rsidRDefault="00B832EC" w:rsidP="003F32BC">
            <w:pPr>
              <w:rPr>
                <w:b/>
              </w:rPr>
            </w:pPr>
            <w:r w:rsidRPr="00D84A8F">
              <w:t>VirtualClass</w:t>
            </w:r>
            <w:r w:rsidRPr="0008449B">
              <w:t xml:space="preserve"> Offering Registration Cancelled</w:t>
            </w:r>
          </w:p>
        </w:tc>
      </w:tr>
      <w:tr w:rsidR="00B832EC" w:rsidRPr="005045CD" w14:paraId="34F594EE" w14:textId="77777777" w:rsidTr="003F32BC">
        <w:tc>
          <w:tcPr>
            <w:tcW w:w="1615" w:type="dxa"/>
          </w:tcPr>
          <w:p w14:paraId="2DF661B3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600EDB07" w14:textId="090D5668" w:rsidR="00B832EC" w:rsidRPr="0008449B" w:rsidRDefault="00B832EC" w:rsidP="003F32BC">
            <w:pPr>
              <w:rPr>
                <w:b/>
              </w:rPr>
            </w:pPr>
            <w:r w:rsidRPr="00D84A8F">
              <w:t>Virtual Classroom Registration Cancelled</w:t>
            </w:r>
          </w:p>
        </w:tc>
      </w:tr>
      <w:tr w:rsidR="00B832EC" w:rsidRPr="005045CD" w14:paraId="66F2FBE0" w14:textId="77777777" w:rsidTr="003F32BC">
        <w:tc>
          <w:tcPr>
            <w:tcW w:w="1615" w:type="dxa"/>
          </w:tcPr>
          <w:p w14:paraId="4C5F2BD4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7A2134C9" w14:textId="06E91184" w:rsidR="00B832EC" w:rsidRPr="0008449B" w:rsidRDefault="00B832EC" w:rsidP="003F32BC">
            <w:pPr>
              <w:rPr>
                <w:b/>
              </w:rPr>
            </w:pPr>
            <w:r w:rsidRPr="00D84A8F">
              <w:rPr>
                <w:b/>
                <w:color w:val="00B050"/>
              </w:rPr>
              <w:t>LAB Talk</w:t>
            </w:r>
            <w:r w:rsidR="00686558">
              <w:rPr>
                <w:b/>
                <w:color w:val="00B050"/>
              </w:rPr>
              <w:t>s</w:t>
            </w:r>
          </w:p>
        </w:tc>
      </w:tr>
      <w:tr w:rsidR="00B832EC" w:rsidRPr="005045CD" w14:paraId="327B89BC" w14:textId="77777777" w:rsidTr="003F32BC">
        <w:tc>
          <w:tcPr>
            <w:tcW w:w="1615" w:type="dxa"/>
          </w:tcPr>
          <w:p w14:paraId="12B5C02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1988036" w14:textId="43E4EF43" w:rsidR="00B832EC" w:rsidRPr="0008449B" w:rsidRDefault="00B832EC" w:rsidP="003F32BC">
            <w:pPr>
              <w:rPr>
                <w:b/>
              </w:rPr>
            </w:pPr>
            <w:r w:rsidRPr="00D84A8F">
              <w:t>VC Registration Cancelled 2019</w:t>
            </w:r>
          </w:p>
        </w:tc>
      </w:tr>
      <w:tr w:rsidR="00B832EC" w:rsidRPr="005045CD" w14:paraId="6F3E5C94" w14:textId="77777777" w:rsidTr="003F32BC">
        <w:tc>
          <w:tcPr>
            <w:tcW w:w="1615" w:type="dxa"/>
          </w:tcPr>
          <w:p w14:paraId="485FBD46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1BED0751" w14:textId="7BE4CBFA" w:rsidR="00B832EC" w:rsidRPr="00D84A8F" w:rsidRDefault="00B832EC" w:rsidP="003F32BC">
            <w:pPr>
              <w:rPr>
                <w:b/>
              </w:rPr>
            </w:pPr>
            <w:hyperlink r:id="rId14" w:history="1">
              <w:r w:rsidRPr="0008449B">
                <w:rPr>
                  <w:rStyle w:val="Hyperlink"/>
                  <w:b/>
                </w:rPr>
                <w:t>https://bcg01.egnyte.com/dl/T43zoRCKGu</w:t>
              </w:r>
            </w:hyperlink>
          </w:p>
        </w:tc>
      </w:tr>
      <w:tr w:rsidR="00B832EC" w:rsidRPr="005045CD" w14:paraId="5A1F3E96" w14:textId="77777777" w:rsidTr="003F32BC">
        <w:tc>
          <w:tcPr>
            <w:tcW w:w="1615" w:type="dxa"/>
          </w:tcPr>
          <w:p w14:paraId="467295C6" w14:textId="77777777" w:rsidR="00B832EC" w:rsidRPr="005045CD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34E89815" w14:textId="1372234B" w:rsidR="00B832EC" w:rsidRPr="0008449B" w:rsidRDefault="00B832EC" w:rsidP="003F32BC">
            <w:pPr>
              <w:rPr>
                <w:b/>
              </w:rPr>
            </w:pPr>
            <w:r w:rsidRPr="00D84A8F">
              <w:t>Learner associated with this registration</w:t>
            </w:r>
          </w:p>
        </w:tc>
      </w:tr>
    </w:tbl>
    <w:p w14:paraId="7BB0DBFA" w14:textId="77777777" w:rsidR="00B832EC" w:rsidRDefault="00B832EC" w:rsidP="00B832EC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0D58D436" w14:textId="77777777" w:rsidTr="003F32BC">
        <w:tc>
          <w:tcPr>
            <w:tcW w:w="9792" w:type="dxa"/>
          </w:tcPr>
          <w:p w14:paraId="4AF3FDB5" w14:textId="2850D95B" w:rsidR="00B832EC" w:rsidRDefault="00B832EC" w:rsidP="003F32BC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Pr="005045CD">
              <w:t xml:space="preserve">: </w:t>
            </w:r>
            <w:r w:rsidRPr="005045CD">
              <w:rPr>
                <w:sz w:val="18"/>
              </w:rPr>
              <w:t>Registration cancelled for Live LAB Talk on @</w:t>
            </w:r>
            <w:r w:rsidR="00115B42" w:rsidRPr="00115B42">
              <w:rPr>
                <w:sz w:val="18"/>
              </w:rPr>
              <w:t>Reg_ClassTitle</w:t>
            </w:r>
            <w:r w:rsidRPr="005045CD">
              <w:rPr>
                <w:sz w:val="18"/>
              </w:rPr>
              <w:t>@ on @</w:t>
            </w:r>
            <w:r w:rsidR="00115B42" w:rsidRPr="00115B42">
              <w:rPr>
                <w:sz w:val="18"/>
              </w:rPr>
              <w:t>Reg_ClassStartDate</w:t>
            </w:r>
            <w:r w:rsidRPr="005045CD">
              <w:rPr>
                <w:sz w:val="18"/>
              </w:rPr>
              <w:t>@</w:t>
            </w:r>
          </w:p>
        </w:tc>
      </w:tr>
      <w:tr w:rsidR="00B832EC" w14:paraId="583DCFDD" w14:textId="77777777" w:rsidTr="003F32BC">
        <w:tc>
          <w:tcPr>
            <w:tcW w:w="9792" w:type="dxa"/>
          </w:tcPr>
          <w:p w14:paraId="23D1CBB9" w14:textId="77777777" w:rsidR="00B832EC" w:rsidRDefault="00B832EC" w:rsidP="00115B42">
            <w:pPr>
              <w:shd w:val="clear" w:color="auto" w:fill="FFFFFF"/>
              <w:jc w:val="left"/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  <w:r>
              <w:rPr>
                <w:rFonts w:ascii="Georgia" w:hAnsi="Georgia"/>
                <w:color w:val="333333"/>
                <w:sz w:val="36"/>
                <w:szCs w:val="36"/>
                <w:shd w:val="clear" w:color="auto" w:fill="FFFFFF"/>
              </w:rPr>
              <w:t>Your registration has been cancelled</w:t>
            </w:r>
          </w:p>
          <w:p w14:paraId="42814336" w14:textId="77777777" w:rsidR="00B832EC" w:rsidRDefault="00B832EC" w:rsidP="00115B42">
            <w:pPr>
              <w:shd w:val="clear" w:color="auto" w:fill="FFFFFF"/>
              <w:jc w:val="left"/>
              <w:rPr>
                <w:rFonts w:ascii="Trebuchet MS" w:hAnsi="Trebuchet MS" w:cs="Calibri"/>
                <w:color w:val="000000"/>
                <w:sz w:val="22"/>
                <w:szCs w:val="22"/>
              </w:rPr>
            </w:pPr>
          </w:p>
          <w:p w14:paraId="73FC41A3" w14:textId="6F96EE80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You have successfully unregistered for @</w:t>
            </w:r>
            <w:r w:rsidR="00115B42">
              <w:t xml:space="preserve"> </w:t>
            </w:r>
            <w:r w:rsidR="00115B42" w:rsidRPr="00115B42">
              <w:rPr>
                <w:rFonts w:ascii="Trebuchet MS" w:hAnsi="Trebuchet MS" w:cs="Calibri"/>
                <w:color w:val="000000"/>
                <w:sz w:val="22"/>
                <w:szCs w:val="22"/>
              </w:rPr>
              <w:t>Reg_ClassTitle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@, scheduled for @Reg_ClassStartDate@.</w:t>
            </w:r>
          </w:p>
          <w:p w14:paraId="2F6EEDF2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 </w:t>
            </w:r>
          </w:p>
          <w:p w14:paraId="4DAB2DC3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We are sorry you are unable to attend.</w:t>
            </w:r>
          </w:p>
          <w:p w14:paraId="3B076B4E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  </w:t>
            </w:r>
          </w:p>
          <w:p w14:paraId="26AC6488" w14:textId="3985EA2F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If you are still interested in the topic</w:t>
            </w:r>
            <w:ins w:id="8" w:author="Thomasberger, Pattie" w:date="2019-11-04T11:18:00Z">
              <w:r w:rsidR="00D84A8F">
                <w:rPr>
                  <w:rFonts w:ascii="Trebuchet MS" w:hAnsi="Trebuchet MS" w:cs="Calibri"/>
                  <w:color w:val="000000"/>
                  <w:sz w:val="22"/>
                  <w:szCs w:val="22"/>
                </w:rPr>
                <w:t>,</w:t>
              </w:r>
            </w:ins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please visit LAB and browse the </w:t>
            </w:r>
            <w:commentRangeStart w:id="9"/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begin"/>
            </w:r>
            <w:r w:rsidR="00686558">
              <w:rPr>
                <w:rStyle w:val="Hyperlink"/>
                <w:rFonts w:ascii="Trebuchet MS" w:hAnsi="Trebuchet MS" w:cs="Calibri"/>
                <w:szCs w:val="22"/>
              </w:rPr>
              <w:instrText>HYPERLINK "https://lab.bcg.com/Saba/Web_spf/NA9P1PRD002/app/shared;spf-url=common%2Fcategorydetail%2Fcateg000000000004061"</w:instrText>
            </w:r>
            <w:r w:rsidR="00686558">
              <w:rPr>
                <w:rStyle w:val="Hyperlink"/>
                <w:rFonts w:ascii="Trebuchet MS" w:hAnsi="Trebuchet MS" w:cs="Calibri"/>
                <w:szCs w:val="22"/>
              </w:rPr>
            </w:r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separate"/>
            </w:r>
            <w:r w:rsidR="00686558">
              <w:rPr>
                <w:rStyle w:val="Hyperlink"/>
                <w:rFonts w:ascii="Trebuchet MS" w:hAnsi="Trebuchet MS" w:cs="Calibri"/>
                <w:sz w:val="22"/>
                <w:szCs w:val="22"/>
              </w:rPr>
              <w:t>Recent LABtalks</w:t>
            </w:r>
            <w:r w:rsidR="00C94365">
              <w:rPr>
                <w:rStyle w:val="Hyperlink"/>
                <w:rFonts w:ascii="Trebuchet MS" w:hAnsi="Trebuchet MS" w:cs="Calibri"/>
                <w:szCs w:val="22"/>
              </w:rPr>
              <w:fldChar w:fldCharType="end"/>
            </w:r>
            <w:commentRangeEnd w:id="9"/>
            <w:r w:rsidR="00C94365">
              <w:rPr>
                <w:rStyle w:val="CommentReference"/>
              </w:rPr>
              <w:commentReference w:id="9"/>
            </w:r>
            <w:r w:rsidR="006154F0">
              <w:rPr>
                <w:rStyle w:val="CommentReference"/>
              </w:rPr>
              <w:t xml:space="preserve"> </w:t>
            </w:r>
            <w:r w:rsidR="006154F0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to find the recording of this 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session. LAB Talk recordings and materials are posted to LAB within 24 - 48 hours of the LIVE session.</w:t>
            </w:r>
          </w:p>
          <w:p w14:paraId="3E997D0A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 </w:t>
            </w:r>
          </w:p>
          <w:p w14:paraId="215EB4FD" w14:textId="60E223CD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If you have any questions, please feel free to </w:t>
            </w:r>
            <w:r w:rsidR="006154F0" w:rsidRPr="00773992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email the </w:t>
            </w:r>
            <w:hyperlink r:id="rId15" w:history="1">
              <w:r w:rsidR="00686558">
                <w:rPr>
                  <w:rStyle w:val="Hyperlink"/>
                  <w:rFonts w:ascii="Trebuchet MS" w:hAnsi="Trebuchet MS" w:cs="Calibri"/>
                  <w:sz w:val="22"/>
                  <w:szCs w:val="22"/>
                </w:rPr>
                <w:t>LABtalk Team</w:t>
              </w:r>
            </w:hyperlink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. </w:t>
            </w:r>
          </w:p>
          <w:p w14:paraId="495204E8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</w:t>
            </w:r>
          </w:p>
          <w:p w14:paraId="6A931E8E" w14:textId="77777777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Regards,</w:t>
            </w:r>
          </w:p>
          <w:p w14:paraId="29082B78" w14:textId="31A3977C" w:rsidR="00B832EC" w:rsidRDefault="00B832EC" w:rsidP="00115B42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The </w:t>
            </w:r>
            <w:r w:rsidR="00686558">
              <w:rPr>
                <w:rFonts w:ascii="Trebuchet MS" w:hAnsi="Trebuchet MS" w:cs="Calibri"/>
                <w:color w:val="000000"/>
                <w:sz w:val="22"/>
                <w:szCs w:val="22"/>
              </w:rPr>
              <w:t>LABtalk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Team</w:t>
            </w:r>
          </w:p>
          <w:p w14:paraId="39785411" w14:textId="77777777" w:rsidR="00B832EC" w:rsidRDefault="00B832EC" w:rsidP="003F32BC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355A417C" w14:textId="755F3D7C" w:rsidR="00B832EC" w:rsidRDefault="00B832EC" w:rsidP="009C7FA9"/>
    <w:p w14:paraId="4D6E5348" w14:textId="77777777" w:rsidR="00827734" w:rsidRDefault="00827734" w:rsidP="009C7FA9"/>
    <w:p w14:paraId="1C7DC7B3" w14:textId="77777777" w:rsidR="00827734" w:rsidRDefault="00827734" w:rsidP="009C7FA9"/>
    <w:p w14:paraId="2062F000" w14:textId="77777777" w:rsidR="00827734" w:rsidRDefault="00827734" w:rsidP="009C7FA9"/>
    <w:p w14:paraId="0E9DFEE7" w14:textId="77777777" w:rsidR="00827734" w:rsidRDefault="00827734" w:rsidP="009C7FA9"/>
    <w:p w14:paraId="5E48A1A8" w14:textId="77777777" w:rsidR="00827734" w:rsidRDefault="00827734" w:rsidP="009C7FA9"/>
    <w:p w14:paraId="236E9DA6" w14:textId="77777777" w:rsidR="00827734" w:rsidRDefault="00827734" w:rsidP="009C7FA9"/>
    <w:p w14:paraId="65A2A732" w14:textId="77777777" w:rsidR="00827734" w:rsidRDefault="00827734" w:rsidP="009C7FA9"/>
    <w:p w14:paraId="2BF5045A" w14:textId="77777777" w:rsidR="00827734" w:rsidRDefault="00827734" w:rsidP="009C7FA9"/>
    <w:p w14:paraId="71B4CCB4" w14:textId="77777777" w:rsidR="00827734" w:rsidRDefault="00827734" w:rsidP="009C7FA9"/>
    <w:p w14:paraId="401E17B1" w14:textId="77777777" w:rsidR="00827734" w:rsidRDefault="00827734" w:rsidP="009C7FA9"/>
    <w:p w14:paraId="5D7FB658" w14:textId="77777777" w:rsidR="00827734" w:rsidRDefault="00827734" w:rsidP="009C7FA9"/>
    <w:p w14:paraId="07832E08" w14:textId="77777777" w:rsidR="00827734" w:rsidRDefault="00827734" w:rsidP="009C7FA9"/>
    <w:p w14:paraId="4E899723" w14:textId="77777777" w:rsidR="00827734" w:rsidRDefault="00827734" w:rsidP="009C7FA9"/>
    <w:p w14:paraId="0F77F654" w14:textId="77777777" w:rsidR="00827734" w:rsidRDefault="00827734" w:rsidP="009C7FA9"/>
    <w:p w14:paraId="0831BB7A" w14:textId="77777777" w:rsidR="00827734" w:rsidRDefault="00827734" w:rsidP="009C7FA9"/>
    <w:p w14:paraId="76F1EB51" w14:textId="77777777" w:rsidR="00827734" w:rsidRDefault="00827734" w:rsidP="009C7FA9"/>
    <w:p w14:paraId="39DD84E0" w14:textId="77777777" w:rsidR="00827734" w:rsidRDefault="00827734" w:rsidP="009C7FA9"/>
    <w:p w14:paraId="023F685C" w14:textId="77777777" w:rsidR="00827734" w:rsidRDefault="00827734" w:rsidP="009C7FA9"/>
    <w:p w14:paraId="559342E0" w14:textId="77777777" w:rsidR="00827734" w:rsidRDefault="00827734" w:rsidP="009C7FA9"/>
    <w:p w14:paraId="02AF37B5" w14:textId="77777777" w:rsidR="00827734" w:rsidRDefault="00827734" w:rsidP="009C7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827734" w:rsidRPr="00EB2E89" w14:paraId="495AC5B6" w14:textId="77777777" w:rsidTr="00686558">
        <w:tc>
          <w:tcPr>
            <w:tcW w:w="1615" w:type="dxa"/>
          </w:tcPr>
          <w:p w14:paraId="4BD946EA" w14:textId="3A5FA4D2" w:rsidR="00827734" w:rsidRPr="00EB2E89" w:rsidRDefault="00827734" w:rsidP="00BD3E5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69825DF1" w14:textId="57D75BF3" w:rsidR="00827734" w:rsidRPr="00EB2E89" w:rsidRDefault="00827734" w:rsidP="00BD3E5B">
            <w:r>
              <w:t>LT05</w:t>
            </w:r>
          </w:p>
        </w:tc>
      </w:tr>
      <w:tr w:rsidR="00827734" w:rsidRPr="00EB2E89" w14:paraId="782BA40B" w14:textId="77777777" w:rsidTr="00686558">
        <w:tc>
          <w:tcPr>
            <w:tcW w:w="1615" w:type="dxa"/>
          </w:tcPr>
          <w:p w14:paraId="6137C8AD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341A834B" w14:textId="77777777" w:rsidR="00827734" w:rsidRPr="00EB2E89" w:rsidRDefault="00827734" w:rsidP="00BD3E5B">
            <w:r w:rsidRPr="00EB2E89">
              <w:t>VirtualClass Offering Registration Waitlisted</w:t>
            </w:r>
          </w:p>
        </w:tc>
      </w:tr>
      <w:tr w:rsidR="00827734" w:rsidRPr="00EB2E89" w14:paraId="1938D6DD" w14:textId="77777777" w:rsidTr="00686558">
        <w:tc>
          <w:tcPr>
            <w:tcW w:w="1615" w:type="dxa"/>
          </w:tcPr>
          <w:p w14:paraId="3D4124FF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07350CCD" w14:textId="77777777" w:rsidR="00827734" w:rsidRPr="00EB2E89" w:rsidRDefault="00827734" w:rsidP="00BD3E5B">
            <w:r w:rsidRPr="00EB2E89">
              <w:t>Virtual Classroom Registration Waitlisted</w:t>
            </w:r>
          </w:p>
        </w:tc>
      </w:tr>
      <w:tr w:rsidR="00827734" w:rsidRPr="00EB2E89" w14:paraId="721A53B2" w14:textId="77777777" w:rsidTr="00686558">
        <w:tc>
          <w:tcPr>
            <w:tcW w:w="1615" w:type="dxa"/>
          </w:tcPr>
          <w:p w14:paraId="34978D37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351141E9" w14:textId="78A82E44" w:rsidR="00827734" w:rsidRPr="00EB2E89" w:rsidRDefault="00686558" w:rsidP="00686558">
            <w:r w:rsidRPr="00D84A8F">
              <w:rPr>
                <w:b/>
                <w:color w:val="00B050"/>
              </w:rPr>
              <w:t>LAB Talk</w:t>
            </w:r>
            <w:r>
              <w:rPr>
                <w:b/>
                <w:color w:val="00B050"/>
              </w:rPr>
              <w:t>s</w:t>
            </w:r>
          </w:p>
        </w:tc>
      </w:tr>
      <w:tr w:rsidR="00827734" w:rsidRPr="00EB2E89" w14:paraId="773A1D87" w14:textId="77777777" w:rsidTr="00686558">
        <w:tc>
          <w:tcPr>
            <w:tcW w:w="1615" w:type="dxa"/>
          </w:tcPr>
          <w:p w14:paraId="7709BB83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4B6B8780" w14:textId="77777777" w:rsidR="00827734" w:rsidRPr="00EB2E89" w:rsidRDefault="00827734" w:rsidP="00BD3E5B">
            <w:r w:rsidRPr="00EB2E89">
              <w:t>Email to Waitlisted Learners 2019</w:t>
            </w:r>
          </w:p>
        </w:tc>
      </w:tr>
      <w:tr w:rsidR="00827734" w:rsidRPr="00EB2E89" w14:paraId="4EB0EF9E" w14:textId="77777777" w:rsidTr="00686558">
        <w:tc>
          <w:tcPr>
            <w:tcW w:w="1615" w:type="dxa"/>
          </w:tcPr>
          <w:p w14:paraId="0B8BB0B1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09063877" w14:textId="77777777" w:rsidR="00827734" w:rsidRPr="00EB2E89" w:rsidRDefault="00686558" w:rsidP="00BD3E5B">
            <w:hyperlink r:id="rId16" w:history="1">
              <w:r w:rsidR="00827734" w:rsidRPr="00EB2E89">
                <w:rPr>
                  <w:rStyle w:val="Hyperlink"/>
                </w:rPr>
                <w:t>https://bcg01.egnyte.com/dl/6ve5nMdnaD</w:t>
              </w:r>
            </w:hyperlink>
          </w:p>
        </w:tc>
      </w:tr>
      <w:tr w:rsidR="00827734" w:rsidRPr="00EB2E89" w14:paraId="50B05F7C" w14:textId="77777777" w:rsidTr="00686558">
        <w:trPr>
          <w:trHeight w:val="53"/>
        </w:trPr>
        <w:tc>
          <w:tcPr>
            <w:tcW w:w="1615" w:type="dxa"/>
          </w:tcPr>
          <w:p w14:paraId="74E557B0" w14:textId="77777777" w:rsidR="00827734" w:rsidRPr="00EB2E89" w:rsidRDefault="00827734" w:rsidP="00BD3E5B">
            <w:pPr>
              <w:rPr>
                <w:b/>
              </w:rPr>
            </w:pPr>
            <w:r w:rsidRPr="00EB2E89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1D61EC3B" w14:textId="77777777" w:rsidR="00827734" w:rsidRPr="00EB2E89" w:rsidRDefault="00827734" w:rsidP="00BD3E5B">
            <w:r w:rsidRPr="00EB2E8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LearnerName</w:t>
            </w:r>
            <w:r w:rsidRPr="00EB2E89">
              <w:rPr>
                <w:rStyle w:val="sblisttext"/>
                <w:rFonts w:ascii="Arial" w:hAnsi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194BFFE6" w14:textId="77777777" w:rsidR="00827734" w:rsidRDefault="00827734" w:rsidP="008277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827734" w14:paraId="38D668A9" w14:textId="77777777" w:rsidTr="00BD3E5B">
        <w:trPr>
          <w:trHeight w:val="332"/>
        </w:trPr>
        <w:tc>
          <w:tcPr>
            <w:tcW w:w="9792" w:type="dxa"/>
          </w:tcPr>
          <w:p w14:paraId="13A4EAF5" w14:textId="77777777" w:rsidR="00827734" w:rsidRDefault="00827734" w:rsidP="00BD3E5B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EB2E89">
              <w:rPr>
                <w:rFonts w:ascii="Arial" w:hAnsi="Arial" w:cs="Arial"/>
                <w:b/>
                <w:color w:val="333333"/>
                <w:sz w:val="18"/>
                <w:szCs w:val="18"/>
                <w:lang w:eastAsia="en-US"/>
              </w:rPr>
              <w:t>Subject</w:t>
            </w:r>
            <w: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  <w:t xml:space="preserve">: </w:t>
            </w:r>
            <w:r w:rsidRPr="00EB2E8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Waitlist confirmed: @</w:t>
            </w:r>
            <w:r w:rsidRPr="00C9436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Reg_ClassTitle</w:t>
            </w:r>
            <w:r w:rsidRPr="00EB2E8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@ virtual session on @Reg_ClassStartDate@</w:t>
            </w:r>
          </w:p>
        </w:tc>
      </w:tr>
      <w:tr w:rsidR="00827734" w14:paraId="2A16F2D3" w14:textId="77777777" w:rsidTr="00BD3E5B">
        <w:trPr>
          <w:trHeight w:val="1970"/>
        </w:trPr>
        <w:tc>
          <w:tcPr>
            <w:tcW w:w="9792" w:type="dxa"/>
          </w:tcPr>
          <w:p w14:paraId="1479E2F4" w14:textId="77777777" w:rsidR="00827734" w:rsidRDefault="00827734" w:rsidP="00BD3E5B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>
              <w:rPr>
                <w:rFonts w:ascii="Georgia" w:hAnsi="Georgia"/>
                <w:color w:val="333333"/>
                <w:sz w:val="36"/>
                <w:szCs w:val="36"/>
                <w:shd w:val="clear" w:color="auto" w:fill="FFFFFF"/>
              </w:rPr>
              <w:t>Waitlist confirmed: @Reg_ClassTitle@ session on @Reg_ClassStartDate@ </w:t>
            </w:r>
          </w:p>
          <w:p w14:paraId="23047007" w14:textId="77777777" w:rsidR="00827734" w:rsidRDefault="00827734" w:rsidP="00BD3E5B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  <w:p w14:paraId="7C4A77A8" w14:textId="77777777" w:rsidR="00827734" w:rsidRDefault="00827734" w:rsidP="00BD3E5B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  <w:p w14:paraId="4FDD744C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Dear @Reg_StudentName@,</w:t>
            </w:r>
          </w:p>
          <w:p w14:paraId="7DC362A5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</w:t>
            </w:r>
          </w:p>
          <w:p w14:paraId="4BAC4861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As places for the @Reg_ClassTitle@ virtual training session on @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  <w:shd w:val="clear" w:color="auto" w:fill="FFFFFF"/>
              </w:rPr>
              <w:t>Reg_ClassStartDate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@ at @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  <w:shd w:val="clear" w:color="auto" w:fill="FFFFFF"/>
              </w:rPr>
              <w:t>Reg_Session_Start_Time_#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@ are now full, your name has been placed on the waitlist. As soon as a seat becomes available, you will receive an e-mail offering the seat to you. Please accept or decline this offer at the earliest opportunity.</w:t>
            </w:r>
          </w:p>
          <w:p w14:paraId="2B619592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</w:t>
            </w:r>
          </w:p>
          <w:p w14:paraId="59B3BDD5" w14:textId="3A91BD42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If you have any questions, please feel free to </w:t>
            </w:r>
            <w:r w:rsidRPr="00773992"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email the </w:t>
            </w:r>
            <w:hyperlink r:id="rId17" w:history="1">
              <w:r w:rsidR="00686558">
                <w:rPr>
                  <w:rStyle w:val="Hyperlink"/>
                  <w:rFonts w:ascii="Trebuchet MS" w:hAnsi="Trebuchet MS" w:cs="Calibri"/>
                  <w:sz w:val="22"/>
                  <w:szCs w:val="22"/>
                </w:rPr>
                <w:t>LABtalk Team</w:t>
              </w:r>
            </w:hyperlink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. Thank you very much for your interest.</w:t>
            </w:r>
          </w:p>
          <w:p w14:paraId="5F866C45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 </w:t>
            </w:r>
          </w:p>
          <w:p w14:paraId="42F46F61" w14:textId="77777777" w:rsidR="00827734" w:rsidRDefault="00827734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Thanks and best regards,</w:t>
            </w:r>
          </w:p>
          <w:p w14:paraId="3661ADB0" w14:textId="1F959B61" w:rsidR="00827734" w:rsidRDefault="00686558" w:rsidP="00BD3E5B">
            <w:pPr>
              <w:shd w:val="clear" w:color="auto" w:fill="FFFFFF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>The LABt</w:t>
            </w:r>
            <w:r w:rsidR="00827734">
              <w:rPr>
                <w:rFonts w:ascii="Trebuchet MS" w:hAnsi="Trebuchet MS" w:cs="Calibri"/>
                <w:color w:val="000000"/>
                <w:sz w:val="22"/>
                <w:szCs w:val="22"/>
              </w:rPr>
              <w:t>alk</w:t>
            </w:r>
            <w:r>
              <w:rPr>
                <w:rFonts w:ascii="Trebuchet MS" w:hAnsi="Trebuchet MS" w:cs="Calibri"/>
                <w:color w:val="000000"/>
                <w:sz w:val="22"/>
                <w:szCs w:val="22"/>
              </w:rPr>
              <w:t xml:space="preserve"> </w:t>
            </w:r>
            <w:r w:rsidR="00827734">
              <w:rPr>
                <w:rFonts w:ascii="Trebuchet MS" w:hAnsi="Trebuchet MS" w:cs="Calibri"/>
                <w:color w:val="000000"/>
                <w:sz w:val="22"/>
                <w:szCs w:val="22"/>
              </w:rPr>
              <w:t>Team</w:t>
            </w:r>
          </w:p>
          <w:p w14:paraId="5C50FD6C" w14:textId="77777777" w:rsidR="00827734" w:rsidRDefault="00827734" w:rsidP="00BD3E5B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16F8C8B0" w14:textId="77777777" w:rsidR="00827734" w:rsidRPr="00B832EC" w:rsidRDefault="00827734" w:rsidP="009C7FA9"/>
    <w:sectPr w:rsidR="00827734" w:rsidRPr="00B832EC" w:rsidSect="002D6950">
      <w:pgSz w:w="12240" w:h="15840" w:code="1"/>
      <w:pgMar w:top="2835" w:right="1219" w:bottom="1701" w:left="1219" w:header="104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onero Maxwell" w:date="2020-01-30T07:44:00Z" w:initials="CM">
    <w:p w14:paraId="069BB7C4" w14:textId="74AAC03D" w:rsidR="00235F08" w:rsidRDefault="00235F08">
      <w:pPr>
        <w:pStyle w:val="CommentText"/>
      </w:pPr>
      <w:r>
        <w:rPr>
          <w:rStyle w:val="CommentReference"/>
        </w:rPr>
        <w:annotationRef/>
      </w:r>
      <w:r>
        <w:t>CORRECT PROD LINK:</w:t>
      </w:r>
    </w:p>
    <w:p w14:paraId="559DC7E4" w14:textId="77777777" w:rsidR="00235F08" w:rsidRDefault="00235F08">
      <w:pPr>
        <w:pStyle w:val="CommentText"/>
      </w:pPr>
    </w:p>
    <w:p w14:paraId="210A46AE" w14:textId="3CACAD8F" w:rsidR="00235F08" w:rsidRDefault="00235F08">
      <w:pPr>
        <w:pStyle w:val="CommentText"/>
      </w:pPr>
      <w:hyperlink r:id="rId1" w:history="1">
        <w:r>
          <w:rPr>
            <w:rStyle w:val="Hyperlink"/>
          </w:rPr>
          <w:t>https://lab.bcg.com/Saba/Web_spf/NA9P1PRD002/app/me/plans</w:t>
        </w:r>
      </w:hyperlink>
    </w:p>
  </w:comment>
  <w:comment w:id="1" w:author="Colonero Maxwell" w:date="2020-01-30T07:44:00Z" w:initials="CM">
    <w:p w14:paraId="3923AE03" w14:textId="5EB70694" w:rsidR="00235F08" w:rsidRDefault="00235F08">
      <w:pPr>
        <w:pStyle w:val="CommentText"/>
      </w:pPr>
      <w:r>
        <w:rPr>
          <w:rStyle w:val="CommentReference"/>
        </w:rPr>
        <w:annotationRef/>
      </w:r>
      <w:r>
        <w:t>CORRECT PROD KEYWORD:</w:t>
      </w:r>
    </w:p>
    <w:p w14:paraId="2E844531" w14:textId="77777777" w:rsidR="00235F08" w:rsidRDefault="00235F08">
      <w:pPr>
        <w:pStyle w:val="CommentText"/>
      </w:pPr>
    </w:p>
    <w:p w14:paraId="235F3215" w14:textId="37646BFE" w:rsidR="00235F08" w:rsidRDefault="00235F08">
      <w:pPr>
        <w:pStyle w:val="CommentText"/>
      </w:pPr>
      <w:r w:rsidRPr="00235F08">
        <w:t>@Offering_ContentLaunchURL@</w:t>
      </w:r>
    </w:p>
  </w:comment>
  <w:comment w:id="2" w:author="Colonero Maxwell" w:date="2020-01-30T07:45:00Z" w:initials="CM">
    <w:p w14:paraId="31BC854F" w14:textId="5F669484" w:rsidR="00235F08" w:rsidRDefault="00235F08">
      <w:pPr>
        <w:pStyle w:val="CommentText"/>
      </w:pPr>
      <w:r>
        <w:rPr>
          <w:rStyle w:val="CommentReference"/>
        </w:rPr>
        <w:annotationRef/>
      </w:r>
      <w:r>
        <w:t>CORRECT PROD KEYWORD</w:t>
      </w:r>
    </w:p>
    <w:p w14:paraId="7D5C7740" w14:textId="77777777" w:rsidR="00235F08" w:rsidRDefault="00235F08">
      <w:pPr>
        <w:pStyle w:val="CommentText"/>
      </w:pPr>
    </w:p>
    <w:p w14:paraId="5F57C749" w14:textId="260D1D70" w:rsidR="00235F08" w:rsidRDefault="00235F08">
      <w:pPr>
        <w:pStyle w:val="CommentText"/>
      </w:pPr>
      <w:r w:rsidRPr="00235F08">
        <w:t>@VirtualClassroom_Attend_Playback@</w:t>
      </w:r>
    </w:p>
  </w:comment>
  <w:comment w:id="4" w:author="Colonero Maxwell" w:date="2020-01-30T07:48:00Z" w:initials="CM">
    <w:p w14:paraId="2111162C" w14:textId="77777777" w:rsidR="00235F08" w:rsidRDefault="00235F08" w:rsidP="00235F08">
      <w:pPr>
        <w:pStyle w:val="CommentText"/>
      </w:pPr>
      <w:r>
        <w:rPr>
          <w:rStyle w:val="CommentReference"/>
        </w:rPr>
        <w:annotationRef/>
      </w:r>
      <w:r>
        <w:t>CORRECT PROD LINK:</w:t>
      </w:r>
    </w:p>
    <w:p w14:paraId="278C65EF" w14:textId="77777777" w:rsidR="00235F08" w:rsidRDefault="00235F08" w:rsidP="00235F08">
      <w:pPr>
        <w:pStyle w:val="CommentText"/>
      </w:pPr>
    </w:p>
    <w:p w14:paraId="49F7C26D" w14:textId="502F5465" w:rsidR="00235F08" w:rsidRDefault="00235F08" w:rsidP="00235F08">
      <w:pPr>
        <w:pStyle w:val="CommentText"/>
      </w:pPr>
      <w:hyperlink r:id="rId2" w:history="1">
        <w:r>
          <w:rPr>
            <w:rStyle w:val="Hyperlink"/>
          </w:rPr>
          <w:t>https://lab.bcg.com/Saba/Web_spf/NA9P1PRD002/app/me/plans</w:t>
        </w:r>
      </w:hyperlink>
    </w:p>
  </w:comment>
  <w:comment w:id="5" w:author="Colonero Maxwell" w:date="2020-01-30T07:48:00Z" w:initials="CM">
    <w:p w14:paraId="337A9EF9" w14:textId="77777777" w:rsidR="00235F08" w:rsidRDefault="00235F08" w:rsidP="00235F08">
      <w:pPr>
        <w:pStyle w:val="CommentText"/>
      </w:pPr>
      <w:r>
        <w:rPr>
          <w:rStyle w:val="CommentReference"/>
        </w:rPr>
        <w:annotationRef/>
      </w:r>
      <w:r>
        <w:t>CORRECT PROD KEYWORD:</w:t>
      </w:r>
    </w:p>
    <w:p w14:paraId="02317494" w14:textId="77777777" w:rsidR="00235F08" w:rsidRDefault="00235F08" w:rsidP="00235F08">
      <w:pPr>
        <w:pStyle w:val="CommentText"/>
      </w:pPr>
    </w:p>
    <w:p w14:paraId="04F1A52F" w14:textId="3E51F522" w:rsidR="00235F08" w:rsidRDefault="00235F08" w:rsidP="00235F08">
      <w:pPr>
        <w:pStyle w:val="CommentText"/>
      </w:pPr>
      <w:r w:rsidRPr="00235F08">
        <w:t>@Offering_ContentLaunchURL@</w:t>
      </w:r>
    </w:p>
  </w:comment>
  <w:comment w:id="6" w:author="Colonero Maxwell" w:date="2020-01-30T07:48:00Z" w:initials="CM">
    <w:p w14:paraId="3FEA54C5" w14:textId="77777777" w:rsidR="00235F08" w:rsidRDefault="00235F08" w:rsidP="00235F08">
      <w:pPr>
        <w:pStyle w:val="CommentText"/>
      </w:pPr>
      <w:r>
        <w:rPr>
          <w:rStyle w:val="CommentReference"/>
        </w:rPr>
        <w:annotationRef/>
      </w:r>
      <w:r>
        <w:t>CORRECT PROD KEYWORD</w:t>
      </w:r>
    </w:p>
    <w:p w14:paraId="1BC2D060" w14:textId="77777777" w:rsidR="00235F08" w:rsidRDefault="00235F08" w:rsidP="00235F08">
      <w:pPr>
        <w:pStyle w:val="CommentText"/>
      </w:pPr>
    </w:p>
    <w:p w14:paraId="4207F1AA" w14:textId="1BC0BF4E" w:rsidR="00235F08" w:rsidRDefault="00235F08" w:rsidP="00235F08">
      <w:pPr>
        <w:pStyle w:val="CommentText"/>
      </w:pPr>
      <w:r w:rsidRPr="00235F08">
        <w:t>@VirtualClassroom_Attend_Playback@</w:t>
      </w:r>
    </w:p>
  </w:comment>
  <w:comment w:id="7" w:author="Colonero Maxwell" w:date="2019-11-20T17:34:00Z" w:initials="CM">
    <w:p w14:paraId="6F70E8AB" w14:textId="0E3C10D5" w:rsidR="00115B42" w:rsidRDefault="00115B4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2D6950">
        <w:rPr>
          <w:rStyle w:val="CommentReference"/>
        </w:rPr>
        <w:t>Correct PROD LINK:</w:t>
      </w:r>
    </w:p>
    <w:p w14:paraId="315E7D9E" w14:textId="77777777" w:rsidR="002D6950" w:rsidRDefault="002D6950">
      <w:pPr>
        <w:pStyle w:val="CommentText"/>
        <w:rPr>
          <w:rStyle w:val="CommentReference"/>
        </w:rPr>
      </w:pPr>
    </w:p>
    <w:p w14:paraId="1105DFC2" w14:textId="548B22A0" w:rsidR="002D6950" w:rsidRDefault="002D6950">
      <w:pPr>
        <w:pStyle w:val="CommentText"/>
      </w:pPr>
      <w:r>
        <w:rPr>
          <w:rStyle w:val="CommentReference"/>
        </w:rPr>
        <w:t>https://lab.bcg.com</w:t>
      </w:r>
    </w:p>
  </w:comment>
  <w:comment w:id="9" w:author="Colonero Maxwell" w:date="2019-11-20T17:35:00Z" w:initials="CM">
    <w:p w14:paraId="4925FFF3" w14:textId="51D8F4D4" w:rsidR="00686558" w:rsidRDefault="00686558">
      <w:pPr>
        <w:pStyle w:val="CommentText"/>
      </w:pPr>
      <w:r>
        <w:t>CORRECT PROD LINK</w:t>
      </w:r>
    </w:p>
    <w:p w14:paraId="411DC9F6" w14:textId="77777777" w:rsidR="00686558" w:rsidRDefault="00686558">
      <w:pPr>
        <w:pStyle w:val="CommentText"/>
      </w:pPr>
    </w:p>
    <w:p w14:paraId="3A812567" w14:textId="7B634337" w:rsidR="00C94365" w:rsidRDefault="00C94365">
      <w:pPr>
        <w:pStyle w:val="CommentText"/>
      </w:pPr>
      <w:r>
        <w:rPr>
          <w:rStyle w:val="CommentReference"/>
        </w:rPr>
        <w:annotationRef/>
      </w:r>
      <w:hyperlink r:id="rId3" w:tgtFrame="_blank" w:history="1">
        <w:r w:rsidR="00686558"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https://lab.bcg.com/Saba/Web_spf/NA9P1PRD002/app/shared;spf-url=common%2Fcategorydetail%2Fcateg000000000004061</w:t>
        </w:r>
      </w:hyperlink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0A46AE" w15:done="0"/>
  <w15:commentEx w15:paraId="235F3215" w15:done="0"/>
  <w15:commentEx w15:paraId="5F57C749" w15:done="0"/>
  <w15:commentEx w15:paraId="49F7C26D" w15:done="0"/>
  <w15:commentEx w15:paraId="04F1A52F" w15:done="0"/>
  <w15:commentEx w15:paraId="4207F1AA" w15:done="0"/>
  <w15:commentEx w15:paraId="1105DFC2" w15:done="0"/>
  <w15:commentEx w15:paraId="3A8125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6"/>
  </w:num>
  <w:num w:numId="26">
    <w:abstractNumId w:val="14"/>
  </w:num>
  <w:num w:numId="27">
    <w:abstractNumId w:val="17"/>
  </w:num>
  <w:num w:numId="28">
    <w:abstractNumId w:val="20"/>
  </w:num>
  <w:num w:numId="29">
    <w:abstractNumId w:val="13"/>
  </w:num>
  <w:num w:numId="3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onero Maxwell">
    <w15:presenceInfo w15:providerId="None" w15:userId="Colonero Maxwell"/>
  </w15:person>
  <w15:person w15:author="Thomasberger, Pattie">
    <w15:presenceInfo w15:providerId="None" w15:userId="Thomasberger, Patt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23"/>
    <w:rsid w:val="0008449B"/>
    <w:rsid w:val="001050FD"/>
    <w:rsid w:val="00115B42"/>
    <w:rsid w:val="00205EC0"/>
    <w:rsid w:val="00235F08"/>
    <w:rsid w:val="002D24AB"/>
    <w:rsid w:val="002D6950"/>
    <w:rsid w:val="006154F0"/>
    <w:rsid w:val="00683882"/>
    <w:rsid w:val="00686558"/>
    <w:rsid w:val="00773992"/>
    <w:rsid w:val="00823435"/>
    <w:rsid w:val="00823D49"/>
    <w:rsid w:val="00827734"/>
    <w:rsid w:val="00835B73"/>
    <w:rsid w:val="009C7FA9"/>
    <w:rsid w:val="00A04823"/>
    <w:rsid w:val="00A71703"/>
    <w:rsid w:val="00AC5202"/>
    <w:rsid w:val="00B832EC"/>
    <w:rsid w:val="00C94365"/>
    <w:rsid w:val="00CA10CE"/>
    <w:rsid w:val="00D84A8F"/>
    <w:rsid w:val="00F62E5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8A0"/>
  <w15:chartTrackingRefBased/>
  <w15:docId w15:val="{39E603C5-6C10-421E-92DC-3F401D7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34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4823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04823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04823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04823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04823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048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048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048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048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23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04823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04823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04823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04823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0482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048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A04823"/>
    <w:pPr>
      <w:numPr>
        <w:numId w:val="18"/>
      </w:numPr>
    </w:pPr>
  </w:style>
  <w:style w:type="numbering" w:styleId="1ai">
    <w:name w:val="Outline List 1"/>
    <w:basedOn w:val="NoList"/>
    <w:semiHidden/>
    <w:rsid w:val="00A04823"/>
    <w:pPr>
      <w:numPr>
        <w:numId w:val="20"/>
      </w:numPr>
    </w:pPr>
  </w:style>
  <w:style w:type="numbering" w:styleId="ArticleSection">
    <w:name w:val="Outline List 3"/>
    <w:basedOn w:val="NoList"/>
    <w:semiHidden/>
    <w:rsid w:val="00A04823"/>
    <w:pPr>
      <w:numPr>
        <w:numId w:val="21"/>
      </w:numPr>
    </w:pPr>
  </w:style>
  <w:style w:type="paragraph" w:styleId="BlockText">
    <w:name w:val="Block Text"/>
    <w:basedOn w:val="Normal"/>
    <w:semiHidden/>
    <w:rsid w:val="00A048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04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A04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A048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A048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A04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A048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A048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A048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A0482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A04823"/>
  </w:style>
  <w:style w:type="character" w:customStyle="1" w:styleId="DateChar">
    <w:name w:val="Date Char"/>
    <w:basedOn w:val="DefaultParagraphFont"/>
    <w:link w:val="Dat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A04823"/>
  </w:style>
  <w:style w:type="character" w:customStyle="1" w:styleId="E-mailSignatureChar">
    <w:name w:val="E-mail Signature Char"/>
    <w:basedOn w:val="DefaultParagraphFont"/>
    <w:link w:val="E-mail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A0482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0482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04823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04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A04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A04823"/>
  </w:style>
  <w:style w:type="paragraph" w:styleId="HTMLAddress">
    <w:name w:val="HTML Address"/>
    <w:basedOn w:val="Normal"/>
    <w:link w:val="HTMLAddressChar"/>
    <w:semiHidden/>
    <w:rsid w:val="00A048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04823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A04823"/>
    <w:rPr>
      <w:i/>
      <w:iCs/>
    </w:rPr>
  </w:style>
  <w:style w:type="character" w:styleId="HTMLCode">
    <w:name w:val="HTML Code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04823"/>
    <w:rPr>
      <w:i/>
      <w:iCs/>
    </w:rPr>
  </w:style>
  <w:style w:type="character" w:styleId="HTMLKeyboard">
    <w:name w:val="HTML Keyboard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A0482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04823"/>
    <w:rPr>
      <w:i/>
      <w:iCs/>
    </w:rPr>
  </w:style>
  <w:style w:type="character" w:styleId="Hyperlink">
    <w:name w:val="Hyperlink"/>
    <w:basedOn w:val="DefaultParagraphFont"/>
    <w:uiPriority w:val="99"/>
    <w:semiHidden/>
    <w:rsid w:val="00A04823"/>
    <w:rPr>
      <w:color w:val="0000FF"/>
      <w:u w:val="single"/>
    </w:rPr>
  </w:style>
  <w:style w:type="character" w:styleId="LineNumber">
    <w:name w:val="line number"/>
    <w:basedOn w:val="DefaultParagraphFont"/>
    <w:semiHidden/>
    <w:rsid w:val="00A04823"/>
  </w:style>
  <w:style w:type="paragraph" w:styleId="List">
    <w:name w:val="List"/>
    <w:basedOn w:val="Normal"/>
    <w:semiHidden/>
    <w:rsid w:val="00A04823"/>
    <w:pPr>
      <w:ind w:left="360" w:hanging="360"/>
    </w:pPr>
  </w:style>
  <w:style w:type="paragraph" w:styleId="List2">
    <w:name w:val="List 2"/>
    <w:basedOn w:val="Normal"/>
    <w:semiHidden/>
    <w:rsid w:val="00A04823"/>
    <w:pPr>
      <w:ind w:left="720" w:hanging="360"/>
    </w:pPr>
  </w:style>
  <w:style w:type="paragraph" w:styleId="List3">
    <w:name w:val="List 3"/>
    <w:basedOn w:val="Normal"/>
    <w:semiHidden/>
    <w:rsid w:val="00A04823"/>
    <w:pPr>
      <w:ind w:left="1080" w:hanging="360"/>
    </w:pPr>
  </w:style>
  <w:style w:type="paragraph" w:styleId="List4">
    <w:name w:val="List 4"/>
    <w:basedOn w:val="Normal"/>
    <w:semiHidden/>
    <w:rsid w:val="00A04823"/>
    <w:pPr>
      <w:ind w:left="1440" w:hanging="360"/>
    </w:pPr>
  </w:style>
  <w:style w:type="paragraph" w:styleId="List5">
    <w:name w:val="List 5"/>
    <w:basedOn w:val="Normal"/>
    <w:semiHidden/>
    <w:rsid w:val="00A04823"/>
    <w:pPr>
      <w:ind w:left="1800" w:hanging="360"/>
    </w:pPr>
  </w:style>
  <w:style w:type="paragraph" w:styleId="ListBullet">
    <w:name w:val="List Bullet"/>
    <w:basedOn w:val="Normal"/>
    <w:semiHidden/>
    <w:rsid w:val="00A04823"/>
    <w:pPr>
      <w:numPr>
        <w:numId w:val="8"/>
      </w:numPr>
    </w:pPr>
  </w:style>
  <w:style w:type="paragraph" w:styleId="ListBullet2">
    <w:name w:val="List Bullet 2"/>
    <w:basedOn w:val="Normal"/>
    <w:semiHidden/>
    <w:rsid w:val="00A04823"/>
    <w:pPr>
      <w:numPr>
        <w:numId w:val="9"/>
      </w:numPr>
    </w:pPr>
  </w:style>
  <w:style w:type="paragraph" w:styleId="ListBullet3">
    <w:name w:val="List Bullet 3"/>
    <w:basedOn w:val="Normal"/>
    <w:semiHidden/>
    <w:rsid w:val="00A04823"/>
    <w:pPr>
      <w:numPr>
        <w:numId w:val="10"/>
      </w:numPr>
    </w:pPr>
  </w:style>
  <w:style w:type="paragraph" w:styleId="ListBullet4">
    <w:name w:val="List Bullet 4"/>
    <w:basedOn w:val="Normal"/>
    <w:semiHidden/>
    <w:rsid w:val="00A04823"/>
    <w:pPr>
      <w:numPr>
        <w:numId w:val="11"/>
      </w:numPr>
    </w:pPr>
  </w:style>
  <w:style w:type="paragraph" w:styleId="ListBullet5">
    <w:name w:val="List Bullet 5"/>
    <w:basedOn w:val="Normal"/>
    <w:semiHidden/>
    <w:rsid w:val="00A04823"/>
    <w:pPr>
      <w:numPr>
        <w:numId w:val="12"/>
      </w:numPr>
    </w:pPr>
  </w:style>
  <w:style w:type="paragraph" w:styleId="ListContinue">
    <w:name w:val="List Continue"/>
    <w:basedOn w:val="Normal"/>
    <w:semiHidden/>
    <w:rsid w:val="00A04823"/>
    <w:pPr>
      <w:spacing w:after="120"/>
      <w:ind w:left="360"/>
    </w:pPr>
  </w:style>
  <w:style w:type="paragraph" w:styleId="ListContinue2">
    <w:name w:val="List Continue 2"/>
    <w:basedOn w:val="Normal"/>
    <w:semiHidden/>
    <w:rsid w:val="00A04823"/>
    <w:pPr>
      <w:spacing w:after="120"/>
      <w:ind w:left="720"/>
    </w:pPr>
  </w:style>
  <w:style w:type="paragraph" w:styleId="ListContinue3">
    <w:name w:val="List Continue 3"/>
    <w:basedOn w:val="Normal"/>
    <w:semiHidden/>
    <w:rsid w:val="00A04823"/>
    <w:pPr>
      <w:spacing w:after="120"/>
      <w:ind w:left="1080"/>
    </w:pPr>
  </w:style>
  <w:style w:type="paragraph" w:styleId="ListContinue4">
    <w:name w:val="List Continue 4"/>
    <w:basedOn w:val="Normal"/>
    <w:semiHidden/>
    <w:rsid w:val="00A04823"/>
    <w:pPr>
      <w:spacing w:after="120"/>
      <w:ind w:left="1440"/>
    </w:pPr>
  </w:style>
  <w:style w:type="paragraph" w:styleId="ListContinue5">
    <w:name w:val="List Continue 5"/>
    <w:basedOn w:val="Normal"/>
    <w:semiHidden/>
    <w:rsid w:val="00A04823"/>
    <w:pPr>
      <w:spacing w:after="120"/>
      <w:ind w:left="1800"/>
    </w:pPr>
  </w:style>
  <w:style w:type="paragraph" w:styleId="ListNumber">
    <w:name w:val="List Number"/>
    <w:basedOn w:val="Normal"/>
    <w:semiHidden/>
    <w:rsid w:val="00A04823"/>
    <w:pPr>
      <w:numPr>
        <w:numId w:val="13"/>
      </w:numPr>
    </w:pPr>
  </w:style>
  <w:style w:type="paragraph" w:styleId="ListNumber2">
    <w:name w:val="List Number 2"/>
    <w:basedOn w:val="Normal"/>
    <w:semiHidden/>
    <w:rsid w:val="00A04823"/>
    <w:pPr>
      <w:numPr>
        <w:numId w:val="14"/>
      </w:numPr>
    </w:pPr>
  </w:style>
  <w:style w:type="paragraph" w:styleId="ListNumber3">
    <w:name w:val="List Number 3"/>
    <w:basedOn w:val="Normal"/>
    <w:semiHidden/>
    <w:rsid w:val="00A04823"/>
    <w:pPr>
      <w:numPr>
        <w:numId w:val="15"/>
      </w:numPr>
    </w:pPr>
  </w:style>
  <w:style w:type="paragraph" w:styleId="ListNumber4">
    <w:name w:val="List Number 4"/>
    <w:basedOn w:val="Normal"/>
    <w:semiHidden/>
    <w:rsid w:val="00A04823"/>
    <w:pPr>
      <w:numPr>
        <w:numId w:val="16"/>
      </w:numPr>
    </w:pPr>
  </w:style>
  <w:style w:type="paragraph" w:styleId="ListNumber5">
    <w:name w:val="List Number 5"/>
    <w:basedOn w:val="Normal"/>
    <w:semiHidden/>
    <w:rsid w:val="00A04823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048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04823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A04823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0482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04823"/>
  </w:style>
  <w:style w:type="character" w:customStyle="1" w:styleId="NoteHeadingChar">
    <w:name w:val="Note Heading Char"/>
    <w:basedOn w:val="DefaultParagraphFont"/>
    <w:link w:val="NoteHead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A04823"/>
  </w:style>
  <w:style w:type="paragraph" w:styleId="PlainText">
    <w:name w:val="Plain Text"/>
    <w:basedOn w:val="Normal"/>
    <w:link w:val="PlainText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A04823"/>
  </w:style>
  <w:style w:type="character" w:customStyle="1" w:styleId="SalutationChar">
    <w:name w:val="Salutation Char"/>
    <w:basedOn w:val="DefaultParagraphFont"/>
    <w:link w:val="Salutation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A0482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04823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04823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04823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823"/>
  </w:style>
  <w:style w:type="paragraph" w:styleId="Caption">
    <w:name w:val="caption"/>
    <w:basedOn w:val="Normal"/>
    <w:next w:val="Normal"/>
    <w:uiPriority w:val="35"/>
    <w:semiHidden/>
    <w:unhideWhenUsed/>
    <w:rsid w:val="00A04823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4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823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48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23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8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82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82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82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82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82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82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82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82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82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82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048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823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4823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82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4823"/>
  </w:style>
  <w:style w:type="paragraph" w:styleId="TOAHeading">
    <w:name w:val="toa heading"/>
    <w:basedOn w:val="Normal"/>
    <w:next w:val="Normal"/>
    <w:uiPriority w:val="99"/>
    <w:semiHidden/>
    <w:unhideWhenUsed/>
    <w:rsid w:val="00A0482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8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48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48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482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82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82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82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8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82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0482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A048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04823"/>
    <w:rPr>
      <w:i/>
      <w:iCs/>
    </w:rPr>
  </w:style>
  <w:style w:type="character" w:styleId="IntenseEmphasis">
    <w:name w:val="Intense Emphasis"/>
    <w:basedOn w:val="DefaultParagraphFont"/>
    <w:uiPriority w:val="21"/>
    <w:rsid w:val="00A0482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048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23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A0482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A04823"/>
    <w:pPr>
      <w:ind w:left="720"/>
      <w:contextualSpacing/>
    </w:pPr>
  </w:style>
  <w:style w:type="paragraph" w:styleId="NoSpacing">
    <w:name w:val="No Spacing"/>
    <w:uiPriority w:val="1"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A04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23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A048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048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823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A048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0482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04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2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A0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lab.bcg.com/Saba/Web_spf/NA9P1PRD002/app/shared;spf-url=common%2Fcategorydetail%2Fcateg000000000004061" TargetMode="External"/><Relationship Id="rId2" Type="http://schemas.openxmlformats.org/officeDocument/2006/relationships/hyperlink" Target="https://lab.bcg.com/Saba/Web_spf/NA9P1PRD002/app/me/plans" TargetMode="External"/><Relationship Id="rId1" Type="http://schemas.openxmlformats.org/officeDocument/2006/relationships/hyperlink" Target="https://lab.bcg.com/Saba/Web_spf/NA9P1PRD002/app/me/plan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LABTalk@bcg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bcg01.egnyte.com/dl/GChWiHtcbn" TargetMode="External"/><Relationship Id="rId17" Type="http://schemas.openxmlformats.org/officeDocument/2006/relationships/hyperlink" Target="mailto:LABTalk@bcg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cg01.egnyte.com/dl/6ve5nMdn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cg01.egnyte.com/dl/zsUXPV1bXY" TargetMode="External"/><Relationship Id="rId11" Type="http://schemas.openxmlformats.org/officeDocument/2006/relationships/hyperlink" Target="mailto:LABTalk@bcg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ABTalk@bcg.com" TargetMode="External"/><Relationship Id="rId10" Type="http://schemas.openxmlformats.org/officeDocument/2006/relationships/hyperlink" Target="https://bcg01.egnyte.com/dl/uZ6mVNmrFn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LABTalk@bcg.com" TargetMode="External"/><Relationship Id="rId14" Type="http://schemas.openxmlformats.org/officeDocument/2006/relationships/hyperlink" Target="https://bcg01.egnyte.com/dl/T43zoRCKG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erger%20Pattie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C059-7EE9-4E4F-AE4B-24B02708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331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Thomasberger, Pattie</dc:creator>
  <cp:keywords/>
  <dc:description/>
  <cp:lastModifiedBy>Colonero Maxwell</cp:lastModifiedBy>
  <cp:revision>9</cp:revision>
  <dcterms:created xsi:type="dcterms:W3CDTF">2019-11-04T21:08:00Z</dcterms:created>
  <dcterms:modified xsi:type="dcterms:W3CDTF">2020-01-30T13:14:00Z</dcterms:modified>
</cp:coreProperties>
</file>