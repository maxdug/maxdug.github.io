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05"/>
        <w:gridCol w:w="8087"/>
      </w:tblGrid>
      <w:tr w:rsidR="00651F67" w:rsidRPr="005045CD" w14:paraId="584A82C9" w14:textId="77777777" w:rsidTr="005045CD">
        <w:tc>
          <w:tcPr>
            <w:tcW w:w="1705" w:type="dxa"/>
          </w:tcPr>
          <w:p w14:paraId="04F1ED36" w14:textId="3D884B6F" w:rsidR="00651F67" w:rsidRPr="005045CD" w:rsidRDefault="00651F67" w:rsidP="005045CD">
            <w:pPr>
              <w:rPr>
                <w:b/>
              </w:rPr>
            </w:pPr>
            <w:r>
              <w:rPr>
                <w:b/>
              </w:rPr>
              <w:t>ID</w:t>
            </w:r>
          </w:p>
        </w:tc>
        <w:tc>
          <w:tcPr>
            <w:tcW w:w="8087" w:type="dxa"/>
          </w:tcPr>
          <w:p w14:paraId="5025E18B" w14:textId="3BAC93BF" w:rsidR="00651F67" w:rsidRDefault="00651F67" w:rsidP="005045CD">
            <w:pPr>
              <w:rPr>
                <w:b/>
              </w:rPr>
            </w:pPr>
            <w:r>
              <w:rPr>
                <w:b/>
              </w:rPr>
              <w:t>CR01</w:t>
            </w:r>
          </w:p>
        </w:tc>
      </w:tr>
      <w:tr w:rsidR="005045CD" w:rsidRPr="005045CD" w14:paraId="31C5BDC5" w14:textId="77777777" w:rsidTr="005045CD">
        <w:tc>
          <w:tcPr>
            <w:tcW w:w="1705" w:type="dxa"/>
          </w:tcPr>
          <w:p w14:paraId="4E8E0FA0" w14:textId="77777777" w:rsidR="005045CD" w:rsidRPr="005045CD" w:rsidRDefault="005045CD" w:rsidP="005045CD">
            <w:pPr>
              <w:jc w:val="left"/>
              <w:rPr>
                <w:b/>
              </w:rPr>
            </w:pPr>
            <w:proofErr w:type="spellStart"/>
            <w:r w:rsidRPr="005045CD">
              <w:rPr>
                <w:b/>
              </w:rPr>
              <w:t>PREM</w:t>
            </w:r>
            <w:proofErr w:type="spellEnd"/>
            <w:r w:rsidRPr="005045CD">
              <w:rPr>
                <w:b/>
              </w:rPr>
              <w:t xml:space="preserve">: </w:t>
            </w:r>
          </w:p>
        </w:tc>
        <w:tc>
          <w:tcPr>
            <w:tcW w:w="8087" w:type="dxa"/>
          </w:tcPr>
          <w:p w14:paraId="3AFA5CC5" w14:textId="3D68F1AE" w:rsidR="005045CD" w:rsidRPr="005045CD" w:rsidRDefault="00F61BE7" w:rsidP="005045CD">
            <w:pPr>
              <w:jc w:val="left"/>
              <w:rPr>
                <w:b/>
              </w:rPr>
            </w:pPr>
            <w:r>
              <w:rPr>
                <w:b/>
              </w:rPr>
              <w:t>Certification Added to Profile</w:t>
            </w:r>
          </w:p>
        </w:tc>
      </w:tr>
      <w:tr w:rsidR="005045CD" w:rsidRPr="005045CD" w14:paraId="046A6FBB" w14:textId="77777777" w:rsidTr="005045CD">
        <w:tc>
          <w:tcPr>
            <w:tcW w:w="1705" w:type="dxa"/>
          </w:tcPr>
          <w:p w14:paraId="0A0DFDFE" w14:textId="77777777" w:rsidR="005045CD" w:rsidRPr="005045CD" w:rsidRDefault="005045CD" w:rsidP="005045CD">
            <w:pPr>
              <w:jc w:val="left"/>
              <w:rPr>
                <w:b/>
              </w:rPr>
            </w:pPr>
            <w:r w:rsidRPr="005045CD">
              <w:rPr>
                <w:b/>
              </w:rPr>
              <w:t xml:space="preserve">CLOUD: </w:t>
            </w:r>
          </w:p>
        </w:tc>
        <w:tc>
          <w:tcPr>
            <w:tcW w:w="8087" w:type="dxa"/>
          </w:tcPr>
          <w:p w14:paraId="55D5C16E" w14:textId="7AA1BE43" w:rsidR="005045CD" w:rsidRPr="005045CD" w:rsidRDefault="00AC4BE1" w:rsidP="005045CD">
            <w:pPr>
              <w:jc w:val="left"/>
              <w:rPr>
                <w:b/>
              </w:rPr>
            </w:pPr>
            <w:r>
              <w:rPr>
                <w:b/>
              </w:rPr>
              <w:t>Certification Added to Profile</w:t>
            </w:r>
          </w:p>
        </w:tc>
      </w:tr>
      <w:tr w:rsidR="005045CD" w:rsidRPr="005045CD" w14:paraId="49AFC94B" w14:textId="77777777" w:rsidTr="005045CD">
        <w:tc>
          <w:tcPr>
            <w:tcW w:w="1705" w:type="dxa"/>
          </w:tcPr>
          <w:p w14:paraId="024D1973" w14:textId="77777777" w:rsidR="005045CD" w:rsidRPr="005045CD" w:rsidRDefault="005045CD" w:rsidP="005045CD">
            <w:pPr>
              <w:jc w:val="left"/>
              <w:rPr>
                <w:b/>
              </w:rPr>
            </w:pPr>
            <w:r w:rsidRPr="005045CD">
              <w:rPr>
                <w:b/>
              </w:rPr>
              <w:t xml:space="preserve">Domain: </w:t>
            </w:r>
          </w:p>
        </w:tc>
        <w:tc>
          <w:tcPr>
            <w:tcW w:w="8087" w:type="dxa"/>
          </w:tcPr>
          <w:p w14:paraId="62D61350" w14:textId="25C03FA7" w:rsidR="005045CD" w:rsidRPr="005045CD" w:rsidRDefault="00C57005" w:rsidP="005045CD">
            <w:pPr>
              <w:jc w:val="left"/>
              <w:rPr>
                <w:b/>
              </w:rPr>
            </w:pPr>
            <w:r>
              <w:rPr>
                <w:b/>
              </w:rPr>
              <w:t>Compliance</w:t>
            </w:r>
          </w:p>
        </w:tc>
      </w:tr>
      <w:tr w:rsidR="005045CD" w:rsidRPr="005045CD" w14:paraId="201E045E" w14:textId="77777777" w:rsidTr="005045CD">
        <w:tc>
          <w:tcPr>
            <w:tcW w:w="1705" w:type="dxa"/>
          </w:tcPr>
          <w:p w14:paraId="77CA1BEF" w14:textId="77777777" w:rsidR="005045CD" w:rsidRPr="005045CD" w:rsidRDefault="005045CD" w:rsidP="005045CD">
            <w:pPr>
              <w:jc w:val="left"/>
              <w:rPr>
                <w:b/>
              </w:rPr>
            </w:pPr>
            <w:r w:rsidRPr="005045CD">
              <w:rPr>
                <w:b/>
              </w:rPr>
              <w:t xml:space="preserve">Action Name: </w:t>
            </w:r>
          </w:p>
        </w:tc>
        <w:tc>
          <w:tcPr>
            <w:tcW w:w="8087" w:type="dxa"/>
          </w:tcPr>
          <w:p w14:paraId="1F9E89ED" w14:textId="756D01C2" w:rsidR="005045CD" w:rsidRPr="005045CD" w:rsidRDefault="004236D3" w:rsidP="00E85DA6">
            <w:pPr>
              <w:jc w:val="left"/>
              <w:rPr>
                <w:b/>
              </w:rPr>
            </w:pPr>
            <w:r>
              <w:rPr>
                <w:b/>
              </w:rPr>
              <w:t xml:space="preserve">Initial </w:t>
            </w:r>
            <w:r w:rsidR="00F61BE7">
              <w:rPr>
                <w:b/>
              </w:rPr>
              <w:t xml:space="preserve">Combined Compliance </w:t>
            </w:r>
            <w:r>
              <w:rPr>
                <w:b/>
              </w:rPr>
              <w:t>Assignment email</w:t>
            </w:r>
            <w:r w:rsidR="00E85DA6">
              <w:rPr>
                <w:b/>
              </w:rPr>
              <w:t xml:space="preserve"> (Sent on Day 0)</w:t>
            </w:r>
          </w:p>
        </w:tc>
      </w:tr>
      <w:tr w:rsidR="005045CD" w:rsidRPr="005045CD" w14:paraId="4C3F978F" w14:textId="77777777" w:rsidTr="005045CD">
        <w:tc>
          <w:tcPr>
            <w:tcW w:w="1705" w:type="dxa"/>
          </w:tcPr>
          <w:p w14:paraId="3A9A57A0" w14:textId="77777777" w:rsidR="005045CD" w:rsidRPr="005045CD" w:rsidRDefault="005045CD" w:rsidP="005045CD">
            <w:pPr>
              <w:jc w:val="left"/>
              <w:rPr>
                <w:b/>
              </w:rPr>
            </w:pPr>
            <w:r w:rsidRPr="005045CD">
              <w:rPr>
                <w:b/>
              </w:rPr>
              <w:t xml:space="preserve">Code: </w:t>
            </w:r>
          </w:p>
        </w:tc>
        <w:tc>
          <w:tcPr>
            <w:tcW w:w="8087" w:type="dxa"/>
          </w:tcPr>
          <w:p w14:paraId="4E2067EC" w14:textId="0CDA1A27" w:rsidR="005045CD" w:rsidRPr="005045CD" w:rsidRDefault="005045CD" w:rsidP="005B2AC3">
            <w:pPr>
              <w:jc w:val="left"/>
              <w:rPr>
                <w:b/>
              </w:rPr>
            </w:pPr>
          </w:p>
        </w:tc>
      </w:tr>
      <w:tr w:rsidR="005045CD" w:rsidRPr="005045CD" w14:paraId="10358278" w14:textId="77777777" w:rsidTr="005045CD">
        <w:tc>
          <w:tcPr>
            <w:tcW w:w="1705" w:type="dxa"/>
          </w:tcPr>
          <w:p w14:paraId="3EA62616" w14:textId="77777777" w:rsidR="005045CD" w:rsidRPr="005045CD" w:rsidRDefault="005045CD" w:rsidP="005045CD">
            <w:pPr>
              <w:jc w:val="left"/>
              <w:rPr>
                <w:rFonts w:ascii="Arial" w:hAnsi="Arial" w:cs="Arial"/>
                <w:color w:val="333333"/>
                <w:sz w:val="18"/>
                <w:szCs w:val="18"/>
                <w:lang w:eastAsia="en-US"/>
              </w:rPr>
            </w:pPr>
            <w:r w:rsidRPr="005045CD">
              <w:rPr>
                <w:b/>
              </w:rPr>
              <w:t xml:space="preserve">Named Quires: </w:t>
            </w:r>
          </w:p>
        </w:tc>
        <w:tc>
          <w:tcPr>
            <w:tcW w:w="8087" w:type="dxa"/>
          </w:tcPr>
          <w:p w14:paraId="08C532AB" w14:textId="39A97ECC" w:rsidR="005045CD" w:rsidRPr="005045CD" w:rsidRDefault="004236D3" w:rsidP="005045CD">
            <w:pPr>
              <w:jc w:val="left"/>
              <w:rPr>
                <w:b/>
              </w:rPr>
            </w:pPr>
            <w:r w:rsidRPr="004236D3">
              <w:rPr>
                <w:b/>
              </w:rPr>
              <w:t>Learner with required certification</w:t>
            </w:r>
          </w:p>
        </w:tc>
      </w:tr>
    </w:tbl>
    <w:p w14:paraId="6FDAFFD8" w14:textId="77777777" w:rsidR="00D35090" w:rsidRDefault="00D35090" w:rsidP="003B3E0C">
      <w:pPr>
        <w:rPr>
          <w:rFonts w:ascii="Arial" w:hAnsi="Arial" w:cs="Arial"/>
          <w:color w:val="333333"/>
          <w:sz w:val="18"/>
          <w:szCs w:val="18"/>
          <w:lang w:eastAsia="en-US"/>
        </w:rPr>
      </w:pPr>
    </w:p>
    <w:p w14:paraId="3F9601E5" w14:textId="77777777" w:rsidR="00D35090" w:rsidRDefault="00D35090" w:rsidP="003B3E0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35090" w14:paraId="6804D655" w14:textId="77777777" w:rsidTr="00D35090">
        <w:trPr>
          <w:trHeight w:val="323"/>
        </w:trPr>
        <w:tc>
          <w:tcPr>
            <w:tcW w:w="9792" w:type="dxa"/>
          </w:tcPr>
          <w:p w14:paraId="78D394EA" w14:textId="085736FB" w:rsidR="00D35090" w:rsidRDefault="00D35090" w:rsidP="004236D3">
            <w:pPr>
              <w:jc w:val="left"/>
              <w:rPr>
                <w:rFonts w:ascii="Arial" w:hAnsi="Arial" w:cs="Arial"/>
                <w:color w:val="333333"/>
                <w:sz w:val="18"/>
                <w:szCs w:val="18"/>
                <w:lang w:eastAsia="en-US"/>
              </w:rPr>
            </w:pPr>
            <w:r w:rsidRPr="005045CD">
              <w:rPr>
                <w:b/>
                <w:sz w:val="22"/>
              </w:rPr>
              <w:t>Subject</w:t>
            </w:r>
            <w:r w:rsidRPr="005045CD">
              <w:rPr>
                <w:sz w:val="22"/>
              </w:rPr>
              <w:t xml:space="preserve">: </w:t>
            </w:r>
            <w:r w:rsidR="004236D3" w:rsidRPr="004236D3">
              <w:rPr>
                <w:sz w:val="22"/>
              </w:rPr>
              <w:t>ACTION RE</w:t>
            </w:r>
            <w:r w:rsidR="004236D3">
              <w:rPr>
                <w:sz w:val="22"/>
              </w:rPr>
              <w:t>QUIRED: Mandatory BCG Training</w:t>
            </w:r>
            <w:ins w:id="0" w:author="Colonero Maxwell" w:date="2019-11-21T11:16:00Z">
              <w:r w:rsidR="007F1DB2">
                <w:rPr>
                  <w:sz w:val="22"/>
                </w:rPr>
                <w:t>s</w:t>
              </w:r>
            </w:ins>
            <w:r w:rsidR="004236D3">
              <w:rPr>
                <w:sz w:val="22"/>
              </w:rPr>
              <w:t xml:space="preserve"> -</w:t>
            </w:r>
            <w:r w:rsidR="004236D3" w:rsidRPr="004236D3">
              <w:rPr>
                <w:sz w:val="22"/>
              </w:rPr>
              <w:t xml:space="preserve"> Deadline</w:t>
            </w:r>
            <w:r w:rsidR="004236D3">
              <w:rPr>
                <w:sz w:val="22"/>
              </w:rPr>
              <w:t>:</w:t>
            </w:r>
            <w:r w:rsidR="004236D3" w:rsidRPr="004236D3">
              <w:rPr>
                <w:sz w:val="22"/>
              </w:rPr>
              <w:t xml:space="preserve"> @HeldCertification_Target_Date@</w:t>
            </w:r>
          </w:p>
        </w:tc>
      </w:tr>
      <w:tr w:rsidR="00D35090" w14:paraId="7CEE15B3" w14:textId="77777777" w:rsidTr="00D35090">
        <w:tc>
          <w:tcPr>
            <w:tcW w:w="9792" w:type="dxa"/>
          </w:tcPr>
          <w:p w14:paraId="4254DD23" w14:textId="091B8ABF" w:rsidR="004236D3" w:rsidRPr="009358C4" w:rsidRDefault="00E14147" w:rsidP="004236D3">
            <w:pPr>
              <w:spacing w:after="240"/>
              <w:jc w:val="left"/>
              <w:rPr>
                <w:rFonts w:ascii="Trebuchet MS" w:hAnsi="Trebuchet MS"/>
                <w:color w:val="000000"/>
                <w:sz w:val="28"/>
                <w:szCs w:val="22"/>
              </w:rPr>
            </w:pPr>
            <w:r>
              <w:rPr>
                <w:rFonts w:ascii="Trebuchet MS" w:hAnsi="Trebuchet MS"/>
                <w:color w:val="000000"/>
                <w:sz w:val="28"/>
                <w:szCs w:val="22"/>
              </w:rPr>
              <w:t>HEADER:</w:t>
            </w:r>
            <w:r>
              <w:rPr>
                <w:rStyle w:val="Hyperlink"/>
                <w:rFonts w:ascii="Trebuchet MS" w:hAnsi="Trebuchet MS"/>
                <w:color w:val="177B57"/>
                <w:sz w:val="28"/>
                <w:szCs w:val="22"/>
                <w:u w:val="none"/>
              </w:rPr>
              <w:t xml:space="preserve"> BCG REQUIRED TRAINING</w:t>
            </w:r>
          </w:p>
          <w:p w14:paraId="69C120DD" w14:textId="37C48ADA" w:rsidR="004236D3" w:rsidRPr="008455CB" w:rsidRDefault="004236D3" w:rsidP="004236D3">
            <w:pPr>
              <w:spacing w:after="240"/>
              <w:jc w:val="left"/>
              <w:rPr>
                <w:rFonts w:ascii="Trebuchet MS" w:hAnsi="Trebuchet MS"/>
                <w:color w:val="000000"/>
                <w:sz w:val="22"/>
                <w:szCs w:val="22"/>
                <w:lang w:eastAsia="en-US"/>
              </w:rPr>
            </w:pPr>
            <w:r w:rsidRPr="008455CB">
              <w:rPr>
                <w:rFonts w:ascii="Trebuchet MS" w:hAnsi="Trebuchet MS"/>
                <w:color w:val="000000"/>
                <w:sz w:val="22"/>
                <w:szCs w:val="22"/>
              </w:rPr>
              <w:t xml:space="preserve">Hi </w:t>
            </w:r>
            <w:ins w:id="1" w:author="Colonero Maxwell" w:date="2019-11-21T11:17:00Z">
              <w:r w:rsidR="007F1DB2" w:rsidRPr="007F1DB2">
                <w:rPr>
                  <w:rFonts w:ascii="Trebuchet MS" w:hAnsi="Trebuchet MS"/>
                  <w:color w:val="000000"/>
                  <w:sz w:val="22"/>
                  <w:szCs w:val="22"/>
                </w:rPr>
                <w:t>@</w:t>
              </w:r>
              <w:proofErr w:type="spellStart"/>
              <w:r w:rsidR="007F1DB2" w:rsidRPr="007F1DB2">
                <w:rPr>
                  <w:rFonts w:ascii="Trebuchet MS" w:hAnsi="Trebuchet MS"/>
                  <w:color w:val="000000"/>
                  <w:sz w:val="22"/>
                  <w:szCs w:val="22"/>
                </w:rPr>
                <w:t>HeldCertification_Learner_FirstName</w:t>
              </w:r>
              <w:proofErr w:type="spellEnd"/>
              <w:r w:rsidR="007F1DB2" w:rsidRPr="007F1DB2">
                <w:rPr>
                  <w:rFonts w:ascii="Trebuchet MS" w:hAnsi="Trebuchet MS"/>
                  <w:color w:val="000000"/>
                  <w:sz w:val="22"/>
                  <w:szCs w:val="22"/>
                </w:rPr>
                <w:t>@</w:t>
              </w:r>
            </w:ins>
            <w:del w:id="2" w:author="Colonero Maxwell" w:date="2019-11-21T11:17:00Z">
              <w:r w:rsidRPr="008455CB" w:rsidDel="007F1DB2">
                <w:rPr>
                  <w:rFonts w:ascii="Trebuchet MS" w:hAnsi="Trebuchet MS"/>
                  <w:color w:val="000000"/>
                  <w:sz w:val="22"/>
                  <w:szCs w:val="22"/>
                </w:rPr>
                <w:delText>@HeldCertification_Learner@</w:delText>
              </w:r>
            </w:del>
            <w:r w:rsidRPr="008455CB">
              <w:rPr>
                <w:rFonts w:ascii="Trebuchet MS" w:hAnsi="Trebuchet MS"/>
                <w:color w:val="000000"/>
                <w:sz w:val="22"/>
                <w:szCs w:val="22"/>
              </w:rPr>
              <w:t>,</w:t>
            </w:r>
          </w:p>
          <w:p w14:paraId="3116AF0E" w14:textId="77777777" w:rsidR="004236D3" w:rsidRPr="008455CB" w:rsidRDefault="004236D3" w:rsidP="004236D3">
            <w:pPr>
              <w:pStyle w:val="NormalWeb"/>
              <w:jc w:val="left"/>
              <w:rPr>
                <w:rFonts w:ascii="Trebuchet MS" w:hAnsi="Trebuchet MS"/>
                <w:color w:val="000000"/>
                <w:sz w:val="22"/>
                <w:szCs w:val="22"/>
              </w:rPr>
            </w:pPr>
            <w:r w:rsidRPr="008455CB">
              <w:rPr>
                <w:rFonts w:ascii="Trebuchet MS" w:hAnsi="Trebuchet MS"/>
                <w:color w:val="000000"/>
                <w:sz w:val="22"/>
                <w:szCs w:val="22"/>
              </w:rPr>
              <w:t>As a member of the BCG community, you are expected to complete specific BCG required training modules that will familiarize you with core BCG principles and standards, and educate you on topics that are of high importance to BCG.  </w:t>
            </w:r>
          </w:p>
          <w:p w14:paraId="4E466DB9" w14:textId="77777777" w:rsidR="004236D3" w:rsidRPr="008455CB" w:rsidRDefault="004236D3" w:rsidP="004236D3">
            <w:pPr>
              <w:pStyle w:val="NormalWeb"/>
              <w:jc w:val="left"/>
              <w:rPr>
                <w:rFonts w:ascii="Trebuchet MS" w:eastAsiaTheme="minorHAnsi" w:hAnsi="Trebuchet MS"/>
                <w:color w:val="000000"/>
                <w:sz w:val="22"/>
                <w:szCs w:val="22"/>
              </w:rPr>
            </w:pPr>
          </w:p>
          <w:commentRangeStart w:id="3"/>
          <w:p w14:paraId="7EEC308A" w14:textId="09C0EF54" w:rsidR="004236D3" w:rsidRPr="008455CB" w:rsidRDefault="004236D3" w:rsidP="004236D3">
            <w:pPr>
              <w:pStyle w:val="NormalWeb"/>
              <w:jc w:val="left"/>
              <w:rPr>
                <w:rFonts w:ascii="Trebuchet MS" w:hAnsi="Trebuchet MS"/>
                <w:color w:val="000000"/>
                <w:sz w:val="22"/>
                <w:szCs w:val="22"/>
              </w:rPr>
            </w:pPr>
            <w:r w:rsidRPr="008455CB">
              <w:rPr>
                <w:rStyle w:val="Hyperlink"/>
                <w:rFonts w:ascii="Trebuchet MS" w:hAnsi="Trebuchet MS"/>
                <w:b/>
                <w:bCs/>
                <w:color w:val="177B57"/>
                <w:sz w:val="22"/>
                <w:szCs w:val="22"/>
              </w:rPr>
              <w:fldChar w:fldCharType="begin"/>
            </w:r>
            <w:r w:rsidR="00C57005" w:rsidRPr="008455CB">
              <w:rPr>
                <w:rStyle w:val="Hyperlink"/>
                <w:rFonts w:ascii="Trebuchet MS" w:hAnsi="Trebuchet MS"/>
                <w:b/>
                <w:bCs/>
                <w:color w:val="177B57"/>
                <w:sz w:val="22"/>
                <w:szCs w:val="22"/>
              </w:rPr>
              <w:instrText>HYPERLINK "https://bcgsb.sabacloud.com/Saba/Web_spf/NA3T1SNB0195/common/myMandatoryListDeepLink"</w:instrText>
            </w:r>
            <w:r w:rsidRPr="008455CB">
              <w:rPr>
                <w:rStyle w:val="Hyperlink"/>
                <w:rFonts w:ascii="Trebuchet MS" w:hAnsi="Trebuchet MS"/>
                <w:b/>
                <w:bCs/>
                <w:color w:val="177B57"/>
                <w:sz w:val="22"/>
                <w:szCs w:val="22"/>
              </w:rPr>
              <w:fldChar w:fldCharType="separate"/>
            </w:r>
            <w:r w:rsidRPr="008455CB">
              <w:rPr>
                <w:rStyle w:val="Hyperlink"/>
                <w:rFonts w:ascii="Trebuchet MS" w:hAnsi="Trebuchet MS"/>
                <w:b/>
                <w:bCs/>
                <w:color w:val="177B57"/>
                <w:sz w:val="22"/>
                <w:szCs w:val="22"/>
              </w:rPr>
              <w:t>Click here</w:t>
            </w:r>
            <w:r w:rsidRPr="008455CB">
              <w:rPr>
                <w:rStyle w:val="Hyperlink"/>
                <w:rFonts w:ascii="Trebuchet MS" w:hAnsi="Trebuchet MS"/>
                <w:b/>
                <w:bCs/>
                <w:color w:val="177B57"/>
                <w:sz w:val="22"/>
                <w:szCs w:val="22"/>
              </w:rPr>
              <w:fldChar w:fldCharType="end"/>
            </w:r>
            <w:r w:rsidRPr="008455CB">
              <w:rPr>
                <w:rFonts w:ascii="Trebuchet MS" w:hAnsi="Trebuchet MS"/>
                <w:color w:val="000000"/>
                <w:sz w:val="22"/>
                <w:szCs w:val="22"/>
              </w:rPr>
              <w:t xml:space="preserve"> </w:t>
            </w:r>
            <w:commentRangeEnd w:id="3"/>
            <w:r w:rsidR="009358C4">
              <w:rPr>
                <w:rStyle w:val="CommentReference"/>
                <w:rFonts w:ascii="Henderson BCG Serif" w:hAnsi="Henderson BCG Serif"/>
              </w:rPr>
              <w:commentReference w:id="3"/>
            </w:r>
            <w:r w:rsidRPr="008455CB">
              <w:rPr>
                <w:rFonts w:ascii="Trebuchet MS" w:hAnsi="Trebuchet MS"/>
                <w:color w:val="000000"/>
                <w:sz w:val="22"/>
                <w:szCs w:val="22"/>
              </w:rPr>
              <w:t>to access all of the training</w:t>
            </w:r>
            <w:r w:rsidR="006931F7">
              <w:rPr>
                <w:rFonts w:ascii="Trebuchet MS" w:hAnsi="Trebuchet MS"/>
                <w:color w:val="000000"/>
                <w:sz w:val="22"/>
                <w:szCs w:val="22"/>
              </w:rPr>
              <w:t>s</w:t>
            </w:r>
            <w:r w:rsidRPr="008455CB">
              <w:rPr>
                <w:rFonts w:ascii="Trebuchet MS" w:hAnsi="Trebuchet MS"/>
                <w:color w:val="000000"/>
                <w:sz w:val="22"/>
                <w:szCs w:val="22"/>
              </w:rPr>
              <w:t xml:space="preserve"> assigned to you on BCG's learning platform - LAB. </w:t>
            </w:r>
            <w:r w:rsidRPr="008455CB">
              <w:rPr>
                <w:rFonts w:ascii="Trebuchet MS" w:hAnsi="Trebuchet MS"/>
                <w:color w:val="000000"/>
                <w:sz w:val="22"/>
                <w:szCs w:val="22"/>
              </w:rPr>
              <w:br/>
            </w:r>
            <w:r w:rsidRPr="008455CB">
              <w:rPr>
                <w:rFonts w:ascii="Trebuchet MS" w:hAnsi="Trebuchet MS"/>
                <w:color w:val="000000"/>
                <w:sz w:val="22"/>
                <w:szCs w:val="22"/>
              </w:rPr>
              <w:br/>
              <w:t>What you need to know:</w:t>
            </w:r>
          </w:p>
          <w:p w14:paraId="460F1246" w14:textId="5DF61392" w:rsidR="004236D3" w:rsidRPr="008455CB" w:rsidRDefault="004236D3" w:rsidP="00AF627D">
            <w:pPr>
              <w:numPr>
                <w:ilvl w:val="0"/>
                <w:numId w:val="21"/>
              </w:numPr>
              <w:spacing w:before="100" w:beforeAutospacing="1" w:after="100" w:afterAutospacing="1"/>
              <w:jc w:val="left"/>
              <w:rPr>
                <w:sz w:val="22"/>
                <w:szCs w:val="22"/>
              </w:rPr>
            </w:pPr>
            <w:r w:rsidRPr="008455CB">
              <w:rPr>
                <w:rFonts w:ascii="Trebuchet MS" w:hAnsi="Trebuchet MS"/>
                <w:color w:val="000000"/>
                <w:sz w:val="22"/>
                <w:szCs w:val="22"/>
              </w:rPr>
              <w:t xml:space="preserve">The </w:t>
            </w:r>
            <w:r w:rsidRPr="008455CB">
              <w:rPr>
                <w:rFonts w:ascii="Trebuchet MS" w:hAnsi="Trebuchet MS"/>
                <w:color w:val="000000"/>
                <w:sz w:val="22"/>
                <w:szCs w:val="22"/>
                <w:u w:val="single"/>
              </w:rPr>
              <w:t>deadline to complete</w:t>
            </w:r>
            <w:r w:rsidRPr="008455CB">
              <w:rPr>
                <w:rFonts w:ascii="Trebuchet MS" w:hAnsi="Trebuchet MS"/>
                <w:color w:val="000000"/>
                <w:sz w:val="22"/>
                <w:szCs w:val="22"/>
              </w:rPr>
              <w:t xml:space="preserve"> all modules is </w:t>
            </w:r>
            <w:r w:rsidRPr="008455CB">
              <w:rPr>
                <w:rFonts w:ascii="Trebuchet MS" w:hAnsi="Trebuchet MS"/>
                <w:b/>
                <w:bCs/>
                <w:color w:val="FF0000"/>
                <w:sz w:val="22"/>
                <w:szCs w:val="22"/>
              </w:rPr>
              <w:t>@HeldCertification_Target_Date@</w:t>
            </w:r>
          </w:p>
          <w:p w14:paraId="4B3CCFE3" w14:textId="77777777" w:rsidR="004236D3" w:rsidRPr="008455CB" w:rsidRDefault="004236D3" w:rsidP="00AF627D">
            <w:pPr>
              <w:numPr>
                <w:ilvl w:val="0"/>
                <w:numId w:val="21"/>
              </w:numPr>
              <w:spacing w:before="100" w:beforeAutospacing="1" w:after="100" w:afterAutospacing="1"/>
              <w:jc w:val="left"/>
              <w:rPr>
                <w:sz w:val="22"/>
                <w:szCs w:val="22"/>
              </w:rPr>
            </w:pPr>
            <w:r w:rsidRPr="008455CB">
              <w:rPr>
                <w:rFonts w:ascii="Trebuchet MS" w:hAnsi="Trebuchet MS"/>
                <w:color w:val="000000"/>
                <w:sz w:val="22"/>
                <w:szCs w:val="22"/>
              </w:rPr>
              <w:t>Each course will take approximately 30 minutes to complete</w:t>
            </w:r>
          </w:p>
          <w:p w14:paraId="770003BD" w14:textId="77777777" w:rsidR="004236D3" w:rsidRPr="008455CB" w:rsidRDefault="004236D3" w:rsidP="00AF627D">
            <w:pPr>
              <w:numPr>
                <w:ilvl w:val="0"/>
                <w:numId w:val="21"/>
              </w:numPr>
              <w:spacing w:before="100" w:beforeAutospacing="1" w:after="100" w:afterAutospacing="1"/>
              <w:jc w:val="left"/>
              <w:rPr>
                <w:sz w:val="22"/>
                <w:szCs w:val="22"/>
              </w:rPr>
            </w:pPr>
            <w:r w:rsidRPr="008455CB">
              <w:rPr>
                <w:rFonts w:ascii="Trebuchet MS" w:hAnsi="Trebuchet MS"/>
                <w:color w:val="000000"/>
                <w:sz w:val="22"/>
                <w:szCs w:val="22"/>
              </w:rPr>
              <w:t>Submit the electronic acknowledgement at the end of each course to ensure a successful completion</w:t>
            </w:r>
          </w:p>
          <w:p w14:paraId="569C666A" w14:textId="07246FCF" w:rsidR="004236D3" w:rsidRPr="008455CB" w:rsidRDefault="004236D3" w:rsidP="004236D3">
            <w:pPr>
              <w:jc w:val="left"/>
              <w:rPr>
                <w:rFonts w:ascii="Trebuchet MS" w:hAnsi="Trebuchet MS"/>
                <w:b/>
                <w:bCs/>
                <w:color w:val="FF0000"/>
                <w:sz w:val="22"/>
                <w:szCs w:val="22"/>
              </w:rPr>
            </w:pPr>
            <w:r w:rsidRPr="008455CB">
              <w:rPr>
                <w:rFonts w:ascii="Trebuchet MS" w:hAnsi="Trebuchet MS"/>
                <w:b/>
                <w:bCs/>
                <w:color w:val="FF0000"/>
                <w:sz w:val="22"/>
                <w:szCs w:val="22"/>
              </w:rPr>
              <w:t>Please note: Completion of and signed acknowledgement for each training assigned to you is mandatory. If you fail to complete the training</w:t>
            </w:r>
            <w:r w:rsidR="00693CEE">
              <w:rPr>
                <w:rFonts w:ascii="Trebuchet MS" w:hAnsi="Trebuchet MS"/>
                <w:b/>
                <w:bCs/>
                <w:color w:val="FF0000"/>
                <w:sz w:val="22"/>
                <w:szCs w:val="22"/>
              </w:rPr>
              <w:t>s</w:t>
            </w:r>
            <w:r w:rsidRPr="008455CB">
              <w:rPr>
                <w:rFonts w:ascii="Trebuchet MS" w:hAnsi="Trebuchet MS"/>
                <w:b/>
                <w:bCs/>
                <w:color w:val="FF0000"/>
                <w:sz w:val="22"/>
                <w:szCs w:val="22"/>
              </w:rPr>
              <w:t xml:space="preserve"> in the time required, your e-mail will be suspended until the training and acknowledgements are completed.</w:t>
            </w:r>
          </w:p>
          <w:p w14:paraId="4911DAFB" w14:textId="77777777" w:rsidR="004236D3" w:rsidRPr="008455CB" w:rsidRDefault="004236D3" w:rsidP="004236D3">
            <w:pPr>
              <w:jc w:val="left"/>
              <w:rPr>
                <w:sz w:val="22"/>
                <w:szCs w:val="22"/>
              </w:rPr>
            </w:pPr>
            <w:r w:rsidRPr="008455CB">
              <w:rPr>
                <w:rFonts w:ascii="Trebuchet MS" w:hAnsi="Trebuchet MS"/>
                <w:b/>
                <w:bCs/>
                <w:color w:val="FF0000"/>
                <w:sz w:val="22"/>
                <w:szCs w:val="22"/>
              </w:rPr>
              <w:br/>
            </w:r>
            <w:r w:rsidRPr="008455CB">
              <w:rPr>
                <w:rFonts w:ascii="Trebuchet MS" w:hAnsi="Trebuchet MS"/>
                <w:b/>
                <w:bCs/>
                <w:sz w:val="22"/>
                <w:szCs w:val="22"/>
              </w:rPr>
              <w:t>Who you can ask questions:</w:t>
            </w:r>
          </w:p>
          <w:p w14:paraId="4D0AAD4B" w14:textId="77777777" w:rsidR="004236D3" w:rsidRPr="008455CB" w:rsidRDefault="004236D3" w:rsidP="00AF627D">
            <w:pPr>
              <w:numPr>
                <w:ilvl w:val="0"/>
                <w:numId w:val="22"/>
              </w:numPr>
              <w:spacing w:before="100" w:beforeAutospacing="1" w:after="100" w:afterAutospacing="1"/>
              <w:jc w:val="left"/>
              <w:rPr>
                <w:sz w:val="22"/>
                <w:szCs w:val="22"/>
              </w:rPr>
            </w:pPr>
            <w:r w:rsidRPr="008455CB">
              <w:rPr>
                <w:rFonts w:ascii="Trebuchet MS" w:hAnsi="Trebuchet MS"/>
                <w:color w:val="000000"/>
                <w:sz w:val="22"/>
                <w:szCs w:val="22"/>
              </w:rPr>
              <w:t>If you do not have LAB access, please contact your local HR representative for further action</w:t>
            </w:r>
          </w:p>
          <w:p w14:paraId="2DA6F57B" w14:textId="77777777" w:rsidR="004236D3" w:rsidRPr="008455CB" w:rsidRDefault="004236D3" w:rsidP="00AF627D">
            <w:pPr>
              <w:numPr>
                <w:ilvl w:val="0"/>
                <w:numId w:val="22"/>
              </w:numPr>
              <w:spacing w:before="100" w:beforeAutospacing="1" w:after="100" w:afterAutospacing="1"/>
              <w:jc w:val="left"/>
              <w:rPr>
                <w:sz w:val="22"/>
                <w:szCs w:val="22"/>
              </w:rPr>
            </w:pPr>
            <w:r w:rsidRPr="008455CB">
              <w:rPr>
                <w:rFonts w:ascii="Trebuchet MS" w:hAnsi="Trebuchet MS"/>
                <w:color w:val="000000"/>
                <w:sz w:val="22"/>
                <w:szCs w:val="22"/>
              </w:rPr>
              <w:t>For technical issues accessing the modules, please contact </w:t>
            </w:r>
            <w:r w:rsidRPr="008455CB">
              <w:rPr>
                <w:rFonts w:ascii="Trebuchet MS" w:hAnsi="Trebuchet MS"/>
                <w:sz w:val="22"/>
                <w:szCs w:val="22"/>
              </w:rPr>
              <w:t xml:space="preserve">the </w:t>
            </w:r>
            <w:hyperlink r:id="rId8" w:anchor="?%0Asid=194" w:history="1">
              <w:r w:rsidRPr="008455CB">
                <w:rPr>
                  <w:rStyle w:val="Hyperlink"/>
                  <w:rFonts w:ascii="Trebuchet MS" w:hAnsi="Trebuchet MS"/>
                  <w:color w:val="177B57"/>
                  <w:sz w:val="22"/>
                  <w:szCs w:val="22"/>
                </w:rPr>
                <w:t>Service Center</w:t>
              </w:r>
            </w:hyperlink>
            <w:r w:rsidRPr="008455CB">
              <w:rPr>
                <w:rFonts w:ascii="Trebuchet MS" w:hAnsi="Trebuchet MS"/>
                <w:sz w:val="22"/>
                <w:szCs w:val="22"/>
              </w:rPr>
              <w:t xml:space="preserve"> for support</w:t>
            </w:r>
          </w:p>
          <w:p w14:paraId="79244459" w14:textId="77777777" w:rsidR="004236D3" w:rsidRPr="008455CB" w:rsidRDefault="004236D3" w:rsidP="00AF627D">
            <w:pPr>
              <w:numPr>
                <w:ilvl w:val="0"/>
                <w:numId w:val="22"/>
              </w:numPr>
              <w:spacing w:before="100" w:beforeAutospacing="1" w:after="100" w:afterAutospacing="1"/>
              <w:jc w:val="left"/>
              <w:rPr>
                <w:sz w:val="22"/>
                <w:szCs w:val="22"/>
              </w:rPr>
            </w:pPr>
            <w:r w:rsidRPr="008455CB">
              <w:rPr>
                <w:rFonts w:ascii="Trebuchet MS" w:hAnsi="Trebuchet MS"/>
                <w:color w:val="000000"/>
                <w:sz w:val="22"/>
                <w:szCs w:val="22"/>
              </w:rPr>
              <w:t xml:space="preserve">For all other questions about the modules </w:t>
            </w:r>
            <w:r w:rsidRPr="008455CB">
              <w:rPr>
                <w:rFonts w:ascii="Trebuchet MS" w:hAnsi="Trebuchet MS"/>
                <w:sz w:val="22"/>
                <w:szCs w:val="22"/>
              </w:rPr>
              <w:t xml:space="preserve">contact </w:t>
            </w:r>
            <w:hyperlink r:id="rId9" w:history="1">
              <w:r w:rsidRPr="008455CB">
                <w:rPr>
                  <w:rStyle w:val="Hyperlink"/>
                  <w:rFonts w:ascii="Trebuchet MS" w:hAnsi="Trebuchet MS"/>
                  <w:color w:val="177B57"/>
                  <w:sz w:val="22"/>
                  <w:szCs w:val="22"/>
                </w:rPr>
                <w:t>compliancetraining@bcg.com</w:t>
              </w:r>
            </w:hyperlink>
            <w:r w:rsidRPr="008455CB">
              <w:rPr>
                <w:rFonts w:ascii="Trebuchet MS" w:hAnsi="Trebuchet MS"/>
                <w:color w:val="000000"/>
                <w:sz w:val="22"/>
                <w:szCs w:val="22"/>
              </w:rPr>
              <w:t xml:space="preserve">  </w:t>
            </w:r>
          </w:p>
          <w:p w14:paraId="7F5F1445" w14:textId="2B876380" w:rsidR="004236D3" w:rsidRPr="008455CB" w:rsidRDefault="004236D3" w:rsidP="004236D3">
            <w:pPr>
              <w:spacing w:after="240"/>
              <w:jc w:val="left"/>
              <w:rPr>
                <w:sz w:val="22"/>
                <w:szCs w:val="22"/>
              </w:rPr>
            </w:pPr>
            <w:r w:rsidRPr="008455CB">
              <w:rPr>
                <w:rFonts w:ascii="Trebuchet MS" w:hAnsi="Trebuchet MS"/>
                <w:sz w:val="22"/>
                <w:szCs w:val="22"/>
              </w:rPr>
              <w:t>Kind regards,</w:t>
            </w:r>
            <w:r w:rsidRPr="008455CB">
              <w:rPr>
                <w:rFonts w:ascii="Trebuchet MS" w:hAnsi="Trebuchet MS"/>
                <w:sz w:val="22"/>
                <w:szCs w:val="22"/>
              </w:rPr>
              <w:br/>
              <w:t>BCG's Compliance Team</w:t>
            </w:r>
          </w:p>
          <w:p w14:paraId="7D99AAB3" w14:textId="77777777" w:rsidR="004236D3" w:rsidRPr="008455CB" w:rsidRDefault="00651F67" w:rsidP="004236D3">
            <w:pPr>
              <w:jc w:val="left"/>
              <w:rPr>
                <w:sz w:val="22"/>
                <w:szCs w:val="22"/>
              </w:rPr>
            </w:pPr>
            <w:r>
              <w:rPr>
                <w:sz w:val="22"/>
                <w:szCs w:val="22"/>
              </w:rPr>
              <w:pict w14:anchorId="531BBA26">
                <v:rect id="_x0000_i1025" style="width:490.1pt;height:1.5pt" o:hrstd="t" o:hr="t" fillcolor="#a0a0a0" stroked="f"/>
              </w:pict>
            </w:r>
          </w:p>
          <w:p w14:paraId="0B369D2D" w14:textId="77777777" w:rsidR="004236D3" w:rsidRPr="008455CB" w:rsidRDefault="004236D3" w:rsidP="004236D3">
            <w:pPr>
              <w:jc w:val="left"/>
              <w:rPr>
                <w:sz w:val="22"/>
                <w:szCs w:val="22"/>
              </w:rPr>
            </w:pPr>
            <w:r w:rsidRPr="008455CB">
              <w:rPr>
                <w:rFonts w:ascii="Trebuchet MS" w:hAnsi="Trebuchet MS"/>
                <w:sz w:val="22"/>
                <w:szCs w:val="22"/>
              </w:rPr>
              <w:br/>
            </w:r>
            <w:r w:rsidRPr="008455CB">
              <w:rPr>
                <w:rFonts w:ascii="Trebuchet MS" w:hAnsi="Trebuchet MS"/>
                <w:color w:val="000000"/>
                <w:sz w:val="22"/>
                <w:szCs w:val="22"/>
              </w:rPr>
              <w:t>Best practices for accessing the training easily and without interruption are as follows:</w:t>
            </w:r>
          </w:p>
          <w:p w14:paraId="49387C79" w14:textId="77777777" w:rsidR="004236D3" w:rsidRPr="008455CB" w:rsidRDefault="004236D3" w:rsidP="00AF627D">
            <w:pPr>
              <w:numPr>
                <w:ilvl w:val="0"/>
                <w:numId w:val="23"/>
              </w:numPr>
              <w:spacing w:before="100" w:beforeAutospacing="1" w:after="100" w:afterAutospacing="1"/>
              <w:jc w:val="left"/>
              <w:rPr>
                <w:sz w:val="22"/>
                <w:szCs w:val="22"/>
              </w:rPr>
            </w:pPr>
            <w:r w:rsidRPr="008455CB">
              <w:rPr>
                <w:rFonts w:ascii="Trebuchet MS" w:hAnsi="Trebuchet MS"/>
                <w:color w:val="000000"/>
                <w:sz w:val="22"/>
                <w:szCs w:val="22"/>
              </w:rPr>
              <w:t xml:space="preserve">Complete the training online in LAB using </w:t>
            </w:r>
            <w:r w:rsidRPr="008455CB">
              <w:rPr>
                <w:rFonts w:ascii="Trebuchet MS" w:hAnsi="Trebuchet MS"/>
                <w:color w:val="000000"/>
                <w:sz w:val="22"/>
                <w:szCs w:val="22"/>
                <w:u w:val="single"/>
              </w:rPr>
              <w:t>Internet Explorer or Google Chrome</w:t>
            </w:r>
            <w:r w:rsidRPr="008455CB">
              <w:rPr>
                <w:rFonts w:ascii="Trebuchet MS" w:hAnsi="Trebuchet MS"/>
                <w:color w:val="000000"/>
                <w:sz w:val="22"/>
                <w:szCs w:val="22"/>
              </w:rPr>
              <w:t xml:space="preserve"> as your browser</w:t>
            </w:r>
          </w:p>
          <w:p w14:paraId="170BFF7B" w14:textId="77777777" w:rsidR="004236D3" w:rsidRPr="008455CB" w:rsidRDefault="004236D3" w:rsidP="00AF627D">
            <w:pPr>
              <w:numPr>
                <w:ilvl w:val="0"/>
                <w:numId w:val="23"/>
              </w:numPr>
              <w:spacing w:before="100" w:beforeAutospacing="1" w:after="100" w:afterAutospacing="1"/>
              <w:jc w:val="left"/>
              <w:rPr>
                <w:sz w:val="22"/>
                <w:szCs w:val="22"/>
              </w:rPr>
            </w:pPr>
            <w:r w:rsidRPr="008455CB">
              <w:rPr>
                <w:rFonts w:ascii="Trebuchet MS" w:hAnsi="Trebuchet MS"/>
                <w:color w:val="000000"/>
                <w:sz w:val="22"/>
                <w:szCs w:val="22"/>
              </w:rPr>
              <w:t>Ensure you have a strong internet connection and are connected to the BCG network, either directly in the office (preferred) or through the VPN</w:t>
            </w:r>
          </w:p>
          <w:p w14:paraId="199B7BEE" w14:textId="77777777" w:rsidR="00D35090" w:rsidRDefault="00D35090" w:rsidP="004236D3">
            <w:pPr>
              <w:spacing w:before="100" w:beforeAutospacing="1" w:after="100" w:afterAutospacing="1"/>
              <w:jc w:val="left"/>
              <w:rPr>
                <w:rFonts w:ascii="Arial" w:hAnsi="Arial" w:cs="Arial"/>
                <w:color w:val="333333"/>
                <w:sz w:val="18"/>
                <w:szCs w:val="18"/>
                <w:lang w:eastAsia="en-US"/>
              </w:rPr>
            </w:pPr>
          </w:p>
        </w:tc>
      </w:tr>
    </w:tbl>
    <w:p w14:paraId="5C324A8B" w14:textId="189CC940" w:rsidR="00C873D1" w:rsidRDefault="00C873D1">
      <w:pPr>
        <w:spacing w:after="160" w:line="259" w:lineRule="auto"/>
        <w:rPr>
          <w:rFonts w:ascii="Arial" w:hAnsi="Arial" w:cs="Arial"/>
          <w:color w:val="333333"/>
          <w:sz w:val="18"/>
          <w:szCs w:val="18"/>
          <w:lang w:eastAsia="en-US"/>
        </w:rPr>
      </w:pPr>
    </w:p>
    <w:p w14:paraId="51E156EB" w14:textId="77777777" w:rsidR="00C873D1" w:rsidRDefault="00C873D1">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1615"/>
        <w:gridCol w:w="8177"/>
      </w:tblGrid>
      <w:tr w:rsidR="00651F67" w:rsidRPr="005045CD" w14:paraId="0F10D6D0" w14:textId="77777777" w:rsidTr="005045CD">
        <w:tc>
          <w:tcPr>
            <w:tcW w:w="1615" w:type="dxa"/>
          </w:tcPr>
          <w:p w14:paraId="5B979563" w14:textId="140D9A6B" w:rsidR="00651F67" w:rsidRPr="005045CD" w:rsidRDefault="00651F67" w:rsidP="005045CD">
            <w:pPr>
              <w:rPr>
                <w:b/>
              </w:rPr>
            </w:pPr>
            <w:r>
              <w:rPr>
                <w:b/>
              </w:rPr>
              <w:lastRenderedPageBreak/>
              <w:t>ID</w:t>
            </w:r>
          </w:p>
        </w:tc>
        <w:tc>
          <w:tcPr>
            <w:tcW w:w="8177" w:type="dxa"/>
          </w:tcPr>
          <w:p w14:paraId="614AD66C" w14:textId="6A4AC18D" w:rsidR="00651F67" w:rsidRDefault="00651F67" w:rsidP="00ED72B6">
            <w:pPr>
              <w:rPr>
                <w:b/>
              </w:rPr>
            </w:pPr>
            <w:r>
              <w:rPr>
                <w:b/>
              </w:rPr>
              <w:t>CR02</w:t>
            </w:r>
          </w:p>
        </w:tc>
      </w:tr>
      <w:tr w:rsidR="005045CD" w:rsidRPr="005045CD" w14:paraId="2C671373" w14:textId="77777777" w:rsidTr="005045CD">
        <w:tc>
          <w:tcPr>
            <w:tcW w:w="1615" w:type="dxa"/>
          </w:tcPr>
          <w:p w14:paraId="2CA283E2" w14:textId="77777777" w:rsidR="005045CD" w:rsidRPr="005045CD" w:rsidRDefault="005045CD" w:rsidP="005045CD">
            <w:pPr>
              <w:rPr>
                <w:b/>
              </w:rPr>
            </w:pPr>
            <w:proofErr w:type="spellStart"/>
            <w:r w:rsidRPr="005045CD">
              <w:rPr>
                <w:b/>
              </w:rPr>
              <w:t>PREM</w:t>
            </w:r>
            <w:proofErr w:type="spellEnd"/>
            <w:r w:rsidRPr="005045CD">
              <w:rPr>
                <w:b/>
              </w:rPr>
              <w:t xml:space="preserve">: </w:t>
            </w:r>
          </w:p>
        </w:tc>
        <w:tc>
          <w:tcPr>
            <w:tcW w:w="8177" w:type="dxa"/>
          </w:tcPr>
          <w:p w14:paraId="71AA46B2" w14:textId="7A88326A" w:rsidR="005045CD" w:rsidRPr="005045CD" w:rsidRDefault="00BB33EF" w:rsidP="00ED72B6">
            <w:pPr>
              <w:rPr>
                <w:b/>
              </w:rPr>
            </w:pPr>
            <w:r>
              <w:rPr>
                <w:b/>
              </w:rPr>
              <w:t>Target Date Reminder 1</w:t>
            </w:r>
          </w:p>
        </w:tc>
      </w:tr>
      <w:tr w:rsidR="005045CD" w:rsidRPr="005045CD" w14:paraId="07A52DDE" w14:textId="77777777" w:rsidTr="005045CD">
        <w:tc>
          <w:tcPr>
            <w:tcW w:w="1615" w:type="dxa"/>
          </w:tcPr>
          <w:p w14:paraId="0961F521" w14:textId="77777777" w:rsidR="005045CD" w:rsidRPr="005045CD" w:rsidRDefault="005045CD" w:rsidP="005045CD">
            <w:pPr>
              <w:rPr>
                <w:b/>
              </w:rPr>
            </w:pPr>
            <w:r w:rsidRPr="005045CD">
              <w:rPr>
                <w:b/>
              </w:rPr>
              <w:t xml:space="preserve">CLOUD: </w:t>
            </w:r>
          </w:p>
        </w:tc>
        <w:tc>
          <w:tcPr>
            <w:tcW w:w="8177" w:type="dxa"/>
          </w:tcPr>
          <w:p w14:paraId="0E059802" w14:textId="04F880A6" w:rsidR="005045CD" w:rsidRPr="005045CD" w:rsidRDefault="00BB33EF" w:rsidP="00ED72B6">
            <w:pPr>
              <w:rPr>
                <w:b/>
              </w:rPr>
            </w:pPr>
            <w:r w:rsidRPr="00BB33EF">
              <w:rPr>
                <w:b/>
              </w:rPr>
              <w:t>Certification due in X days</w:t>
            </w:r>
            <w:r>
              <w:rPr>
                <w:b/>
              </w:rPr>
              <w:t xml:space="preserve"> (Fire on day 7)</w:t>
            </w:r>
          </w:p>
        </w:tc>
      </w:tr>
      <w:tr w:rsidR="00AC4BE1" w:rsidRPr="005045CD" w14:paraId="0C08B8A3" w14:textId="77777777" w:rsidTr="005045CD">
        <w:tc>
          <w:tcPr>
            <w:tcW w:w="1615" w:type="dxa"/>
          </w:tcPr>
          <w:p w14:paraId="66DD4668" w14:textId="77777777" w:rsidR="00AC4BE1" w:rsidRPr="005045CD" w:rsidRDefault="00AC4BE1" w:rsidP="00AC4BE1">
            <w:pPr>
              <w:rPr>
                <w:b/>
              </w:rPr>
            </w:pPr>
            <w:r w:rsidRPr="005045CD">
              <w:rPr>
                <w:b/>
              </w:rPr>
              <w:t xml:space="preserve">Domain: </w:t>
            </w:r>
          </w:p>
        </w:tc>
        <w:tc>
          <w:tcPr>
            <w:tcW w:w="8177" w:type="dxa"/>
          </w:tcPr>
          <w:p w14:paraId="51E2FCCA" w14:textId="46FCC566" w:rsidR="00AC4BE1" w:rsidRPr="005045CD" w:rsidRDefault="00AC4BE1" w:rsidP="00AC4BE1">
            <w:pPr>
              <w:rPr>
                <w:b/>
              </w:rPr>
            </w:pPr>
            <w:r>
              <w:rPr>
                <w:b/>
              </w:rPr>
              <w:t>Compliance</w:t>
            </w:r>
          </w:p>
        </w:tc>
      </w:tr>
      <w:tr w:rsidR="00AC4BE1" w:rsidRPr="005045CD" w14:paraId="72743001" w14:textId="77777777" w:rsidTr="005045CD">
        <w:tc>
          <w:tcPr>
            <w:tcW w:w="1615" w:type="dxa"/>
          </w:tcPr>
          <w:p w14:paraId="45A0043B" w14:textId="77777777" w:rsidR="00AC4BE1" w:rsidRPr="005045CD" w:rsidRDefault="00AC4BE1" w:rsidP="00AC4BE1">
            <w:pPr>
              <w:rPr>
                <w:b/>
              </w:rPr>
            </w:pPr>
            <w:r w:rsidRPr="005045CD">
              <w:rPr>
                <w:b/>
              </w:rPr>
              <w:t xml:space="preserve">Action Name: </w:t>
            </w:r>
          </w:p>
        </w:tc>
        <w:tc>
          <w:tcPr>
            <w:tcW w:w="8177" w:type="dxa"/>
          </w:tcPr>
          <w:p w14:paraId="26CF1C0F" w14:textId="74AEDD21" w:rsidR="00AC4BE1" w:rsidRPr="005045CD" w:rsidRDefault="007F1DB2" w:rsidP="007F1DB2">
            <w:pPr>
              <w:rPr>
                <w:b/>
              </w:rPr>
            </w:pPr>
            <w:ins w:id="4" w:author="Colonero Maxwell" w:date="2019-11-21T11:17:00Z">
              <w:r>
                <w:rPr>
                  <w:b/>
                </w:rPr>
                <w:t xml:space="preserve">Standard </w:t>
              </w:r>
            </w:ins>
            <w:r w:rsidR="00AC4BE1">
              <w:rPr>
                <w:b/>
              </w:rPr>
              <w:t>1</w:t>
            </w:r>
            <w:r w:rsidR="00AC4BE1" w:rsidRPr="00AC4BE1">
              <w:rPr>
                <w:b/>
                <w:vertAlign w:val="superscript"/>
              </w:rPr>
              <w:t>st</w:t>
            </w:r>
            <w:r w:rsidR="00AC4BE1">
              <w:rPr>
                <w:b/>
              </w:rPr>
              <w:t xml:space="preserve"> </w:t>
            </w:r>
            <w:r w:rsidR="00AF627D">
              <w:rPr>
                <w:b/>
              </w:rPr>
              <w:t xml:space="preserve">Reminder - </w:t>
            </w:r>
            <w:del w:id="5" w:author="Colonero Maxwell" w:date="2019-11-21T11:17:00Z">
              <w:r w:rsidR="00AC4BE1" w:rsidDel="007F1DB2">
                <w:rPr>
                  <w:b/>
                </w:rPr>
                <w:delText xml:space="preserve">Combined </w:delText>
              </w:r>
            </w:del>
            <w:r w:rsidR="00AC4BE1">
              <w:rPr>
                <w:b/>
              </w:rPr>
              <w:t xml:space="preserve">Compliance </w:t>
            </w:r>
            <w:r w:rsidR="00AF627D">
              <w:rPr>
                <w:b/>
              </w:rPr>
              <w:t>(</w:t>
            </w:r>
            <w:r w:rsidR="00E85DA6">
              <w:rPr>
                <w:b/>
              </w:rPr>
              <w:t>Sent on Day 7)</w:t>
            </w:r>
          </w:p>
        </w:tc>
      </w:tr>
      <w:tr w:rsidR="00AC4BE1" w:rsidRPr="005045CD" w14:paraId="53EF2C46" w14:textId="77777777" w:rsidTr="005045CD">
        <w:tc>
          <w:tcPr>
            <w:tcW w:w="1615" w:type="dxa"/>
          </w:tcPr>
          <w:p w14:paraId="6E629E48" w14:textId="77777777" w:rsidR="00AC4BE1" w:rsidRPr="005045CD" w:rsidRDefault="00AC4BE1" w:rsidP="00AC4BE1">
            <w:pPr>
              <w:rPr>
                <w:b/>
              </w:rPr>
            </w:pPr>
            <w:r w:rsidRPr="005045CD">
              <w:rPr>
                <w:b/>
              </w:rPr>
              <w:t xml:space="preserve">Code: </w:t>
            </w:r>
          </w:p>
        </w:tc>
        <w:tc>
          <w:tcPr>
            <w:tcW w:w="8177" w:type="dxa"/>
          </w:tcPr>
          <w:p w14:paraId="585F1D2D" w14:textId="32447338" w:rsidR="00AC4BE1" w:rsidRPr="005045CD" w:rsidRDefault="00AC4BE1" w:rsidP="00AC4BE1">
            <w:pPr>
              <w:rPr>
                <w:b/>
              </w:rPr>
            </w:pPr>
          </w:p>
        </w:tc>
      </w:tr>
      <w:tr w:rsidR="00AC4BE1" w:rsidRPr="005045CD" w14:paraId="4E74BF8C" w14:textId="77777777" w:rsidTr="005045CD">
        <w:tc>
          <w:tcPr>
            <w:tcW w:w="1615" w:type="dxa"/>
          </w:tcPr>
          <w:p w14:paraId="19826CF9" w14:textId="77777777" w:rsidR="00AC4BE1" w:rsidRPr="005045CD" w:rsidRDefault="00AC4BE1" w:rsidP="00AC4BE1">
            <w:pPr>
              <w:rPr>
                <w:rFonts w:ascii="Arial" w:hAnsi="Arial" w:cs="Arial"/>
                <w:color w:val="333333"/>
                <w:sz w:val="18"/>
                <w:szCs w:val="18"/>
                <w:lang w:eastAsia="en-US"/>
              </w:rPr>
            </w:pPr>
            <w:r w:rsidRPr="005045CD">
              <w:rPr>
                <w:b/>
              </w:rPr>
              <w:t xml:space="preserve">Named Quires: </w:t>
            </w:r>
          </w:p>
        </w:tc>
        <w:tc>
          <w:tcPr>
            <w:tcW w:w="8177" w:type="dxa"/>
          </w:tcPr>
          <w:p w14:paraId="3B9B4361" w14:textId="6F4C60B6" w:rsidR="00AC4BE1" w:rsidRPr="005045CD" w:rsidRDefault="00AC4BE1" w:rsidP="00AC4BE1">
            <w:pPr>
              <w:rPr>
                <w:b/>
              </w:rPr>
            </w:pPr>
            <w:r w:rsidRPr="004236D3">
              <w:rPr>
                <w:b/>
              </w:rPr>
              <w:t>Learner with required certification</w:t>
            </w:r>
          </w:p>
        </w:tc>
      </w:tr>
    </w:tbl>
    <w:p w14:paraId="6FE5397E" w14:textId="77777777" w:rsidR="00D35090" w:rsidRDefault="00D35090" w:rsidP="003B3E0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B5770" w14:paraId="4F135CF1" w14:textId="77777777" w:rsidTr="00DB5770">
        <w:tc>
          <w:tcPr>
            <w:tcW w:w="9792" w:type="dxa"/>
          </w:tcPr>
          <w:p w14:paraId="47DB9C98" w14:textId="6F6C468E" w:rsidR="00DB5770" w:rsidRDefault="00DB5770" w:rsidP="00C873D1">
            <w:pPr>
              <w:jc w:val="left"/>
              <w:rPr>
                <w:rFonts w:ascii="Arial" w:hAnsi="Arial" w:cs="Arial"/>
                <w:color w:val="333333"/>
                <w:sz w:val="18"/>
                <w:szCs w:val="18"/>
                <w:lang w:eastAsia="en-US"/>
              </w:rPr>
            </w:pPr>
            <w:r w:rsidRPr="005045CD">
              <w:rPr>
                <w:b/>
              </w:rPr>
              <w:t>Subject</w:t>
            </w:r>
            <w:r w:rsidRPr="005045CD">
              <w:t xml:space="preserve">: </w:t>
            </w:r>
            <w:r w:rsidR="00C873D1" w:rsidRPr="0069017B">
              <w:t xml:space="preserve">1st Reminder BCG </w:t>
            </w:r>
            <w:r w:rsidR="00C873D1">
              <w:t xml:space="preserve">Mandatory </w:t>
            </w:r>
            <w:r w:rsidR="00C873D1" w:rsidRPr="0069017B">
              <w:t>Training</w:t>
            </w:r>
            <w:r w:rsidR="00BB33EF">
              <w:t xml:space="preserve"> - </w:t>
            </w:r>
            <w:r w:rsidR="00BB33EF" w:rsidRPr="00BB33EF">
              <w:t>@</w:t>
            </w:r>
            <w:proofErr w:type="spellStart"/>
            <w:r w:rsidR="00BB33EF" w:rsidRPr="00BB33EF">
              <w:t>HeldCertification_Name</w:t>
            </w:r>
            <w:proofErr w:type="spellEnd"/>
            <w:r w:rsidR="00BB33EF" w:rsidRPr="00BB33EF">
              <w:t>@</w:t>
            </w:r>
            <w:r w:rsidR="00BB33EF">
              <w:t xml:space="preserve"> -</w:t>
            </w:r>
            <w:r w:rsidR="00C873D1" w:rsidRPr="0069017B">
              <w:t xml:space="preserve"> Deadline</w:t>
            </w:r>
            <w:r w:rsidR="00AC4BE1">
              <w:t>:</w:t>
            </w:r>
            <w:r w:rsidR="00C873D1" w:rsidRPr="0069017B">
              <w:t xml:space="preserve"> </w:t>
            </w:r>
            <w:r w:rsidR="00AC4BE1" w:rsidRPr="00AC4BE1">
              <w:t>@</w:t>
            </w:r>
            <w:proofErr w:type="spellStart"/>
            <w:r w:rsidR="00AC4BE1" w:rsidRPr="00AC4BE1">
              <w:t>HeldCertification_Target_Date</w:t>
            </w:r>
            <w:proofErr w:type="spellEnd"/>
            <w:r w:rsidR="00AC4BE1" w:rsidRPr="00AC4BE1">
              <w:t>@</w:t>
            </w:r>
          </w:p>
        </w:tc>
      </w:tr>
      <w:tr w:rsidR="00DB5770" w14:paraId="34C03D40" w14:textId="77777777" w:rsidTr="00DB5770">
        <w:tc>
          <w:tcPr>
            <w:tcW w:w="9792" w:type="dxa"/>
          </w:tcPr>
          <w:p w14:paraId="6E1D96CE" w14:textId="77777777" w:rsidR="009358C4" w:rsidRDefault="009358C4" w:rsidP="00AC4BE1">
            <w:pPr>
              <w:spacing w:after="240"/>
              <w:jc w:val="left"/>
              <w:rPr>
                <w:rFonts w:ascii="Trebuchet MS" w:hAnsi="Trebuchet MS"/>
                <w:color w:val="000000"/>
                <w:sz w:val="28"/>
                <w:szCs w:val="22"/>
              </w:rPr>
            </w:pPr>
            <w:r w:rsidRPr="009358C4">
              <w:rPr>
                <w:rFonts w:ascii="Trebuchet MS" w:hAnsi="Trebuchet MS"/>
                <w:color w:val="000000"/>
                <w:sz w:val="28"/>
                <w:szCs w:val="22"/>
              </w:rPr>
              <w:t xml:space="preserve">HEADER: </w:t>
            </w:r>
            <w:r w:rsidRPr="009358C4">
              <w:rPr>
                <w:rStyle w:val="Hyperlink"/>
                <w:rFonts w:ascii="Trebuchet MS" w:hAnsi="Trebuchet MS"/>
                <w:color w:val="177B57"/>
                <w:sz w:val="28"/>
                <w:szCs w:val="22"/>
                <w:u w:val="none"/>
              </w:rPr>
              <w:t>@</w:t>
            </w:r>
            <w:proofErr w:type="spellStart"/>
            <w:r w:rsidRPr="009358C4">
              <w:rPr>
                <w:rStyle w:val="Hyperlink"/>
                <w:rFonts w:ascii="Trebuchet MS" w:hAnsi="Trebuchet MS"/>
                <w:color w:val="177B57"/>
                <w:sz w:val="28"/>
                <w:szCs w:val="22"/>
                <w:u w:val="none"/>
              </w:rPr>
              <w:t>HeldCertification_Name</w:t>
            </w:r>
            <w:proofErr w:type="spellEnd"/>
            <w:r w:rsidRPr="009358C4">
              <w:rPr>
                <w:rStyle w:val="Hyperlink"/>
                <w:rFonts w:ascii="Trebuchet MS" w:hAnsi="Trebuchet MS"/>
                <w:color w:val="177B57"/>
                <w:sz w:val="28"/>
                <w:szCs w:val="22"/>
                <w:u w:val="none"/>
              </w:rPr>
              <w:t>@</w:t>
            </w:r>
          </w:p>
          <w:p w14:paraId="37B76B4A" w14:textId="002F43A4" w:rsidR="00C873D1" w:rsidRPr="009358C4" w:rsidRDefault="00C873D1" w:rsidP="00AC4BE1">
            <w:pPr>
              <w:spacing w:after="240"/>
              <w:jc w:val="left"/>
              <w:rPr>
                <w:rFonts w:ascii="Trebuchet MS" w:hAnsi="Trebuchet MS"/>
                <w:color w:val="000000"/>
                <w:sz w:val="28"/>
                <w:szCs w:val="22"/>
              </w:rPr>
            </w:pPr>
            <w:r w:rsidRPr="00AC4BE1">
              <w:rPr>
                <w:rFonts w:ascii="Trebuchet MS" w:hAnsi="Trebuchet MS"/>
                <w:color w:val="000000"/>
                <w:sz w:val="22"/>
                <w:szCs w:val="22"/>
              </w:rPr>
              <w:t>Hi @</w:t>
            </w:r>
            <w:proofErr w:type="spellStart"/>
            <w:ins w:id="6" w:author="Colonero Maxwell" w:date="2019-11-21T11:18:00Z">
              <w:r w:rsidR="007F1DB2" w:rsidRPr="007F1DB2">
                <w:rPr>
                  <w:rFonts w:ascii="Trebuchet MS" w:hAnsi="Trebuchet MS"/>
                  <w:color w:val="000000"/>
                  <w:sz w:val="22"/>
                  <w:szCs w:val="22"/>
                </w:rPr>
                <w:t>HeldCertification_Learner_FirstName</w:t>
              </w:r>
            </w:ins>
            <w:proofErr w:type="spellEnd"/>
            <w:del w:id="7" w:author="Colonero Maxwell" w:date="2019-11-21T11:18:00Z">
              <w:r w:rsidRPr="00AC4BE1" w:rsidDel="007F1DB2">
                <w:rPr>
                  <w:rFonts w:ascii="Trebuchet MS" w:hAnsi="Trebuchet MS"/>
                  <w:color w:val="000000"/>
                  <w:sz w:val="22"/>
                  <w:szCs w:val="22"/>
                </w:rPr>
                <w:delText>HeldCertification_Learner</w:delText>
              </w:r>
            </w:del>
            <w:r w:rsidRPr="00AC4BE1">
              <w:rPr>
                <w:rFonts w:ascii="Trebuchet MS" w:hAnsi="Trebuchet MS"/>
                <w:color w:val="000000"/>
                <w:sz w:val="22"/>
                <w:szCs w:val="22"/>
              </w:rPr>
              <w:t>@,</w:t>
            </w:r>
          </w:p>
          <w:p w14:paraId="2341868D" w14:textId="3C8E0B65" w:rsidR="00EF5977" w:rsidRPr="00EF5977" w:rsidRDefault="00EF5977" w:rsidP="00EF5977">
            <w:pPr>
              <w:pStyle w:val="NormalWeb"/>
              <w:rPr>
                <w:rFonts w:ascii="Trebuchet MS" w:hAnsi="Trebuchet MS"/>
                <w:color w:val="000000"/>
                <w:sz w:val="22"/>
                <w:szCs w:val="22"/>
              </w:rPr>
            </w:pPr>
            <w:r w:rsidRPr="00EF5977">
              <w:rPr>
                <w:rFonts w:ascii="Trebuchet MS" w:hAnsi="Trebuchet MS"/>
                <w:color w:val="000000"/>
                <w:sz w:val="22"/>
                <w:szCs w:val="22"/>
              </w:rPr>
              <w:t>Our current records indicate that you have not completed the @</w:t>
            </w:r>
            <w:proofErr w:type="spellStart"/>
            <w:r w:rsidRPr="00EF5977">
              <w:rPr>
                <w:rFonts w:ascii="Trebuchet MS" w:hAnsi="Trebuchet MS"/>
                <w:color w:val="000000"/>
                <w:sz w:val="22"/>
                <w:szCs w:val="22"/>
              </w:rPr>
              <w:t>HeldCertification_Name</w:t>
            </w:r>
            <w:proofErr w:type="spellEnd"/>
            <w:r w:rsidRPr="00EF5977">
              <w:rPr>
                <w:rFonts w:ascii="Trebuchet MS" w:hAnsi="Trebuchet MS"/>
                <w:color w:val="000000"/>
                <w:sz w:val="22"/>
                <w:szCs w:val="22"/>
              </w:rPr>
              <w:t>@</w:t>
            </w:r>
            <w:r>
              <w:rPr>
                <w:rFonts w:ascii="Trebuchet MS" w:hAnsi="Trebuchet MS"/>
                <w:color w:val="000000"/>
                <w:sz w:val="22"/>
                <w:szCs w:val="22"/>
              </w:rPr>
              <w:t xml:space="preserve"> </w:t>
            </w:r>
            <w:r w:rsidRPr="00EF5977">
              <w:rPr>
                <w:rFonts w:ascii="Trebuchet MS" w:hAnsi="Trebuchet MS"/>
                <w:color w:val="000000"/>
                <w:sz w:val="22"/>
                <w:szCs w:val="22"/>
              </w:rPr>
              <w:t xml:space="preserve">required training module and the deadline of </w:t>
            </w:r>
            <w:r w:rsidRPr="00EF5977">
              <w:rPr>
                <w:rFonts w:ascii="Trebuchet MS" w:hAnsi="Trebuchet MS"/>
                <w:color w:val="FF0000"/>
                <w:sz w:val="22"/>
                <w:szCs w:val="22"/>
              </w:rPr>
              <w:t>@HeldCertification_Target_Date@</w:t>
            </w:r>
            <w:r>
              <w:rPr>
                <w:rFonts w:ascii="Trebuchet MS" w:hAnsi="Trebuchet MS"/>
                <w:color w:val="000000"/>
                <w:sz w:val="22"/>
                <w:szCs w:val="22"/>
              </w:rPr>
              <w:t xml:space="preserve"> </w:t>
            </w:r>
            <w:r w:rsidRPr="00EF5977">
              <w:rPr>
                <w:rFonts w:ascii="Trebuchet MS" w:hAnsi="Trebuchet MS"/>
                <w:color w:val="000000"/>
                <w:sz w:val="22"/>
                <w:szCs w:val="22"/>
              </w:rPr>
              <w:t>is quickly approaching.</w:t>
            </w:r>
          </w:p>
          <w:p w14:paraId="23D3997B" w14:textId="77777777" w:rsidR="00EF5977" w:rsidRPr="00EF5977" w:rsidRDefault="00EF5977" w:rsidP="00EF5977">
            <w:pPr>
              <w:pStyle w:val="NormalWeb"/>
              <w:rPr>
                <w:rFonts w:ascii="Trebuchet MS" w:hAnsi="Trebuchet MS"/>
                <w:color w:val="000000"/>
                <w:sz w:val="22"/>
                <w:szCs w:val="22"/>
              </w:rPr>
            </w:pPr>
          </w:p>
          <w:p w14:paraId="07B3B763" w14:textId="6B282E6F" w:rsidR="00EF5977" w:rsidRPr="00EF5977" w:rsidRDefault="00EF5977" w:rsidP="00EF5977">
            <w:pPr>
              <w:pStyle w:val="NormalWeb"/>
              <w:rPr>
                <w:rFonts w:ascii="Trebuchet MS" w:hAnsi="Trebuchet MS"/>
                <w:color w:val="000000"/>
                <w:sz w:val="22"/>
                <w:szCs w:val="22"/>
              </w:rPr>
            </w:pPr>
            <w:commentRangeStart w:id="8"/>
            <w:r w:rsidRPr="00EF5977">
              <w:rPr>
                <w:rStyle w:val="Hyperlink"/>
                <w:rFonts w:ascii="Trebuchet MS" w:hAnsi="Trebuchet MS"/>
                <w:b/>
                <w:bCs/>
                <w:color w:val="177B57"/>
                <w:sz w:val="22"/>
                <w:szCs w:val="22"/>
              </w:rPr>
              <w:t>Click here</w:t>
            </w:r>
            <w:r w:rsidRPr="00EF5977">
              <w:rPr>
                <w:rFonts w:ascii="Trebuchet MS" w:hAnsi="Trebuchet MS"/>
                <w:color w:val="000000"/>
                <w:sz w:val="22"/>
                <w:szCs w:val="22"/>
              </w:rPr>
              <w:t xml:space="preserve"> </w:t>
            </w:r>
            <w:commentRangeEnd w:id="8"/>
            <w:r>
              <w:rPr>
                <w:rStyle w:val="CommentReference"/>
                <w:rFonts w:ascii="Henderson BCG Serif" w:hAnsi="Henderson BCG Serif"/>
              </w:rPr>
              <w:commentReference w:id="8"/>
            </w:r>
            <w:r w:rsidRPr="00EF5977">
              <w:rPr>
                <w:rFonts w:ascii="Trebuchet MS" w:hAnsi="Trebuchet MS"/>
                <w:color w:val="000000"/>
                <w:sz w:val="22"/>
                <w:szCs w:val="22"/>
              </w:rPr>
              <w:t>to access the training module assigned to you.</w:t>
            </w:r>
          </w:p>
          <w:p w14:paraId="148F112E" w14:textId="77777777" w:rsidR="00EF5977" w:rsidRPr="00EF5977" w:rsidRDefault="00EF5977" w:rsidP="00EF5977">
            <w:pPr>
              <w:pStyle w:val="NormalWeb"/>
              <w:rPr>
                <w:rFonts w:ascii="Trebuchet MS" w:hAnsi="Trebuchet MS"/>
                <w:color w:val="000000"/>
                <w:sz w:val="22"/>
                <w:szCs w:val="22"/>
              </w:rPr>
            </w:pPr>
          </w:p>
          <w:p w14:paraId="4F92DEBD" w14:textId="77777777" w:rsidR="00EF5977" w:rsidRPr="00EF5977" w:rsidRDefault="00EF5977" w:rsidP="00EF5977">
            <w:pPr>
              <w:pStyle w:val="NormalWeb"/>
              <w:rPr>
                <w:rFonts w:ascii="Trebuchet MS" w:hAnsi="Trebuchet MS"/>
                <w:color w:val="FF0000"/>
                <w:sz w:val="22"/>
                <w:szCs w:val="22"/>
              </w:rPr>
            </w:pPr>
            <w:r w:rsidRPr="00EF5977">
              <w:rPr>
                <w:rFonts w:ascii="Trebuchet MS" w:hAnsi="Trebuchet MS"/>
                <w:color w:val="FF0000"/>
                <w:sz w:val="22"/>
                <w:szCs w:val="22"/>
              </w:rPr>
              <w:t>If you fail to complete the training in the time required, your e-mail will be suspended until the training and acknowledgement are completed.</w:t>
            </w:r>
          </w:p>
          <w:p w14:paraId="5077C802" w14:textId="77777777" w:rsidR="00EF5977" w:rsidRPr="00EF5977" w:rsidRDefault="00EF5977" w:rsidP="00EF5977">
            <w:pPr>
              <w:pStyle w:val="NormalWeb"/>
              <w:rPr>
                <w:rFonts w:ascii="Trebuchet MS" w:hAnsi="Trebuchet MS"/>
                <w:color w:val="000000"/>
                <w:sz w:val="22"/>
                <w:szCs w:val="22"/>
              </w:rPr>
            </w:pPr>
          </w:p>
          <w:p w14:paraId="394F6AAF" w14:textId="3D731334" w:rsidR="00EF5977" w:rsidRPr="00EF5977" w:rsidRDefault="00EF5977" w:rsidP="00EF5977">
            <w:pPr>
              <w:pStyle w:val="NormalWeb"/>
              <w:rPr>
                <w:rFonts w:ascii="Trebuchet MS" w:hAnsi="Trebuchet MS"/>
                <w:color w:val="000000"/>
                <w:sz w:val="22"/>
                <w:szCs w:val="22"/>
              </w:rPr>
            </w:pPr>
            <w:r>
              <w:rPr>
                <w:rFonts w:ascii="Trebuchet MS" w:hAnsi="Trebuchet MS"/>
                <w:color w:val="000000"/>
                <w:sz w:val="22"/>
                <w:szCs w:val="22"/>
              </w:rPr>
              <w:t>What you need to know:</w:t>
            </w:r>
          </w:p>
          <w:p w14:paraId="77E2E189" w14:textId="3AEE13B8" w:rsidR="00EF5977" w:rsidRPr="00EF5977" w:rsidRDefault="00EF5977" w:rsidP="00EF5977">
            <w:pPr>
              <w:numPr>
                <w:ilvl w:val="0"/>
                <w:numId w:val="19"/>
              </w:numPr>
              <w:spacing w:before="100" w:beforeAutospacing="1" w:after="100" w:afterAutospacing="1"/>
              <w:rPr>
                <w:rFonts w:ascii="Trebuchet MS" w:hAnsi="Trebuchet MS"/>
                <w:color w:val="000000"/>
                <w:sz w:val="22"/>
                <w:szCs w:val="22"/>
              </w:rPr>
            </w:pPr>
            <w:r w:rsidRPr="00EF5977">
              <w:rPr>
                <w:rFonts w:ascii="Trebuchet MS" w:hAnsi="Trebuchet MS"/>
                <w:color w:val="000000"/>
                <w:sz w:val="22"/>
                <w:szCs w:val="22"/>
              </w:rPr>
              <w:t xml:space="preserve">The </w:t>
            </w:r>
            <w:r w:rsidRPr="00DA7377">
              <w:rPr>
                <w:rFonts w:ascii="Trebuchet MS" w:hAnsi="Trebuchet MS"/>
                <w:color w:val="000000"/>
                <w:sz w:val="22"/>
                <w:szCs w:val="22"/>
                <w:u w:val="single"/>
              </w:rPr>
              <w:t>deadline to complete</w:t>
            </w:r>
            <w:r w:rsidRPr="00EF5977">
              <w:rPr>
                <w:rFonts w:ascii="Trebuchet MS" w:hAnsi="Trebuchet MS"/>
                <w:color w:val="000000"/>
                <w:sz w:val="22"/>
                <w:szCs w:val="22"/>
              </w:rPr>
              <w:t xml:space="preserve"> the module is </w:t>
            </w:r>
            <w:r w:rsidRPr="00EF5977">
              <w:rPr>
                <w:rFonts w:ascii="Trebuchet MS" w:hAnsi="Trebuchet MS"/>
                <w:color w:val="FF0000"/>
                <w:sz w:val="22"/>
                <w:szCs w:val="22"/>
              </w:rPr>
              <w:t>@HeldCertification_Target_Date@</w:t>
            </w:r>
          </w:p>
          <w:p w14:paraId="6FB58145" w14:textId="0CC5AB95" w:rsidR="00EF5977" w:rsidRPr="00EF5977" w:rsidRDefault="00EF5977" w:rsidP="00EF5977">
            <w:pPr>
              <w:numPr>
                <w:ilvl w:val="0"/>
                <w:numId w:val="19"/>
              </w:numPr>
              <w:spacing w:before="100" w:beforeAutospacing="1" w:after="100" w:afterAutospacing="1"/>
              <w:rPr>
                <w:rFonts w:ascii="Trebuchet MS" w:hAnsi="Trebuchet MS"/>
                <w:color w:val="000000"/>
                <w:sz w:val="22"/>
                <w:szCs w:val="22"/>
              </w:rPr>
            </w:pPr>
            <w:r w:rsidRPr="00EF5977">
              <w:rPr>
                <w:rFonts w:ascii="Trebuchet MS" w:hAnsi="Trebuchet MS"/>
                <w:color w:val="000000"/>
                <w:sz w:val="22"/>
                <w:szCs w:val="22"/>
              </w:rPr>
              <w:t>The c</w:t>
            </w:r>
            <w:r w:rsidR="005742F3">
              <w:rPr>
                <w:rFonts w:ascii="Trebuchet MS" w:hAnsi="Trebuchet MS"/>
                <w:color w:val="000000"/>
                <w:sz w:val="22"/>
                <w:szCs w:val="22"/>
              </w:rPr>
              <w:t xml:space="preserve">ourse will take approximately </w:t>
            </w:r>
            <w:r w:rsidR="009358C4">
              <w:rPr>
                <w:rFonts w:ascii="Trebuchet MS" w:hAnsi="Trebuchet MS"/>
                <w:color w:val="000000"/>
                <w:sz w:val="22"/>
                <w:szCs w:val="22"/>
              </w:rPr>
              <w:t>30</w:t>
            </w:r>
            <w:r w:rsidRPr="00EF5977">
              <w:rPr>
                <w:rFonts w:ascii="Trebuchet MS" w:hAnsi="Trebuchet MS"/>
                <w:color w:val="000000"/>
                <w:sz w:val="22"/>
                <w:szCs w:val="22"/>
              </w:rPr>
              <w:t xml:space="preserve"> minutes to complete</w:t>
            </w:r>
          </w:p>
          <w:p w14:paraId="1051F700" w14:textId="08EC14CF" w:rsidR="00EF5977" w:rsidRPr="00EF5977" w:rsidRDefault="00EF5977" w:rsidP="0014005A">
            <w:pPr>
              <w:numPr>
                <w:ilvl w:val="0"/>
                <w:numId w:val="19"/>
              </w:numPr>
              <w:spacing w:before="100" w:beforeAutospacing="1" w:after="100" w:afterAutospacing="1"/>
              <w:rPr>
                <w:rFonts w:ascii="Trebuchet MS" w:hAnsi="Trebuchet MS"/>
                <w:color w:val="000000"/>
                <w:sz w:val="22"/>
                <w:szCs w:val="22"/>
              </w:rPr>
            </w:pPr>
            <w:r w:rsidRPr="00EF5977">
              <w:rPr>
                <w:rFonts w:ascii="Trebuchet MS" w:hAnsi="Trebuchet MS"/>
                <w:color w:val="000000"/>
                <w:sz w:val="22"/>
                <w:szCs w:val="22"/>
              </w:rPr>
              <w:t>Submit the electronic acknowledgement at the end of the course to ensure a successful completio</w:t>
            </w:r>
            <w:r>
              <w:rPr>
                <w:rFonts w:ascii="Trebuchet MS" w:hAnsi="Trebuchet MS"/>
                <w:color w:val="000000"/>
                <w:sz w:val="22"/>
                <w:szCs w:val="22"/>
              </w:rPr>
              <w:t>n</w:t>
            </w:r>
          </w:p>
          <w:p w14:paraId="57DEAAE3" w14:textId="77777777" w:rsidR="00C873D1" w:rsidRPr="00AC4BE1" w:rsidRDefault="00C873D1" w:rsidP="00AC4BE1">
            <w:pPr>
              <w:jc w:val="left"/>
              <w:rPr>
                <w:sz w:val="22"/>
                <w:szCs w:val="22"/>
              </w:rPr>
            </w:pPr>
            <w:r w:rsidRPr="00AC4BE1">
              <w:rPr>
                <w:rFonts w:ascii="Trebuchet MS" w:hAnsi="Trebuchet MS"/>
                <w:color w:val="000000"/>
                <w:sz w:val="22"/>
                <w:szCs w:val="22"/>
              </w:rPr>
              <w:t>Who you can ask questions:</w:t>
            </w:r>
            <w:r w:rsidRPr="00AC4BE1">
              <w:rPr>
                <w:sz w:val="22"/>
                <w:szCs w:val="22"/>
              </w:rPr>
              <w:t xml:space="preserve"> </w:t>
            </w:r>
          </w:p>
          <w:p w14:paraId="144EBBF5" w14:textId="77777777" w:rsidR="00C873D1" w:rsidRPr="00AC4BE1" w:rsidRDefault="00C873D1" w:rsidP="00AF627D">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If you do not have LAB access, please contact your local HR representative for further action</w:t>
            </w:r>
          </w:p>
          <w:p w14:paraId="2B8D524A" w14:textId="77777777" w:rsidR="00C873D1" w:rsidRPr="00AC4BE1" w:rsidRDefault="00C873D1" w:rsidP="00AF627D">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For technical issues accessing the modules, please contact </w:t>
            </w:r>
            <w:r w:rsidRPr="00AC4BE1">
              <w:rPr>
                <w:rFonts w:ascii="Trebuchet MS" w:hAnsi="Trebuchet MS"/>
                <w:sz w:val="22"/>
                <w:szCs w:val="22"/>
              </w:rPr>
              <w:t xml:space="preserve">the </w:t>
            </w:r>
            <w:hyperlink r:id="rId10" w:anchor="?%0Asid=194" w:history="1">
              <w:r w:rsidRPr="00AC4BE1">
                <w:rPr>
                  <w:rStyle w:val="Hyperlink"/>
                  <w:rFonts w:ascii="Trebuchet MS" w:hAnsi="Trebuchet MS"/>
                  <w:color w:val="177B57"/>
                  <w:sz w:val="22"/>
                  <w:szCs w:val="22"/>
                </w:rPr>
                <w:t>Service Center</w:t>
              </w:r>
            </w:hyperlink>
            <w:r w:rsidRPr="00AC4BE1">
              <w:rPr>
                <w:rFonts w:ascii="Trebuchet MS" w:hAnsi="Trebuchet MS"/>
                <w:sz w:val="22"/>
                <w:szCs w:val="22"/>
              </w:rPr>
              <w:t xml:space="preserve"> for support</w:t>
            </w:r>
          </w:p>
          <w:p w14:paraId="679AA1C5" w14:textId="77777777" w:rsidR="00C873D1" w:rsidRPr="00AC4BE1" w:rsidRDefault="00C873D1" w:rsidP="00AF627D">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 xml:space="preserve">For all other questions about the modules </w:t>
            </w:r>
            <w:r w:rsidRPr="00AC4BE1">
              <w:rPr>
                <w:rFonts w:ascii="Trebuchet MS" w:hAnsi="Trebuchet MS"/>
                <w:sz w:val="22"/>
                <w:szCs w:val="22"/>
              </w:rPr>
              <w:t xml:space="preserve">contact </w:t>
            </w:r>
            <w:hyperlink r:id="rId11" w:history="1">
              <w:r w:rsidRPr="00AC4BE1">
                <w:rPr>
                  <w:rStyle w:val="Hyperlink"/>
                  <w:rFonts w:ascii="Trebuchet MS" w:hAnsi="Trebuchet MS"/>
                  <w:color w:val="177B57"/>
                  <w:sz w:val="22"/>
                  <w:szCs w:val="22"/>
                </w:rPr>
                <w:t>compliancetraining@bcg.com</w:t>
              </w:r>
            </w:hyperlink>
            <w:r w:rsidRPr="00AC4BE1">
              <w:rPr>
                <w:rFonts w:ascii="Trebuchet MS" w:hAnsi="Trebuchet MS"/>
                <w:color w:val="000000"/>
                <w:sz w:val="22"/>
                <w:szCs w:val="22"/>
              </w:rPr>
              <w:t xml:space="preserve">  </w:t>
            </w:r>
          </w:p>
          <w:p w14:paraId="323CE7F2" w14:textId="77777777" w:rsidR="00C873D1" w:rsidRPr="00AC4BE1" w:rsidRDefault="00C873D1" w:rsidP="00AC4BE1">
            <w:pPr>
              <w:spacing w:after="240"/>
              <w:jc w:val="left"/>
              <w:rPr>
                <w:sz w:val="22"/>
                <w:szCs w:val="22"/>
              </w:rPr>
            </w:pPr>
            <w:r w:rsidRPr="00AC4BE1">
              <w:rPr>
                <w:rFonts w:ascii="Trebuchet MS" w:hAnsi="Trebuchet MS"/>
                <w:sz w:val="22"/>
                <w:szCs w:val="22"/>
              </w:rPr>
              <w:t>Kind regards,</w:t>
            </w:r>
            <w:r w:rsidRPr="00AC4BE1">
              <w:rPr>
                <w:rFonts w:ascii="Trebuchet MS" w:hAnsi="Trebuchet MS"/>
                <w:sz w:val="22"/>
                <w:szCs w:val="22"/>
              </w:rPr>
              <w:br/>
              <w:t>BCG's Compliance Team</w:t>
            </w:r>
          </w:p>
          <w:p w14:paraId="659AFF89" w14:textId="77777777" w:rsidR="00C873D1" w:rsidRPr="00AC4BE1" w:rsidRDefault="00651F67" w:rsidP="00AC4BE1">
            <w:pPr>
              <w:jc w:val="left"/>
              <w:rPr>
                <w:sz w:val="22"/>
                <w:szCs w:val="22"/>
              </w:rPr>
            </w:pPr>
            <w:r>
              <w:rPr>
                <w:sz w:val="22"/>
                <w:szCs w:val="22"/>
              </w:rPr>
              <w:pict w14:anchorId="6C18551B">
                <v:rect id="_x0000_i1026" style="width:490.1pt;height:1.5pt" o:hrstd="t" o:hr="t" fillcolor="#a0a0a0" stroked="f"/>
              </w:pict>
            </w:r>
          </w:p>
          <w:p w14:paraId="064A15B2" w14:textId="77777777" w:rsidR="00C873D1" w:rsidRPr="00AC4BE1" w:rsidRDefault="00C873D1" w:rsidP="00AC4BE1">
            <w:pPr>
              <w:jc w:val="left"/>
              <w:rPr>
                <w:sz w:val="22"/>
                <w:szCs w:val="22"/>
              </w:rPr>
            </w:pPr>
            <w:r w:rsidRPr="00AC4BE1">
              <w:rPr>
                <w:rFonts w:ascii="Trebuchet MS" w:hAnsi="Trebuchet MS"/>
                <w:sz w:val="22"/>
                <w:szCs w:val="22"/>
              </w:rPr>
              <w:br/>
            </w:r>
            <w:r w:rsidRPr="00AC4BE1">
              <w:rPr>
                <w:rFonts w:ascii="Trebuchet MS" w:hAnsi="Trebuchet MS"/>
                <w:color w:val="000000"/>
                <w:sz w:val="22"/>
                <w:szCs w:val="22"/>
              </w:rPr>
              <w:t>Best practices for accessing the training easily and without interruption are as follows:</w:t>
            </w:r>
          </w:p>
          <w:p w14:paraId="632F08DB" w14:textId="77777777" w:rsidR="00C873D1" w:rsidRPr="00AC4BE1" w:rsidRDefault="00C873D1" w:rsidP="00AF627D">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 xml:space="preserve">Complete the training online in LAB using </w:t>
            </w:r>
            <w:r w:rsidRPr="00AC4BE1">
              <w:rPr>
                <w:rFonts w:ascii="Trebuchet MS" w:hAnsi="Trebuchet MS"/>
                <w:color w:val="000000"/>
                <w:sz w:val="22"/>
                <w:szCs w:val="22"/>
                <w:u w:val="single"/>
              </w:rPr>
              <w:t>Internet Explorer or Google Chrome</w:t>
            </w:r>
            <w:r w:rsidRPr="00AC4BE1">
              <w:rPr>
                <w:rFonts w:ascii="Trebuchet MS" w:hAnsi="Trebuchet MS"/>
                <w:color w:val="000000"/>
                <w:sz w:val="22"/>
                <w:szCs w:val="22"/>
              </w:rPr>
              <w:t xml:space="preserve"> as your browser</w:t>
            </w:r>
          </w:p>
          <w:p w14:paraId="1E73A66F" w14:textId="77777777" w:rsidR="00C873D1" w:rsidRPr="00AC4BE1" w:rsidRDefault="00C873D1" w:rsidP="00AF627D">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Ensure you have a strong internet connection and are connected to the BCG network, either directly in the office (preferred) or through the VPN</w:t>
            </w:r>
          </w:p>
          <w:p w14:paraId="55C4A0E0" w14:textId="77777777" w:rsidR="00C873D1" w:rsidRPr="00AC4BE1" w:rsidRDefault="00C873D1" w:rsidP="00AF627D">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Close down other programs that are running to free up network bandwidth</w:t>
            </w:r>
          </w:p>
          <w:p w14:paraId="1EE0E50F" w14:textId="77777777" w:rsidR="00DB5770" w:rsidRDefault="00DB5770" w:rsidP="00C873D1">
            <w:pPr>
              <w:shd w:val="clear" w:color="auto" w:fill="FFFFFF"/>
              <w:rPr>
                <w:rFonts w:ascii="Arial" w:hAnsi="Arial" w:cs="Arial"/>
                <w:color w:val="333333"/>
                <w:sz w:val="18"/>
                <w:szCs w:val="18"/>
                <w:lang w:eastAsia="en-US"/>
              </w:rPr>
            </w:pPr>
          </w:p>
        </w:tc>
      </w:tr>
    </w:tbl>
    <w:p w14:paraId="4DFAA10F" w14:textId="77777777" w:rsidR="00346A83" w:rsidRDefault="00346A83" w:rsidP="003B3E0C">
      <w:pPr>
        <w:rPr>
          <w:rFonts w:ascii="Arial" w:hAnsi="Arial" w:cs="Arial"/>
          <w:color w:val="333333"/>
          <w:sz w:val="18"/>
          <w:szCs w:val="18"/>
          <w:lang w:eastAsia="en-US"/>
        </w:rPr>
      </w:pPr>
    </w:p>
    <w:p w14:paraId="23018A01" w14:textId="77777777" w:rsidR="00346A83" w:rsidRDefault="00346A83">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9792" w:type="dxa"/>
        <w:tblLook w:val="04A0" w:firstRow="1" w:lastRow="0" w:firstColumn="1" w:lastColumn="0" w:noHBand="0" w:noVBand="1"/>
      </w:tblPr>
      <w:tblGrid>
        <w:gridCol w:w="1615"/>
        <w:gridCol w:w="8177"/>
      </w:tblGrid>
      <w:tr w:rsidR="00651F67" w:rsidRPr="005045CD" w14:paraId="0E5F80EC" w14:textId="77777777" w:rsidTr="009358C4">
        <w:tc>
          <w:tcPr>
            <w:tcW w:w="1615" w:type="dxa"/>
          </w:tcPr>
          <w:p w14:paraId="4E1A8989" w14:textId="00E18CDE" w:rsidR="00651F67" w:rsidRPr="005045CD" w:rsidRDefault="00651F67" w:rsidP="009358C4">
            <w:pPr>
              <w:rPr>
                <w:b/>
              </w:rPr>
            </w:pPr>
            <w:r>
              <w:rPr>
                <w:b/>
              </w:rPr>
              <w:lastRenderedPageBreak/>
              <w:t>ID</w:t>
            </w:r>
          </w:p>
        </w:tc>
        <w:tc>
          <w:tcPr>
            <w:tcW w:w="8177" w:type="dxa"/>
          </w:tcPr>
          <w:p w14:paraId="6B1B38D0" w14:textId="787A709D" w:rsidR="00651F67" w:rsidRDefault="00651F67" w:rsidP="009358C4">
            <w:pPr>
              <w:rPr>
                <w:b/>
              </w:rPr>
            </w:pPr>
            <w:r>
              <w:rPr>
                <w:b/>
              </w:rPr>
              <w:t>CR03</w:t>
            </w:r>
          </w:p>
        </w:tc>
      </w:tr>
      <w:tr w:rsidR="009358C4" w:rsidRPr="005045CD" w14:paraId="7CB999CA" w14:textId="77777777" w:rsidTr="009358C4">
        <w:tc>
          <w:tcPr>
            <w:tcW w:w="1615" w:type="dxa"/>
          </w:tcPr>
          <w:p w14:paraId="0D17FBC4" w14:textId="77777777" w:rsidR="009358C4" w:rsidRPr="005045CD" w:rsidRDefault="009358C4" w:rsidP="009358C4">
            <w:pPr>
              <w:rPr>
                <w:b/>
              </w:rPr>
            </w:pPr>
            <w:proofErr w:type="spellStart"/>
            <w:r w:rsidRPr="005045CD">
              <w:rPr>
                <w:b/>
              </w:rPr>
              <w:t>PREM</w:t>
            </w:r>
            <w:proofErr w:type="spellEnd"/>
            <w:r w:rsidRPr="005045CD">
              <w:rPr>
                <w:b/>
              </w:rPr>
              <w:t xml:space="preserve">: </w:t>
            </w:r>
          </w:p>
        </w:tc>
        <w:tc>
          <w:tcPr>
            <w:tcW w:w="8177" w:type="dxa"/>
          </w:tcPr>
          <w:p w14:paraId="2AEE8474" w14:textId="3B439F1C" w:rsidR="009358C4" w:rsidRPr="005045CD" w:rsidRDefault="009358C4" w:rsidP="009358C4">
            <w:pPr>
              <w:rPr>
                <w:b/>
              </w:rPr>
            </w:pPr>
            <w:r>
              <w:rPr>
                <w:b/>
              </w:rPr>
              <w:t>Target Date Reminder 2</w:t>
            </w:r>
          </w:p>
        </w:tc>
      </w:tr>
      <w:tr w:rsidR="009358C4" w:rsidRPr="005045CD" w14:paraId="14409C17" w14:textId="77777777" w:rsidTr="009358C4">
        <w:tc>
          <w:tcPr>
            <w:tcW w:w="1615" w:type="dxa"/>
          </w:tcPr>
          <w:p w14:paraId="774DCE98" w14:textId="77777777" w:rsidR="009358C4" w:rsidRPr="005045CD" w:rsidRDefault="009358C4" w:rsidP="009358C4">
            <w:pPr>
              <w:rPr>
                <w:b/>
              </w:rPr>
            </w:pPr>
            <w:r w:rsidRPr="005045CD">
              <w:rPr>
                <w:b/>
              </w:rPr>
              <w:t xml:space="preserve">CLOUD: </w:t>
            </w:r>
          </w:p>
        </w:tc>
        <w:tc>
          <w:tcPr>
            <w:tcW w:w="8177" w:type="dxa"/>
          </w:tcPr>
          <w:p w14:paraId="35CCD9DB" w14:textId="0A179F15" w:rsidR="009358C4" w:rsidRPr="005045CD" w:rsidRDefault="009358C4" w:rsidP="009358C4">
            <w:pPr>
              <w:rPr>
                <w:b/>
              </w:rPr>
            </w:pPr>
            <w:r w:rsidRPr="00BB33EF">
              <w:rPr>
                <w:b/>
              </w:rPr>
              <w:t>Certification due in X days</w:t>
            </w:r>
            <w:r>
              <w:rPr>
                <w:b/>
              </w:rPr>
              <w:t xml:space="preserve"> (Fire on day 14)</w:t>
            </w:r>
          </w:p>
        </w:tc>
      </w:tr>
      <w:tr w:rsidR="009358C4" w:rsidRPr="005045CD" w14:paraId="5D333A4D" w14:textId="77777777" w:rsidTr="009358C4">
        <w:tc>
          <w:tcPr>
            <w:tcW w:w="1615" w:type="dxa"/>
          </w:tcPr>
          <w:p w14:paraId="0DB0D9ED" w14:textId="77777777" w:rsidR="009358C4" w:rsidRPr="005045CD" w:rsidRDefault="009358C4" w:rsidP="009358C4">
            <w:pPr>
              <w:rPr>
                <w:b/>
              </w:rPr>
            </w:pPr>
            <w:r w:rsidRPr="005045CD">
              <w:rPr>
                <w:b/>
              </w:rPr>
              <w:t xml:space="preserve">Domain: </w:t>
            </w:r>
          </w:p>
        </w:tc>
        <w:tc>
          <w:tcPr>
            <w:tcW w:w="8177" w:type="dxa"/>
          </w:tcPr>
          <w:p w14:paraId="20439BB5" w14:textId="539374A6" w:rsidR="009358C4" w:rsidRDefault="009358C4" w:rsidP="009358C4">
            <w:pPr>
              <w:rPr>
                <w:b/>
              </w:rPr>
            </w:pPr>
            <w:r>
              <w:rPr>
                <w:b/>
              </w:rPr>
              <w:t>Compliance</w:t>
            </w:r>
          </w:p>
        </w:tc>
      </w:tr>
      <w:tr w:rsidR="009358C4" w:rsidRPr="005045CD" w14:paraId="2310DD18" w14:textId="77777777" w:rsidTr="009358C4">
        <w:tc>
          <w:tcPr>
            <w:tcW w:w="1615" w:type="dxa"/>
          </w:tcPr>
          <w:p w14:paraId="115092AA" w14:textId="77777777" w:rsidR="009358C4" w:rsidRPr="005045CD" w:rsidRDefault="009358C4" w:rsidP="009358C4">
            <w:pPr>
              <w:rPr>
                <w:b/>
              </w:rPr>
            </w:pPr>
            <w:r w:rsidRPr="005045CD">
              <w:rPr>
                <w:b/>
              </w:rPr>
              <w:t xml:space="preserve">Action Name: </w:t>
            </w:r>
          </w:p>
        </w:tc>
        <w:tc>
          <w:tcPr>
            <w:tcW w:w="8177" w:type="dxa"/>
          </w:tcPr>
          <w:p w14:paraId="479389E3" w14:textId="054A2FA2" w:rsidR="009358C4" w:rsidRDefault="009358C4" w:rsidP="009358C4">
            <w:pPr>
              <w:rPr>
                <w:b/>
              </w:rPr>
            </w:pPr>
            <w:r>
              <w:rPr>
                <w:b/>
              </w:rPr>
              <w:t>Standard</w:t>
            </w:r>
            <w:ins w:id="9" w:author="Colonero Maxwell" w:date="2019-11-21T11:17:00Z">
              <w:r>
                <w:rPr>
                  <w:b/>
                </w:rPr>
                <w:t xml:space="preserve"> </w:t>
              </w:r>
            </w:ins>
            <w:r>
              <w:rPr>
                <w:b/>
              </w:rPr>
              <w:t>2nd Reminder - Compliance (Sent on Day 14)</w:t>
            </w:r>
          </w:p>
        </w:tc>
      </w:tr>
      <w:tr w:rsidR="009358C4" w:rsidRPr="005045CD" w14:paraId="4088658C" w14:textId="77777777" w:rsidTr="009358C4">
        <w:tc>
          <w:tcPr>
            <w:tcW w:w="1615" w:type="dxa"/>
          </w:tcPr>
          <w:p w14:paraId="58FEA6BA" w14:textId="77777777" w:rsidR="009358C4" w:rsidRPr="005045CD" w:rsidRDefault="009358C4" w:rsidP="009358C4">
            <w:pPr>
              <w:rPr>
                <w:b/>
              </w:rPr>
            </w:pPr>
            <w:r w:rsidRPr="005045CD">
              <w:rPr>
                <w:b/>
              </w:rPr>
              <w:t xml:space="preserve">Code: </w:t>
            </w:r>
          </w:p>
        </w:tc>
        <w:tc>
          <w:tcPr>
            <w:tcW w:w="8177" w:type="dxa"/>
          </w:tcPr>
          <w:p w14:paraId="464B164B" w14:textId="77777777" w:rsidR="009358C4" w:rsidRPr="005045CD" w:rsidRDefault="009358C4" w:rsidP="009358C4">
            <w:pPr>
              <w:rPr>
                <w:b/>
              </w:rPr>
            </w:pPr>
          </w:p>
        </w:tc>
      </w:tr>
      <w:tr w:rsidR="009358C4" w:rsidRPr="005045CD" w14:paraId="7E11F466" w14:textId="77777777" w:rsidTr="009358C4">
        <w:tc>
          <w:tcPr>
            <w:tcW w:w="1615" w:type="dxa"/>
          </w:tcPr>
          <w:p w14:paraId="4BAC8506" w14:textId="77777777" w:rsidR="009358C4" w:rsidRPr="005045CD" w:rsidRDefault="009358C4" w:rsidP="009358C4">
            <w:pPr>
              <w:rPr>
                <w:rFonts w:ascii="Arial" w:hAnsi="Arial" w:cs="Arial"/>
                <w:color w:val="333333"/>
                <w:sz w:val="18"/>
                <w:szCs w:val="18"/>
                <w:lang w:eastAsia="en-US"/>
              </w:rPr>
            </w:pPr>
            <w:r w:rsidRPr="005045CD">
              <w:rPr>
                <w:b/>
              </w:rPr>
              <w:t xml:space="preserve">Named Quires: </w:t>
            </w:r>
          </w:p>
        </w:tc>
        <w:tc>
          <w:tcPr>
            <w:tcW w:w="8177" w:type="dxa"/>
          </w:tcPr>
          <w:p w14:paraId="0EE30763" w14:textId="173A9539" w:rsidR="009358C4" w:rsidRPr="004236D3" w:rsidRDefault="009358C4" w:rsidP="009358C4">
            <w:pPr>
              <w:rPr>
                <w:b/>
              </w:rPr>
            </w:pPr>
            <w:r w:rsidRPr="004236D3">
              <w:rPr>
                <w:b/>
              </w:rPr>
              <w:t>Learner with required certification</w:t>
            </w:r>
          </w:p>
        </w:tc>
      </w:tr>
    </w:tbl>
    <w:p w14:paraId="11D9DE46" w14:textId="77777777" w:rsidR="00346A83" w:rsidRDefault="00346A83" w:rsidP="00346A83">
      <w:pPr>
        <w:rPr>
          <w:rFonts w:ascii="Arial" w:hAnsi="Arial" w:cs="Arial"/>
          <w:color w:val="333333"/>
          <w:sz w:val="18"/>
          <w:szCs w:val="18"/>
          <w:lang w:eastAsia="en-US"/>
        </w:rPr>
      </w:pPr>
    </w:p>
    <w:tbl>
      <w:tblPr>
        <w:tblStyle w:val="TableGrid"/>
        <w:tblW w:w="9792" w:type="dxa"/>
        <w:tblLook w:val="04A0" w:firstRow="1" w:lastRow="0" w:firstColumn="1" w:lastColumn="0" w:noHBand="0" w:noVBand="1"/>
      </w:tblPr>
      <w:tblGrid>
        <w:gridCol w:w="9792"/>
      </w:tblGrid>
      <w:tr w:rsidR="009358C4" w14:paraId="6557B56E" w14:textId="77777777" w:rsidTr="009358C4">
        <w:trPr>
          <w:trHeight w:val="431"/>
        </w:trPr>
        <w:tc>
          <w:tcPr>
            <w:tcW w:w="9792" w:type="dxa"/>
          </w:tcPr>
          <w:p w14:paraId="5DD20BBD" w14:textId="100F05D2" w:rsidR="009358C4" w:rsidRDefault="009358C4" w:rsidP="009358C4">
            <w:pPr>
              <w:jc w:val="left"/>
              <w:rPr>
                <w:rFonts w:ascii="Arial" w:hAnsi="Arial" w:cs="Arial"/>
                <w:color w:val="333333"/>
                <w:sz w:val="18"/>
                <w:szCs w:val="18"/>
                <w:lang w:eastAsia="en-US"/>
              </w:rPr>
            </w:pPr>
            <w:r w:rsidRPr="005045CD">
              <w:rPr>
                <w:b/>
              </w:rPr>
              <w:t>Subject</w:t>
            </w:r>
            <w:r w:rsidRPr="005045CD">
              <w:t xml:space="preserve">: </w:t>
            </w:r>
            <w:r>
              <w:t>2nd</w:t>
            </w:r>
            <w:r w:rsidRPr="0069017B">
              <w:t xml:space="preserve"> Reminder BCG </w:t>
            </w:r>
            <w:r>
              <w:t xml:space="preserve">Mandatory </w:t>
            </w:r>
            <w:r w:rsidRPr="0069017B">
              <w:t>Training</w:t>
            </w:r>
            <w:r>
              <w:t xml:space="preserve"> - </w:t>
            </w:r>
            <w:r w:rsidRPr="00BB33EF">
              <w:t>@</w:t>
            </w:r>
            <w:proofErr w:type="spellStart"/>
            <w:r w:rsidRPr="00BB33EF">
              <w:t>HeldCertification_Name</w:t>
            </w:r>
            <w:proofErr w:type="spellEnd"/>
            <w:r w:rsidRPr="00BB33EF">
              <w:t>@</w:t>
            </w:r>
            <w:r>
              <w:t xml:space="preserve"> -</w:t>
            </w:r>
            <w:r w:rsidRPr="0069017B">
              <w:t xml:space="preserve"> Deadline</w:t>
            </w:r>
            <w:r>
              <w:t>:</w:t>
            </w:r>
            <w:r w:rsidRPr="0069017B">
              <w:t xml:space="preserve"> </w:t>
            </w:r>
            <w:r w:rsidRPr="00AC4BE1">
              <w:t>@</w:t>
            </w:r>
            <w:proofErr w:type="spellStart"/>
            <w:r w:rsidRPr="00AC4BE1">
              <w:t>HeldCertification_Target_Date</w:t>
            </w:r>
            <w:proofErr w:type="spellEnd"/>
            <w:r w:rsidRPr="00AC4BE1">
              <w:t>@</w:t>
            </w:r>
          </w:p>
        </w:tc>
      </w:tr>
      <w:tr w:rsidR="009358C4" w14:paraId="315BCDB4" w14:textId="77777777" w:rsidTr="009358C4">
        <w:tc>
          <w:tcPr>
            <w:tcW w:w="9792" w:type="dxa"/>
          </w:tcPr>
          <w:p w14:paraId="2ABEEC8C" w14:textId="77777777" w:rsidR="009358C4" w:rsidRDefault="009358C4" w:rsidP="009358C4">
            <w:pPr>
              <w:spacing w:after="240"/>
              <w:jc w:val="left"/>
              <w:rPr>
                <w:rFonts w:ascii="Trebuchet MS" w:hAnsi="Trebuchet MS"/>
                <w:color w:val="000000"/>
                <w:sz w:val="28"/>
                <w:szCs w:val="22"/>
              </w:rPr>
            </w:pPr>
            <w:r w:rsidRPr="009358C4">
              <w:rPr>
                <w:rFonts w:ascii="Trebuchet MS" w:hAnsi="Trebuchet MS"/>
                <w:color w:val="000000"/>
                <w:sz w:val="28"/>
                <w:szCs w:val="22"/>
              </w:rPr>
              <w:t xml:space="preserve">HEADER: </w:t>
            </w:r>
            <w:r w:rsidRPr="009358C4">
              <w:rPr>
                <w:rStyle w:val="Hyperlink"/>
                <w:rFonts w:ascii="Trebuchet MS" w:hAnsi="Trebuchet MS"/>
                <w:color w:val="177B57"/>
                <w:sz w:val="28"/>
                <w:szCs w:val="22"/>
                <w:u w:val="none"/>
              </w:rPr>
              <w:t>@</w:t>
            </w:r>
            <w:proofErr w:type="spellStart"/>
            <w:r w:rsidRPr="009358C4">
              <w:rPr>
                <w:rStyle w:val="Hyperlink"/>
                <w:rFonts w:ascii="Trebuchet MS" w:hAnsi="Trebuchet MS"/>
                <w:color w:val="177B57"/>
                <w:sz w:val="28"/>
                <w:szCs w:val="22"/>
                <w:u w:val="none"/>
              </w:rPr>
              <w:t>HeldCertification_Name</w:t>
            </w:r>
            <w:proofErr w:type="spellEnd"/>
            <w:r w:rsidRPr="009358C4">
              <w:rPr>
                <w:rStyle w:val="Hyperlink"/>
                <w:rFonts w:ascii="Trebuchet MS" w:hAnsi="Trebuchet MS"/>
                <w:color w:val="177B57"/>
                <w:sz w:val="28"/>
                <w:szCs w:val="22"/>
                <w:u w:val="none"/>
              </w:rPr>
              <w:t>@</w:t>
            </w:r>
          </w:p>
          <w:p w14:paraId="7985793E" w14:textId="77777777" w:rsidR="009358C4" w:rsidRPr="009358C4" w:rsidRDefault="009358C4" w:rsidP="009358C4">
            <w:pPr>
              <w:spacing w:after="240"/>
              <w:jc w:val="left"/>
              <w:rPr>
                <w:rFonts w:ascii="Trebuchet MS" w:hAnsi="Trebuchet MS"/>
                <w:color w:val="000000"/>
                <w:sz w:val="28"/>
                <w:szCs w:val="22"/>
              </w:rPr>
            </w:pPr>
            <w:r w:rsidRPr="00AC4BE1">
              <w:rPr>
                <w:rFonts w:ascii="Trebuchet MS" w:hAnsi="Trebuchet MS"/>
                <w:color w:val="000000"/>
                <w:sz w:val="22"/>
                <w:szCs w:val="22"/>
              </w:rPr>
              <w:t>Hi @</w:t>
            </w:r>
            <w:proofErr w:type="spellStart"/>
            <w:ins w:id="10" w:author="Colonero Maxwell" w:date="2019-11-21T11:18:00Z">
              <w:r w:rsidRPr="007F1DB2">
                <w:rPr>
                  <w:rFonts w:ascii="Trebuchet MS" w:hAnsi="Trebuchet MS"/>
                  <w:color w:val="000000"/>
                  <w:sz w:val="22"/>
                  <w:szCs w:val="22"/>
                </w:rPr>
                <w:t>HeldCertification_Learner_FirstName</w:t>
              </w:r>
            </w:ins>
            <w:proofErr w:type="spellEnd"/>
            <w:del w:id="11" w:author="Colonero Maxwell" w:date="2019-11-21T11:18:00Z">
              <w:r w:rsidRPr="00AC4BE1" w:rsidDel="007F1DB2">
                <w:rPr>
                  <w:rFonts w:ascii="Trebuchet MS" w:hAnsi="Trebuchet MS"/>
                  <w:color w:val="000000"/>
                  <w:sz w:val="22"/>
                  <w:szCs w:val="22"/>
                </w:rPr>
                <w:delText>HeldCertification_Learner</w:delText>
              </w:r>
            </w:del>
            <w:r w:rsidRPr="00AC4BE1">
              <w:rPr>
                <w:rFonts w:ascii="Trebuchet MS" w:hAnsi="Trebuchet MS"/>
                <w:color w:val="000000"/>
                <w:sz w:val="22"/>
                <w:szCs w:val="22"/>
              </w:rPr>
              <w:t>@,</w:t>
            </w:r>
          </w:p>
          <w:p w14:paraId="10893D2E" w14:textId="77777777" w:rsidR="009358C4" w:rsidRPr="00EF5977" w:rsidRDefault="009358C4" w:rsidP="009358C4">
            <w:pPr>
              <w:pStyle w:val="NormalWeb"/>
              <w:jc w:val="left"/>
              <w:rPr>
                <w:rFonts w:ascii="Trebuchet MS" w:hAnsi="Trebuchet MS"/>
                <w:color w:val="000000"/>
                <w:sz w:val="22"/>
                <w:szCs w:val="22"/>
              </w:rPr>
            </w:pPr>
            <w:r w:rsidRPr="00EF5977">
              <w:rPr>
                <w:rFonts w:ascii="Trebuchet MS" w:hAnsi="Trebuchet MS"/>
                <w:color w:val="000000"/>
                <w:sz w:val="22"/>
                <w:szCs w:val="22"/>
              </w:rPr>
              <w:t>Our current records indicate that you have not completed the @</w:t>
            </w:r>
            <w:proofErr w:type="spellStart"/>
            <w:r w:rsidRPr="00EF5977">
              <w:rPr>
                <w:rFonts w:ascii="Trebuchet MS" w:hAnsi="Trebuchet MS"/>
                <w:color w:val="000000"/>
                <w:sz w:val="22"/>
                <w:szCs w:val="22"/>
              </w:rPr>
              <w:t>HeldCertification_Name</w:t>
            </w:r>
            <w:proofErr w:type="spellEnd"/>
            <w:r w:rsidRPr="00EF5977">
              <w:rPr>
                <w:rFonts w:ascii="Trebuchet MS" w:hAnsi="Trebuchet MS"/>
                <w:color w:val="000000"/>
                <w:sz w:val="22"/>
                <w:szCs w:val="22"/>
              </w:rPr>
              <w:t>@</w:t>
            </w:r>
            <w:r>
              <w:rPr>
                <w:rFonts w:ascii="Trebuchet MS" w:hAnsi="Trebuchet MS"/>
                <w:color w:val="000000"/>
                <w:sz w:val="22"/>
                <w:szCs w:val="22"/>
              </w:rPr>
              <w:t xml:space="preserve"> </w:t>
            </w:r>
            <w:r w:rsidRPr="00EF5977">
              <w:rPr>
                <w:rFonts w:ascii="Trebuchet MS" w:hAnsi="Trebuchet MS"/>
                <w:color w:val="000000"/>
                <w:sz w:val="22"/>
                <w:szCs w:val="22"/>
              </w:rPr>
              <w:t xml:space="preserve">required training module and the deadline of </w:t>
            </w:r>
            <w:r w:rsidRPr="00EF5977">
              <w:rPr>
                <w:rFonts w:ascii="Trebuchet MS" w:hAnsi="Trebuchet MS"/>
                <w:color w:val="FF0000"/>
                <w:sz w:val="22"/>
                <w:szCs w:val="22"/>
              </w:rPr>
              <w:t>@HeldCertification_Target_Date@</w:t>
            </w:r>
            <w:r>
              <w:rPr>
                <w:rFonts w:ascii="Trebuchet MS" w:hAnsi="Trebuchet MS"/>
                <w:color w:val="000000"/>
                <w:sz w:val="22"/>
                <w:szCs w:val="22"/>
              </w:rPr>
              <w:t xml:space="preserve"> </w:t>
            </w:r>
            <w:r w:rsidRPr="00EF5977">
              <w:rPr>
                <w:rFonts w:ascii="Trebuchet MS" w:hAnsi="Trebuchet MS"/>
                <w:color w:val="000000"/>
                <w:sz w:val="22"/>
                <w:szCs w:val="22"/>
              </w:rPr>
              <w:t>is quickly approaching.</w:t>
            </w:r>
          </w:p>
          <w:p w14:paraId="7BFCD8B6" w14:textId="77777777" w:rsidR="009358C4" w:rsidRPr="00EF5977" w:rsidRDefault="009358C4" w:rsidP="009358C4">
            <w:pPr>
              <w:pStyle w:val="NormalWeb"/>
              <w:jc w:val="left"/>
              <w:rPr>
                <w:rFonts w:ascii="Trebuchet MS" w:hAnsi="Trebuchet MS"/>
                <w:color w:val="000000"/>
                <w:sz w:val="22"/>
                <w:szCs w:val="22"/>
              </w:rPr>
            </w:pPr>
          </w:p>
          <w:p w14:paraId="2E12B781" w14:textId="77777777" w:rsidR="009358C4" w:rsidRPr="00EF5977" w:rsidRDefault="009358C4" w:rsidP="009358C4">
            <w:pPr>
              <w:pStyle w:val="NormalWeb"/>
              <w:jc w:val="left"/>
              <w:rPr>
                <w:rFonts w:ascii="Trebuchet MS" w:hAnsi="Trebuchet MS"/>
                <w:color w:val="000000"/>
                <w:sz w:val="22"/>
                <w:szCs w:val="22"/>
              </w:rPr>
            </w:pPr>
            <w:commentRangeStart w:id="12"/>
            <w:r w:rsidRPr="00EF5977">
              <w:rPr>
                <w:rStyle w:val="Hyperlink"/>
                <w:rFonts w:ascii="Trebuchet MS" w:hAnsi="Trebuchet MS"/>
                <w:b/>
                <w:bCs/>
                <w:color w:val="177B57"/>
                <w:sz w:val="22"/>
                <w:szCs w:val="22"/>
              </w:rPr>
              <w:t>Click here</w:t>
            </w:r>
            <w:r w:rsidRPr="00EF5977">
              <w:rPr>
                <w:rFonts w:ascii="Trebuchet MS" w:hAnsi="Trebuchet MS"/>
                <w:color w:val="000000"/>
                <w:sz w:val="22"/>
                <w:szCs w:val="22"/>
              </w:rPr>
              <w:t xml:space="preserve"> </w:t>
            </w:r>
            <w:commentRangeEnd w:id="12"/>
            <w:r>
              <w:rPr>
                <w:rStyle w:val="CommentReference"/>
                <w:rFonts w:ascii="Henderson BCG Serif" w:hAnsi="Henderson BCG Serif"/>
              </w:rPr>
              <w:commentReference w:id="12"/>
            </w:r>
            <w:r w:rsidRPr="00EF5977">
              <w:rPr>
                <w:rFonts w:ascii="Trebuchet MS" w:hAnsi="Trebuchet MS"/>
                <w:color w:val="000000"/>
                <w:sz w:val="22"/>
                <w:szCs w:val="22"/>
              </w:rPr>
              <w:t>to access the training module assigned to you.</w:t>
            </w:r>
          </w:p>
          <w:p w14:paraId="1F168D3B" w14:textId="77777777" w:rsidR="009358C4" w:rsidRPr="00EF5977" w:rsidRDefault="009358C4" w:rsidP="009358C4">
            <w:pPr>
              <w:pStyle w:val="NormalWeb"/>
              <w:jc w:val="left"/>
              <w:rPr>
                <w:rFonts w:ascii="Trebuchet MS" w:hAnsi="Trebuchet MS"/>
                <w:color w:val="000000"/>
                <w:sz w:val="22"/>
                <w:szCs w:val="22"/>
              </w:rPr>
            </w:pPr>
          </w:p>
          <w:p w14:paraId="3F34E135" w14:textId="77777777" w:rsidR="009358C4" w:rsidRPr="00EF5977" w:rsidRDefault="009358C4" w:rsidP="009358C4">
            <w:pPr>
              <w:pStyle w:val="NormalWeb"/>
              <w:jc w:val="left"/>
              <w:rPr>
                <w:rFonts w:ascii="Trebuchet MS" w:hAnsi="Trebuchet MS"/>
                <w:color w:val="FF0000"/>
                <w:sz w:val="22"/>
                <w:szCs w:val="22"/>
              </w:rPr>
            </w:pPr>
            <w:r w:rsidRPr="00EF5977">
              <w:rPr>
                <w:rFonts w:ascii="Trebuchet MS" w:hAnsi="Trebuchet MS"/>
                <w:color w:val="FF0000"/>
                <w:sz w:val="22"/>
                <w:szCs w:val="22"/>
              </w:rPr>
              <w:t>If you fail to complete the training in the time required, your e-mail will be suspended until the training and acknowledgement are completed.</w:t>
            </w:r>
          </w:p>
          <w:p w14:paraId="6AB080BF" w14:textId="77777777" w:rsidR="009358C4" w:rsidRPr="00EF5977" w:rsidRDefault="009358C4" w:rsidP="009358C4">
            <w:pPr>
              <w:pStyle w:val="NormalWeb"/>
              <w:jc w:val="left"/>
              <w:rPr>
                <w:rFonts w:ascii="Trebuchet MS" w:hAnsi="Trebuchet MS"/>
                <w:color w:val="000000"/>
                <w:sz w:val="22"/>
                <w:szCs w:val="22"/>
              </w:rPr>
            </w:pPr>
          </w:p>
          <w:p w14:paraId="10481F11" w14:textId="77777777" w:rsidR="009358C4" w:rsidRPr="00EF5977" w:rsidRDefault="009358C4" w:rsidP="009358C4">
            <w:pPr>
              <w:pStyle w:val="NormalWeb"/>
              <w:jc w:val="left"/>
              <w:rPr>
                <w:rFonts w:ascii="Trebuchet MS" w:hAnsi="Trebuchet MS"/>
                <w:color w:val="000000"/>
                <w:sz w:val="22"/>
                <w:szCs w:val="22"/>
              </w:rPr>
            </w:pPr>
            <w:r>
              <w:rPr>
                <w:rFonts w:ascii="Trebuchet MS" w:hAnsi="Trebuchet MS"/>
                <w:color w:val="000000"/>
                <w:sz w:val="22"/>
                <w:szCs w:val="22"/>
              </w:rPr>
              <w:t>What you need to know:</w:t>
            </w:r>
          </w:p>
          <w:p w14:paraId="39DC966F" w14:textId="77777777" w:rsidR="009358C4" w:rsidRPr="00EF5977" w:rsidRDefault="009358C4" w:rsidP="009358C4">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 xml:space="preserve">The </w:t>
            </w:r>
            <w:r w:rsidRPr="00DA7377">
              <w:rPr>
                <w:rFonts w:ascii="Trebuchet MS" w:hAnsi="Trebuchet MS"/>
                <w:color w:val="000000"/>
                <w:sz w:val="22"/>
                <w:szCs w:val="22"/>
                <w:u w:val="single"/>
              </w:rPr>
              <w:t>deadline to complete</w:t>
            </w:r>
            <w:r w:rsidRPr="00EF5977">
              <w:rPr>
                <w:rFonts w:ascii="Trebuchet MS" w:hAnsi="Trebuchet MS"/>
                <w:color w:val="000000"/>
                <w:sz w:val="22"/>
                <w:szCs w:val="22"/>
              </w:rPr>
              <w:t xml:space="preserve"> the module is </w:t>
            </w:r>
            <w:r w:rsidRPr="00EF5977">
              <w:rPr>
                <w:rFonts w:ascii="Trebuchet MS" w:hAnsi="Trebuchet MS"/>
                <w:color w:val="FF0000"/>
                <w:sz w:val="22"/>
                <w:szCs w:val="22"/>
              </w:rPr>
              <w:t>@HeldCertification_Target_Date@</w:t>
            </w:r>
          </w:p>
          <w:p w14:paraId="5E83F032" w14:textId="3F2D9730" w:rsidR="009358C4" w:rsidRPr="00EF5977" w:rsidRDefault="009358C4" w:rsidP="009358C4">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The c</w:t>
            </w:r>
            <w:r>
              <w:rPr>
                <w:rFonts w:ascii="Trebuchet MS" w:hAnsi="Trebuchet MS"/>
                <w:color w:val="000000"/>
                <w:sz w:val="22"/>
                <w:szCs w:val="22"/>
              </w:rPr>
              <w:t>ourse will take approximately 30</w:t>
            </w:r>
            <w:r w:rsidRPr="00EF5977">
              <w:rPr>
                <w:rFonts w:ascii="Trebuchet MS" w:hAnsi="Trebuchet MS"/>
                <w:color w:val="000000"/>
                <w:sz w:val="22"/>
                <w:szCs w:val="22"/>
              </w:rPr>
              <w:t xml:space="preserve"> minutes to complete</w:t>
            </w:r>
          </w:p>
          <w:p w14:paraId="06A2A022" w14:textId="77777777" w:rsidR="009358C4" w:rsidRPr="00EF5977" w:rsidRDefault="009358C4" w:rsidP="009358C4">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Submit the electronic acknowledgement at the end of the course to ensure a successful completio</w:t>
            </w:r>
            <w:r>
              <w:rPr>
                <w:rFonts w:ascii="Trebuchet MS" w:hAnsi="Trebuchet MS"/>
                <w:color w:val="000000"/>
                <w:sz w:val="22"/>
                <w:szCs w:val="22"/>
              </w:rPr>
              <w:t>n</w:t>
            </w:r>
          </w:p>
          <w:p w14:paraId="27E5F665" w14:textId="77777777" w:rsidR="009358C4" w:rsidRPr="00AC4BE1" w:rsidRDefault="009358C4" w:rsidP="009358C4">
            <w:pPr>
              <w:jc w:val="left"/>
              <w:rPr>
                <w:sz w:val="22"/>
                <w:szCs w:val="22"/>
              </w:rPr>
            </w:pPr>
            <w:r w:rsidRPr="00AC4BE1">
              <w:rPr>
                <w:rFonts w:ascii="Trebuchet MS" w:hAnsi="Trebuchet MS"/>
                <w:color w:val="000000"/>
                <w:sz w:val="22"/>
                <w:szCs w:val="22"/>
              </w:rPr>
              <w:t>Who you can ask questions:</w:t>
            </w:r>
            <w:r w:rsidRPr="00AC4BE1">
              <w:rPr>
                <w:sz w:val="22"/>
                <w:szCs w:val="22"/>
              </w:rPr>
              <w:t xml:space="preserve"> </w:t>
            </w:r>
          </w:p>
          <w:p w14:paraId="3C2A4374" w14:textId="77777777" w:rsidR="009358C4" w:rsidRPr="00AC4BE1" w:rsidRDefault="009358C4" w:rsidP="009358C4">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If you do not have LAB access, please contact your local HR representative for further action</w:t>
            </w:r>
          </w:p>
          <w:p w14:paraId="3C6A8CE9" w14:textId="77777777" w:rsidR="009358C4" w:rsidRPr="00AC4BE1" w:rsidRDefault="009358C4" w:rsidP="009358C4">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For technical issues accessing the modules, please contact </w:t>
            </w:r>
            <w:r w:rsidRPr="00AC4BE1">
              <w:rPr>
                <w:rFonts w:ascii="Trebuchet MS" w:hAnsi="Trebuchet MS"/>
                <w:sz w:val="22"/>
                <w:szCs w:val="22"/>
              </w:rPr>
              <w:t xml:space="preserve">the </w:t>
            </w:r>
            <w:hyperlink r:id="rId12" w:anchor="?%0Asid=194" w:history="1">
              <w:r w:rsidRPr="00AC4BE1">
                <w:rPr>
                  <w:rStyle w:val="Hyperlink"/>
                  <w:rFonts w:ascii="Trebuchet MS" w:hAnsi="Trebuchet MS"/>
                  <w:color w:val="177B57"/>
                  <w:sz w:val="22"/>
                  <w:szCs w:val="22"/>
                </w:rPr>
                <w:t>Service Center</w:t>
              </w:r>
            </w:hyperlink>
            <w:r w:rsidRPr="00AC4BE1">
              <w:rPr>
                <w:rFonts w:ascii="Trebuchet MS" w:hAnsi="Trebuchet MS"/>
                <w:sz w:val="22"/>
                <w:szCs w:val="22"/>
              </w:rPr>
              <w:t xml:space="preserve"> for support</w:t>
            </w:r>
          </w:p>
          <w:p w14:paraId="5EACA354" w14:textId="77777777" w:rsidR="009358C4" w:rsidRPr="00AC4BE1" w:rsidRDefault="009358C4" w:rsidP="009358C4">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 xml:space="preserve">For all other questions about the modules </w:t>
            </w:r>
            <w:r w:rsidRPr="00AC4BE1">
              <w:rPr>
                <w:rFonts w:ascii="Trebuchet MS" w:hAnsi="Trebuchet MS"/>
                <w:sz w:val="22"/>
                <w:szCs w:val="22"/>
              </w:rPr>
              <w:t xml:space="preserve">contact </w:t>
            </w:r>
            <w:hyperlink r:id="rId13" w:history="1">
              <w:r w:rsidRPr="00AC4BE1">
                <w:rPr>
                  <w:rStyle w:val="Hyperlink"/>
                  <w:rFonts w:ascii="Trebuchet MS" w:hAnsi="Trebuchet MS"/>
                  <w:color w:val="177B57"/>
                  <w:sz w:val="22"/>
                  <w:szCs w:val="22"/>
                </w:rPr>
                <w:t>compliancetraining@bcg.com</w:t>
              </w:r>
            </w:hyperlink>
            <w:r w:rsidRPr="00AC4BE1">
              <w:rPr>
                <w:rFonts w:ascii="Trebuchet MS" w:hAnsi="Trebuchet MS"/>
                <w:color w:val="000000"/>
                <w:sz w:val="22"/>
                <w:szCs w:val="22"/>
              </w:rPr>
              <w:t xml:space="preserve">  </w:t>
            </w:r>
          </w:p>
          <w:p w14:paraId="2002C1CE" w14:textId="77777777" w:rsidR="009358C4" w:rsidRPr="00AC4BE1" w:rsidRDefault="009358C4" w:rsidP="009358C4">
            <w:pPr>
              <w:spacing w:after="240"/>
              <w:jc w:val="left"/>
              <w:rPr>
                <w:sz w:val="22"/>
                <w:szCs w:val="22"/>
              </w:rPr>
            </w:pPr>
            <w:r w:rsidRPr="00AC4BE1">
              <w:rPr>
                <w:rFonts w:ascii="Trebuchet MS" w:hAnsi="Trebuchet MS"/>
                <w:sz w:val="22"/>
                <w:szCs w:val="22"/>
              </w:rPr>
              <w:t>Kind regards,</w:t>
            </w:r>
            <w:r w:rsidRPr="00AC4BE1">
              <w:rPr>
                <w:rFonts w:ascii="Trebuchet MS" w:hAnsi="Trebuchet MS"/>
                <w:sz w:val="22"/>
                <w:szCs w:val="22"/>
              </w:rPr>
              <w:br/>
              <w:t>BCG's Compliance Team</w:t>
            </w:r>
          </w:p>
          <w:p w14:paraId="24D1D215" w14:textId="77777777" w:rsidR="009358C4" w:rsidRPr="00AC4BE1" w:rsidRDefault="00651F67" w:rsidP="009358C4">
            <w:pPr>
              <w:jc w:val="left"/>
              <w:rPr>
                <w:sz w:val="22"/>
                <w:szCs w:val="22"/>
              </w:rPr>
            </w:pPr>
            <w:r>
              <w:rPr>
                <w:sz w:val="22"/>
                <w:szCs w:val="22"/>
              </w:rPr>
              <w:pict w14:anchorId="5A3B29C9">
                <v:rect id="_x0000_i1027" style="width:490.1pt;height:1.5pt" o:hrstd="t" o:hr="t" fillcolor="#a0a0a0" stroked="f"/>
              </w:pict>
            </w:r>
          </w:p>
          <w:p w14:paraId="207525BB" w14:textId="77777777" w:rsidR="009358C4" w:rsidRPr="00AC4BE1" w:rsidRDefault="009358C4" w:rsidP="009358C4">
            <w:pPr>
              <w:jc w:val="left"/>
              <w:rPr>
                <w:sz w:val="22"/>
                <w:szCs w:val="22"/>
              </w:rPr>
            </w:pPr>
            <w:r w:rsidRPr="00AC4BE1">
              <w:rPr>
                <w:rFonts w:ascii="Trebuchet MS" w:hAnsi="Trebuchet MS"/>
                <w:sz w:val="22"/>
                <w:szCs w:val="22"/>
              </w:rPr>
              <w:br/>
            </w:r>
            <w:r w:rsidRPr="00AC4BE1">
              <w:rPr>
                <w:rFonts w:ascii="Trebuchet MS" w:hAnsi="Trebuchet MS"/>
                <w:color w:val="000000"/>
                <w:sz w:val="22"/>
                <w:szCs w:val="22"/>
              </w:rPr>
              <w:t>Best practices for accessing the training easily and without interruption are as follows:</w:t>
            </w:r>
          </w:p>
          <w:p w14:paraId="49352FF4" w14:textId="77777777" w:rsidR="009358C4" w:rsidRPr="00AC4BE1" w:rsidRDefault="009358C4" w:rsidP="009358C4">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 xml:space="preserve">Complete the training online in LAB using </w:t>
            </w:r>
            <w:r w:rsidRPr="00AC4BE1">
              <w:rPr>
                <w:rFonts w:ascii="Trebuchet MS" w:hAnsi="Trebuchet MS"/>
                <w:color w:val="000000"/>
                <w:sz w:val="22"/>
                <w:szCs w:val="22"/>
                <w:u w:val="single"/>
              </w:rPr>
              <w:t>Internet Explorer or Google Chrome</w:t>
            </w:r>
            <w:r w:rsidRPr="00AC4BE1">
              <w:rPr>
                <w:rFonts w:ascii="Trebuchet MS" w:hAnsi="Trebuchet MS"/>
                <w:color w:val="000000"/>
                <w:sz w:val="22"/>
                <w:szCs w:val="22"/>
              </w:rPr>
              <w:t xml:space="preserve"> as your browser</w:t>
            </w:r>
          </w:p>
          <w:p w14:paraId="187D8640" w14:textId="77777777" w:rsidR="009358C4" w:rsidRPr="00AC4BE1" w:rsidRDefault="009358C4" w:rsidP="009358C4">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Ensure you have a strong internet connection and are connected to the BCG network, either directly in the office (preferred) or through the VPN</w:t>
            </w:r>
          </w:p>
          <w:p w14:paraId="2293FA3A" w14:textId="77777777" w:rsidR="009358C4" w:rsidRPr="00AC4BE1" w:rsidRDefault="009358C4" w:rsidP="009358C4">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Close down other programs that are running to free up network bandwidth</w:t>
            </w:r>
          </w:p>
          <w:p w14:paraId="08A36849" w14:textId="77777777" w:rsidR="009358C4" w:rsidRDefault="009358C4" w:rsidP="009358C4">
            <w:pPr>
              <w:shd w:val="clear" w:color="auto" w:fill="FFFFFF"/>
              <w:spacing w:before="100" w:beforeAutospacing="1" w:after="100" w:afterAutospacing="1"/>
              <w:jc w:val="left"/>
              <w:rPr>
                <w:rFonts w:ascii="Arial" w:hAnsi="Arial" w:cs="Arial"/>
                <w:color w:val="333333"/>
                <w:sz w:val="18"/>
                <w:szCs w:val="18"/>
                <w:lang w:eastAsia="en-US"/>
              </w:rPr>
            </w:pPr>
          </w:p>
        </w:tc>
      </w:tr>
    </w:tbl>
    <w:p w14:paraId="29EF518D" w14:textId="77777777" w:rsidR="00346A83" w:rsidRDefault="00346A83" w:rsidP="003B3E0C">
      <w:pPr>
        <w:rPr>
          <w:rFonts w:ascii="Arial" w:hAnsi="Arial" w:cs="Arial"/>
          <w:color w:val="333333"/>
          <w:sz w:val="18"/>
          <w:szCs w:val="18"/>
          <w:lang w:eastAsia="en-US"/>
        </w:rPr>
      </w:pPr>
    </w:p>
    <w:p w14:paraId="5D185BEC" w14:textId="77777777" w:rsidR="00346A83" w:rsidRDefault="00346A83">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9792" w:type="dxa"/>
        <w:tblLook w:val="04A0" w:firstRow="1" w:lastRow="0" w:firstColumn="1" w:lastColumn="0" w:noHBand="0" w:noVBand="1"/>
      </w:tblPr>
      <w:tblGrid>
        <w:gridCol w:w="1615"/>
        <w:gridCol w:w="8177"/>
      </w:tblGrid>
      <w:tr w:rsidR="00651F67" w:rsidRPr="005045CD" w14:paraId="41265AB2" w14:textId="77777777" w:rsidTr="0070665A">
        <w:tc>
          <w:tcPr>
            <w:tcW w:w="1615" w:type="dxa"/>
          </w:tcPr>
          <w:p w14:paraId="3E740C91" w14:textId="77723EF2" w:rsidR="00651F67" w:rsidRPr="005045CD" w:rsidRDefault="00651F67" w:rsidP="0070665A">
            <w:pPr>
              <w:rPr>
                <w:b/>
              </w:rPr>
            </w:pPr>
            <w:r>
              <w:rPr>
                <w:b/>
              </w:rPr>
              <w:lastRenderedPageBreak/>
              <w:t>ID</w:t>
            </w:r>
          </w:p>
        </w:tc>
        <w:tc>
          <w:tcPr>
            <w:tcW w:w="8177" w:type="dxa"/>
          </w:tcPr>
          <w:p w14:paraId="0512E6A1" w14:textId="2B20B9C2" w:rsidR="00651F67" w:rsidRDefault="00651F67" w:rsidP="0070665A">
            <w:pPr>
              <w:rPr>
                <w:b/>
              </w:rPr>
            </w:pPr>
            <w:r>
              <w:rPr>
                <w:b/>
              </w:rPr>
              <w:t>CR04</w:t>
            </w:r>
          </w:p>
        </w:tc>
      </w:tr>
      <w:tr w:rsidR="0070665A" w:rsidRPr="005045CD" w14:paraId="27D90311" w14:textId="77777777" w:rsidTr="0070665A">
        <w:tc>
          <w:tcPr>
            <w:tcW w:w="1615" w:type="dxa"/>
          </w:tcPr>
          <w:p w14:paraId="0A8B5470" w14:textId="77777777" w:rsidR="0070665A" w:rsidRPr="005045CD" w:rsidRDefault="0070665A" w:rsidP="0070665A">
            <w:pPr>
              <w:rPr>
                <w:b/>
              </w:rPr>
            </w:pPr>
            <w:proofErr w:type="spellStart"/>
            <w:r w:rsidRPr="005045CD">
              <w:rPr>
                <w:b/>
              </w:rPr>
              <w:t>PREM</w:t>
            </w:r>
            <w:proofErr w:type="spellEnd"/>
            <w:r w:rsidRPr="005045CD">
              <w:rPr>
                <w:b/>
              </w:rPr>
              <w:t xml:space="preserve">: </w:t>
            </w:r>
          </w:p>
        </w:tc>
        <w:tc>
          <w:tcPr>
            <w:tcW w:w="8177" w:type="dxa"/>
          </w:tcPr>
          <w:p w14:paraId="74DF7A45" w14:textId="2F6682C1" w:rsidR="0070665A" w:rsidRDefault="0070665A" w:rsidP="0070665A">
            <w:r>
              <w:rPr>
                <w:b/>
              </w:rPr>
              <w:t>Target Date Reminder 3</w:t>
            </w:r>
          </w:p>
        </w:tc>
      </w:tr>
      <w:tr w:rsidR="0070665A" w:rsidRPr="005045CD" w14:paraId="04F098CA" w14:textId="77777777" w:rsidTr="0070665A">
        <w:tc>
          <w:tcPr>
            <w:tcW w:w="1615" w:type="dxa"/>
          </w:tcPr>
          <w:p w14:paraId="4B5769FC" w14:textId="77777777" w:rsidR="0070665A" w:rsidRPr="005045CD" w:rsidRDefault="0070665A" w:rsidP="0070665A">
            <w:pPr>
              <w:rPr>
                <w:b/>
              </w:rPr>
            </w:pPr>
            <w:r w:rsidRPr="005045CD">
              <w:rPr>
                <w:b/>
              </w:rPr>
              <w:t xml:space="preserve">CLOUD: </w:t>
            </w:r>
          </w:p>
        </w:tc>
        <w:tc>
          <w:tcPr>
            <w:tcW w:w="8177" w:type="dxa"/>
          </w:tcPr>
          <w:p w14:paraId="2FD7FFC8" w14:textId="10E0FC01" w:rsidR="0070665A" w:rsidRPr="005045CD" w:rsidRDefault="0070665A" w:rsidP="0070665A">
            <w:r w:rsidRPr="00BB33EF">
              <w:rPr>
                <w:b/>
              </w:rPr>
              <w:t>Certification due in X days</w:t>
            </w:r>
            <w:r>
              <w:rPr>
                <w:b/>
              </w:rPr>
              <w:t xml:space="preserve"> (Fire on day 24)</w:t>
            </w:r>
          </w:p>
        </w:tc>
      </w:tr>
      <w:tr w:rsidR="0070665A" w:rsidRPr="005045CD" w14:paraId="72B1A95C" w14:textId="77777777" w:rsidTr="0070665A">
        <w:tc>
          <w:tcPr>
            <w:tcW w:w="1615" w:type="dxa"/>
          </w:tcPr>
          <w:p w14:paraId="1D223941" w14:textId="77777777" w:rsidR="0070665A" w:rsidRPr="005045CD" w:rsidRDefault="0070665A" w:rsidP="0070665A">
            <w:pPr>
              <w:rPr>
                <w:b/>
              </w:rPr>
            </w:pPr>
            <w:r w:rsidRPr="005045CD">
              <w:rPr>
                <w:b/>
              </w:rPr>
              <w:t xml:space="preserve">Domain: </w:t>
            </w:r>
          </w:p>
        </w:tc>
        <w:tc>
          <w:tcPr>
            <w:tcW w:w="8177" w:type="dxa"/>
          </w:tcPr>
          <w:p w14:paraId="1C3BCBC1" w14:textId="17CD872C" w:rsidR="0070665A" w:rsidRDefault="0070665A" w:rsidP="0070665A">
            <w:pPr>
              <w:rPr>
                <w:b/>
              </w:rPr>
            </w:pPr>
            <w:r>
              <w:rPr>
                <w:b/>
              </w:rPr>
              <w:t>Compliance</w:t>
            </w:r>
          </w:p>
        </w:tc>
      </w:tr>
      <w:tr w:rsidR="0070665A" w:rsidRPr="005045CD" w14:paraId="302A0633" w14:textId="77777777" w:rsidTr="0070665A">
        <w:tc>
          <w:tcPr>
            <w:tcW w:w="1615" w:type="dxa"/>
          </w:tcPr>
          <w:p w14:paraId="24BB269C" w14:textId="77777777" w:rsidR="0070665A" w:rsidRPr="005045CD" w:rsidRDefault="0070665A" w:rsidP="0070665A">
            <w:pPr>
              <w:rPr>
                <w:b/>
              </w:rPr>
            </w:pPr>
            <w:r w:rsidRPr="005045CD">
              <w:rPr>
                <w:b/>
              </w:rPr>
              <w:t xml:space="preserve">Action Name: </w:t>
            </w:r>
          </w:p>
        </w:tc>
        <w:tc>
          <w:tcPr>
            <w:tcW w:w="8177" w:type="dxa"/>
          </w:tcPr>
          <w:p w14:paraId="6C06B484" w14:textId="4AF6C0DF" w:rsidR="0070665A" w:rsidRDefault="0070665A" w:rsidP="0070665A">
            <w:pPr>
              <w:rPr>
                <w:b/>
              </w:rPr>
            </w:pPr>
            <w:r>
              <w:rPr>
                <w:b/>
              </w:rPr>
              <w:t>Standard</w:t>
            </w:r>
            <w:ins w:id="13" w:author="Colonero Maxwell" w:date="2019-11-21T11:17:00Z">
              <w:r>
                <w:rPr>
                  <w:b/>
                </w:rPr>
                <w:t xml:space="preserve"> </w:t>
              </w:r>
            </w:ins>
            <w:r>
              <w:rPr>
                <w:b/>
              </w:rPr>
              <w:t>3rd Reminder - Compliance (Sent on Day 24)</w:t>
            </w:r>
          </w:p>
        </w:tc>
      </w:tr>
      <w:tr w:rsidR="0070665A" w:rsidRPr="005045CD" w14:paraId="62E5A823" w14:textId="77777777" w:rsidTr="0070665A">
        <w:tc>
          <w:tcPr>
            <w:tcW w:w="1615" w:type="dxa"/>
          </w:tcPr>
          <w:p w14:paraId="573C9F07" w14:textId="77777777" w:rsidR="0070665A" w:rsidRPr="005045CD" w:rsidRDefault="0070665A" w:rsidP="0070665A">
            <w:pPr>
              <w:rPr>
                <w:b/>
              </w:rPr>
            </w:pPr>
            <w:r w:rsidRPr="005045CD">
              <w:rPr>
                <w:b/>
              </w:rPr>
              <w:t xml:space="preserve">Code: </w:t>
            </w:r>
          </w:p>
        </w:tc>
        <w:tc>
          <w:tcPr>
            <w:tcW w:w="8177" w:type="dxa"/>
          </w:tcPr>
          <w:p w14:paraId="61DBC2D5" w14:textId="77777777" w:rsidR="0070665A" w:rsidRPr="005045CD" w:rsidRDefault="0070665A" w:rsidP="0070665A"/>
        </w:tc>
      </w:tr>
      <w:tr w:rsidR="0070665A" w:rsidRPr="005045CD" w14:paraId="5DE60AAE" w14:textId="77777777" w:rsidTr="0070665A">
        <w:tc>
          <w:tcPr>
            <w:tcW w:w="1615" w:type="dxa"/>
          </w:tcPr>
          <w:p w14:paraId="1F704559" w14:textId="77777777" w:rsidR="0070665A" w:rsidRPr="005045CD" w:rsidRDefault="0070665A" w:rsidP="0070665A">
            <w:pPr>
              <w:rPr>
                <w:b/>
              </w:rPr>
            </w:pPr>
            <w:r w:rsidRPr="005045CD">
              <w:rPr>
                <w:b/>
              </w:rPr>
              <w:t xml:space="preserve">Named Quires: </w:t>
            </w:r>
          </w:p>
        </w:tc>
        <w:tc>
          <w:tcPr>
            <w:tcW w:w="8177" w:type="dxa"/>
          </w:tcPr>
          <w:p w14:paraId="75E284E5" w14:textId="74527E47" w:rsidR="0070665A" w:rsidRPr="004236D3" w:rsidRDefault="0070665A" w:rsidP="0070665A">
            <w:pPr>
              <w:rPr>
                <w:b/>
              </w:rPr>
            </w:pPr>
            <w:r w:rsidRPr="004236D3">
              <w:rPr>
                <w:b/>
              </w:rPr>
              <w:t>Learner with required certification</w:t>
            </w:r>
          </w:p>
        </w:tc>
      </w:tr>
    </w:tbl>
    <w:p w14:paraId="5D34A1EE" w14:textId="77777777" w:rsidR="00346A83" w:rsidRDefault="00346A83" w:rsidP="00346A83">
      <w:pPr>
        <w:rPr>
          <w:b/>
        </w:rPr>
      </w:pPr>
    </w:p>
    <w:tbl>
      <w:tblPr>
        <w:tblStyle w:val="TableGrid"/>
        <w:tblW w:w="19584" w:type="dxa"/>
        <w:tblLook w:val="04A0" w:firstRow="1" w:lastRow="0" w:firstColumn="1" w:lastColumn="0" w:noHBand="0" w:noVBand="1"/>
      </w:tblPr>
      <w:tblGrid>
        <w:gridCol w:w="9792"/>
        <w:gridCol w:w="9792"/>
      </w:tblGrid>
      <w:tr w:rsidR="0070665A" w14:paraId="5AB8B387" w14:textId="77777777" w:rsidTr="0070665A">
        <w:trPr>
          <w:trHeight w:val="332"/>
        </w:trPr>
        <w:tc>
          <w:tcPr>
            <w:tcW w:w="9792" w:type="dxa"/>
          </w:tcPr>
          <w:p w14:paraId="12CA75D0" w14:textId="24B9E746" w:rsidR="0070665A" w:rsidRDefault="0070665A" w:rsidP="00E1217F">
            <w:pPr>
              <w:jc w:val="left"/>
              <w:rPr>
                <w:rFonts w:ascii="Arial" w:hAnsi="Arial" w:cs="Arial"/>
                <w:color w:val="333333"/>
                <w:sz w:val="18"/>
                <w:szCs w:val="18"/>
                <w:lang w:eastAsia="en-US"/>
              </w:rPr>
            </w:pPr>
            <w:r w:rsidRPr="005045CD">
              <w:rPr>
                <w:b/>
              </w:rPr>
              <w:t>Subject</w:t>
            </w:r>
            <w:r w:rsidRPr="005045CD">
              <w:t xml:space="preserve">: </w:t>
            </w:r>
            <w:r w:rsidR="00E1217F">
              <w:t>3</w:t>
            </w:r>
            <w:r w:rsidR="00E1217F" w:rsidRPr="00E1217F">
              <w:t>rd</w:t>
            </w:r>
            <w:r w:rsidR="00E1217F">
              <w:t xml:space="preserve"> </w:t>
            </w:r>
            <w:r w:rsidRPr="0069017B">
              <w:t xml:space="preserve">Reminder BCG </w:t>
            </w:r>
            <w:r>
              <w:t xml:space="preserve">Mandatory </w:t>
            </w:r>
            <w:r w:rsidRPr="0069017B">
              <w:t>Training</w:t>
            </w:r>
            <w:r>
              <w:t xml:space="preserve"> - </w:t>
            </w:r>
            <w:r w:rsidRPr="00BB33EF">
              <w:t>@</w:t>
            </w:r>
            <w:proofErr w:type="spellStart"/>
            <w:r w:rsidRPr="00BB33EF">
              <w:t>HeldCertification_Name</w:t>
            </w:r>
            <w:proofErr w:type="spellEnd"/>
            <w:r w:rsidRPr="00BB33EF">
              <w:t>@</w:t>
            </w:r>
            <w:r>
              <w:t xml:space="preserve"> -</w:t>
            </w:r>
            <w:r w:rsidRPr="0069017B">
              <w:t xml:space="preserve"> Deadline</w:t>
            </w:r>
            <w:r>
              <w:t>:</w:t>
            </w:r>
            <w:r w:rsidRPr="0069017B">
              <w:t xml:space="preserve"> </w:t>
            </w:r>
            <w:r w:rsidRPr="00AC4BE1">
              <w:t>@</w:t>
            </w:r>
            <w:proofErr w:type="spellStart"/>
            <w:r w:rsidRPr="00AC4BE1">
              <w:t>HeldCertification_Target_Date</w:t>
            </w:r>
            <w:proofErr w:type="spellEnd"/>
            <w:r w:rsidRPr="00AC4BE1">
              <w:t>@</w:t>
            </w:r>
          </w:p>
        </w:tc>
        <w:tc>
          <w:tcPr>
            <w:tcW w:w="9792" w:type="dxa"/>
          </w:tcPr>
          <w:p w14:paraId="473516CE" w14:textId="656FF302" w:rsidR="0070665A" w:rsidRDefault="0070665A" w:rsidP="0070665A">
            <w:pPr>
              <w:rPr>
                <w:rFonts w:ascii="Arial" w:hAnsi="Arial" w:cs="Arial"/>
                <w:color w:val="333333"/>
                <w:sz w:val="18"/>
                <w:szCs w:val="18"/>
                <w:lang w:eastAsia="en-US"/>
              </w:rPr>
            </w:pPr>
          </w:p>
        </w:tc>
      </w:tr>
      <w:tr w:rsidR="0070665A" w14:paraId="14A52EA0" w14:textId="77777777" w:rsidTr="0070665A">
        <w:trPr>
          <w:trHeight w:val="1970"/>
        </w:trPr>
        <w:tc>
          <w:tcPr>
            <w:tcW w:w="9792" w:type="dxa"/>
          </w:tcPr>
          <w:p w14:paraId="08965AE2" w14:textId="77777777" w:rsidR="0070665A" w:rsidRDefault="0070665A" w:rsidP="00DA7377">
            <w:pPr>
              <w:spacing w:after="240"/>
              <w:jc w:val="left"/>
              <w:rPr>
                <w:rFonts w:ascii="Trebuchet MS" w:hAnsi="Trebuchet MS"/>
                <w:color w:val="000000"/>
                <w:sz w:val="28"/>
                <w:szCs w:val="22"/>
              </w:rPr>
            </w:pPr>
            <w:r w:rsidRPr="009358C4">
              <w:rPr>
                <w:rFonts w:ascii="Trebuchet MS" w:hAnsi="Trebuchet MS"/>
                <w:color w:val="000000"/>
                <w:sz w:val="28"/>
                <w:szCs w:val="22"/>
              </w:rPr>
              <w:t xml:space="preserve">HEADER: </w:t>
            </w:r>
            <w:r w:rsidRPr="009358C4">
              <w:rPr>
                <w:rStyle w:val="Hyperlink"/>
                <w:rFonts w:ascii="Trebuchet MS" w:hAnsi="Trebuchet MS"/>
                <w:color w:val="177B57"/>
                <w:sz w:val="28"/>
                <w:szCs w:val="22"/>
                <w:u w:val="none"/>
              </w:rPr>
              <w:t>@</w:t>
            </w:r>
            <w:proofErr w:type="spellStart"/>
            <w:r w:rsidRPr="009358C4">
              <w:rPr>
                <w:rStyle w:val="Hyperlink"/>
                <w:rFonts w:ascii="Trebuchet MS" w:hAnsi="Trebuchet MS"/>
                <w:color w:val="177B57"/>
                <w:sz w:val="28"/>
                <w:szCs w:val="22"/>
                <w:u w:val="none"/>
              </w:rPr>
              <w:t>HeldCertification_Name</w:t>
            </w:r>
            <w:proofErr w:type="spellEnd"/>
            <w:r w:rsidRPr="009358C4">
              <w:rPr>
                <w:rStyle w:val="Hyperlink"/>
                <w:rFonts w:ascii="Trebuchet MS" w:hAnsi="Trebuchet MS"/>
                <w:color w:val="177B57"/>
                <w:sz w:val="28"/>
                <w:szCs w:val="22"/>
                <w:u w:val="none"/>
              </w:rPr>
              <w:t>@</w:t>
            </w:r>
          </w:p>
          <w:p w14:paraId="0B294F1F" w14:textId="77777777" w:rsidR="0070665A" w:rsidRPr="009358C4" w:rsidRDefault="0070665A" w:rsidP="00DA7377">
            <w:pPr>
              <w:spacing w:after="240"/>
              <w:jc w:val="left"/>
              <w:rPr>
                <w:rFonts w:ascii="Trebuchet MS" w:hAnsi="Trebuchet MS"/>
                <w:color w:val="000000"/>
                <w:sz w:val="28"/>
                <w:szCs w:val="22"/>
              </w:rPr>
            </w:pPr>
            <w:r w:rsidRPr="00AC4BE1">
              <w:rPr>
                <w:rFonts w:ascii="Trebuchet MS" w:hAnsi="Trebuchet MS"/>
                <w:color w:val="000000"/>
                <w:sz w:val="22"/>
                <w:szCs w:val="22"/>
              </w:rPr>
              <w:t>Hi @</w:t>
            </w:r>
            <w:proofErr w:type="spellStart"/>
            <w:ins w:id="14" w:author="Colonero Maxwell" w:date="2019-11-21T11:18:00Z">
              <w:r w:rsidRPr="007F1DB2">
                <w:rPr>
                  <w:rFonts w:ascii="Trebuchet MS" w:hAnsi="Trebuchet MS"/>
                  <w:color w:val="000000"/>
                  <w:sz w:val="22"/>
                  <w:szCs w:val="22"/>
                </w:rPr>
                <w:t>HeldCertification_Learner_FirstName</w:t>
              </w:r>
            </w:ins>
            <w:proofErr w:type="spellEnd"/>
            <w:del w:id="15" w:author="Colonero Maxwell" w:date="2019-11-21T11:18:00Z">
              <w:r w:rsidRPr="00AC4BE1" w:rsidDel="007F1DB2">
                <w:rPr>
                  <w:rFonts w:ascii="Trebuchet MS" w:hAnsi="Trebuchet MS"/>
                  <w:color w:val="000000"/>
                  <w:sz w:val="22"/>
                  <w:szCs w:val="22"/>
                </w:rPr>
                <w:delText>HeldCertification_Learner</w:delText>
              </w:r>
            </w:del>
            <w:r w:rsidRPr="00AC4BE1">
              <w:rPr>
                <w:rFonts w:ascii="Trebuchet MS" w:hAnsi="Trebuchet MS"/>
                <w:color w:val="000000"/>
                <w:sz w:val="22"/>
                <w:szCs w:val="22"/>
              </w:rPr>
              <w:t>@,</w:t>
            </w:r>
          </w:p>
          <w:p w14:paraId="4ACD0285" w14:textId="3FBD7ABE" w:rsidR="0070665A" w:rsidRPr="00EF5977" w:rsidRDefault="0070665A" w:rsidP="00DA7377">
            <w:pPr>
              <w:pStyle w:val="NormalWeb"/>
              <w:jc w:val="left"/>
              <w:rPr>
                <w:rFonts w:ascii="Trebuchet MS" w:hAnsi="Trebuchet MS"/>
                <w:color w:val="000000"/>
                <w:sz w:val="22"/>
                <w:szCs w:val="22"/>
              </w:rPr>
            </w:pPr>
            <w:r w:rsidRPr="00EF5977">
              <w:rPr>
                <w:rFonts w:ascii="Trebuchet MS" w:hAnsi="Trebuchet MS"/>
                <w:color w:val="000000"/>
                <w:sz w:val="22"/>
                <w:szCs w:val="22"/>
              </w:rPr>
              <w:t>Our current records indicate that you have not completed the @</w:t>
            </w:r>
            <w:proofErr w:type="spellStart"/>
            <w:r w:rsidRPr="00EF5977">
              <w:rPr>
                <w:rFonts w:ascii="Trebuchet MS" w:hAnsi="Trebuchet MS"/>
                <w:color w:val="000000"/>
                <w:sz w:val="22"/>
                <w:szCs w:val="22"/>
              </w:rPr>
              <w:t>HeldCertification_Name</w:t>
            </w:r>
            <w:proofErr w:type="spellEnd"/>
            <w:r w:rsidRPr="00EF5977">
              <w:rPr>
                <w:rFonts w:ascii="Trebuchet MS" w:hAnsi="Trebuchet MS"/>
                <w:color w:val="000000"/>
                <w:sz w:val="22"/>
                <w:szCs w:val="22"/>
              </w:rPr>
              <w:t>@</w:t>
            </w:r>
            <w:r>
              <w:rPr>
                <w:rFonts w:ascii="Trebuchet MS" w:hAnsi="Trebuchet MS"/>
                <w:color w:val="000000"/>
                <w:sz w:val="22"/>
                <w:szCs w:val="22"/>
              </w:rPr>
              <w:t xml:space="preserve"> </w:t>
            </w:r>
            <w:r w:rsidRPr="00EF5977">
              <w:rPr>
                <w:rFonts w:ascii="Trebuchet MS" w:hAnsi="Trebuchet MS"/>
                <w:color w:val="000000"/>
                <w:sz w:val="22"/>
                <w:szCs w:val="22"/>
              </w:rPr>
              <w:t xml:space="preserve">required training module and the deadline of </w:t>
            </w:r>
            <w:r w:rsidRPr="00EF5977">
              <w:rPr>
                <w:rFonts w:ascii="Trebuchet MS" w:hAnsi="Trebuchet MS"/>
                <w:color w:val="FF0000"/>
                <w:sz w:val="22"/>
                <w:szCs w:val="22"/>
              </w:rPr>
              <w:t>@HeldCertification_Target_Date@</w:t>
            </w:r>
            <w:r>
              <w:rPr>
                <w:rFonts w:ascii="Trebuchet MS" w:hAnsi="Trebuchet MS"/>
                <w:color w:val="000000"/>
                <w:sz w:val="22"/>
                <w:szCs w:val="22"/>
              </w:rPr>
              <w:t xml:space="preserve"> </w:t>
            </w:r>
            <w:r w:rsidR="00DA7377">
              <w:rPr>
                <w:rFonts w:ascii="Trebuchet MS" w:hAnsi="Trebuchet MS"/>
                <w:color w:val="000000"/>
                <w:sz w:val="22"/>
                <w:szCs w:val="22"/>
              </w:rPr>
              <w:t xml:space="preserve">is </w:t>
            </w:r>
            <w:r w:rsidR="00DA7377" w:rsidRPr="00DA7377">
              <w:rPr>
                <w:rFonts w:ascii="Trebuchet MS" w:hAnsi="Trebuchet MS"/>
                <w:b/>
                <w:color w:val="000000"/>
                <w:sz w:val="22"/>
                <w:szCs w:val="22"/>
                <w:u w:val="single"/>
              </w:rPr>
              <w:t>tomorrow</w:t>
            </w:r>
            <w:r w:rsidR="00DA7377" w:rsidRPr="00DA7377">
              <w:rPr>
                <w:rFonts w:ascii="Trebuchet MS" w:hAnsi="Trebuchet MS"/>
                <w:color w:val="000000"/>
                <w:sz w:val="22"/>
                <w:szCs w:val="22"/>
              </w:rPr>
              <w:t>.</w:t>
            </w:r>
          </w:p>
          <w:p w14:paraId="35E6933D" w14:textId="77777777" w:rsidR="0070665A" w:rsidRPr="00EF5977" w:rsidRDefault="0070665A" w:rsidP="00DA7377">
            <w:pPr>
              <w:pStyle w:val="NormalWeb"/>
              <w:jc w:val="left"/>
              <w:rPr>
                <w:rFonts w:ascii="Trebuchet MS" w:hAnsi="Trebuchet MS"/>
                <w:color w:val="000000"/>
                <w:sz w:val="22"/>
                <w:szCs w:val="22"/>
              </w:rPr>
            </w:pPr>
          </w:p>
          <w:p w14:paraId="69AB6CB7" w14:textId="77777777" w:rsidR="0070665A" w:rsidRPr="00EF5977" w:rsidRDefault="0070665A" w:rsidP="00DA7377">
            <w:pPr>
              <w:pStyle w:val="NormalWeb"/>
              <w:jc w:val="left"/>
              <w:rPr>
                <w:rFonts w:ascii="Trebuchet MS" w:hAnsi="Trebuchet MS"/>
                <w:color w:val="000000"/>
                <w:sz w:val="22"/>
                <w:szCs w:val="22"/>
              </w:rPr>
            </w:pPr>
            <w:commentRangeStart w:id="16"/>
            <w:r w:rsidRPr="00EF5977">
              <w:rPr>
                <w:rStyle w:val="Hyperlink"/>
                <w:rFonts w:ascii="Trebuchet MS" w:hAnsi="Trebuchet MS"/>
                <w:b/>
                <w:bCs/>
                <w:color w:val="177B57"/>
                <w:sz w:val="22"/>
                <w:szCs w:val="22"/>
              </w:rPr>
              <w:t>Click here</w:t>
            </w:r>
            <w:r w:rsidRPr="00EF5977">
              <w:rPr>
                <w:rFonts w:ascii="Trebuchet MS" w:hAnsi="Trebuchet MS"/>
                <w:color w:val="000000"/>
                <w:sz w:val="22"/>
                <w:szCs w:val="22"/>
              </w:rPr>
              <w:t xml:space="preserve"> </w:t>
            </w:r>
            <w:commentRangeEnd w:id="16"/>
            <w:r>
              <w:rPr>
                <w:rStyle w:val="CommentReference"/>
                <w:rFonts w:ascii="Henderson BCG Serif" w:hAnsi="Henderson BCG Serif"/>
              </w:rPr>
              <w:commentReference w:id="16"/>
            </w:r>
            <w:r w:rsidRPr="00EF5977">
              <w:rPr>
                <w:rFonts w:ascii="Trebuchet MS" w:hAnsi="Trebuchet MS"/>
                <w:color w:val="000000"/>
                <w:sz w:val="22"/>
                <w:szCs w:val="22"/>
              </w:rPr>
              <w:t>to access the training module assigned to you.</w:t>
            </w:r>
          </w:p>
          <w:p w14:paraId="70769559" w14:textId="77777777" w:rsidR="0070665A" w:rsidRPr="00EF5977" w:rsidRDefault="0070665A" w:rsidP="00DA7377">
            <w:pPr>
              <w:pStyle w:val="NormalWeb"/>
              <w:jc w:val="left"/>
              <w:rPr>
                <w:rFonts w:ascii="Trebuchet MS" w:hAnsi="Trebuchet MS"/>
                <w:color w:val="000000"/>
                <w:sz w:val="22"/>
                <w:szCs w:val="22"/>
              </w:rPr>
            </w:pPr>
          </w:p>
          <w:p w14:paraId="104C749E" w14:textId="77777777" w:rsidR="0070665A" w:rsidRPr="00EF5977" w:rsidRDefault="0070665A" w:rsidP="00DA7377">
            <w:pPr>
              <w:pStyle w:val="NormalWeb"/>
              <w:jc w:val="left"/>
              <w:rPr>
                <w:rFonts w:ascii="Trebuchet MS" w:hAnsi="Trebuchet MS"/>
                <w:color w:val="FF0000"/>
                <w:sz w:val="22"/>
                <w:szCs w:val="22"/>
              </w:rPr>
            </w:pPr>
            <w:r w:rsidRPr="00EF5977">
              <w:rPr>
                <w:rFonts w:ascii="Trebuchet MS" w:hAnsi="Trebuchet MS"/>
                <w:color w:val="FF0000"/>
                <w:sz w:val="22"/>
                <w:szCs w:val="22"/>
              </w:rPr>
              <w:t>If you fail to complete the training in the time required, your e-mail will be suspended until the training and acknowledgement are completed.</w:t>
            </w:r>
          </w:p>
          <w:p w14:paraId="6022797C" w14:textId="77777777" w:rsidR="0070665A" w:rsidRPr="00EF5977" w:rsidRDefault="0070665A" w:rsidP="00DA7377">
            <w:pPr>
              <w:pStyle w:val="NormalWeb"/>
              <w:jc w:val="left"/>
              <w:rPr>
                <w:rFonts w:ascii="Trebuchet MS" w:hAnsi="Trebuchet MS"/>
                <w:color w:val="000000"/>
                <w:sz w:val="22"/>
                <w:szCs w:val="22"/>
              </w:rPr>
            </w:pPr>
          </w:p>
          <w:p w14:paraId="259B6AB5" w14:textId="77777777" w:rsidR="0070665A" w:rsidRPr="00EF5977" w:rsidRDefault="0070665A" w:rsidP="00DA7377">
            <w:pPr>
              <w:pStyle w:val="NormalWeb"/>
              <w:jc w:val="left"/>
              <w:rPr>
                <w:rFonts w:ascii="Trebuchet MS" w:hAnsi="Trebuchet MS"/>
                <w:color w:val="000000"/>
                <w:sz w:val="22"/>
                <w:szCs w:val="22"/>
              </w:rPr>
            </w:pPr>
            <w:r>
              <w:rPr>
                <w:rFonts w:ascii="Trebuchet MS" w:hAnsi="Trebuchet MS"/>
                <w:color w:val="000000"/>
                <w:sz w:val="22"/>
                <w:szCs w:val="22"/>
              </w:rPr>
              <w:t>What you need to know:</w:t>
            </w:r>
          </w:p>
          <w:p w14:paraId="5659615E" w14:textId="07D24322" w:rsidR="0070665A" w:rsidRPr="00EF5977" w:rsidRDefault="0070665A" w:rsidP="00DA7377">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 xml:space="preserve">The </w:t>
            </w:r>
            <w:r w:rsidRPr="00DA7377">
              <w:rPr>
                <w:rFonts w:ascii="Trebuchet MS" w:hAnsi="Trebuchet MS"/>
                <w:color w:val="000000"/>
                <w:sz w:val="22"/>
                <w:szCs w:val="22"/>
                <w:u w:val="single"/>
              </w:rPr>
              <w:t>deadline to complete</w:t>
            </w:r>
            <w:r w:rsidRPr="00EF5977">
              <w:rPr>
                <w:rFonts w:ascii="Trebuchet MS" w:hAnsi="Trebuchet MS"/>
                <w:color w:val="000000"/>
                <w:sz w:val="22"/>
                <w:szCs w:val="22"/>
              </w:rPr>
              <w:t xml:space="preserve"> the module is</w:t>
            </w:r>
            <w:r w:rsidR="00DA7377">
              <w:rPr>
                <w:rFonts w:ascii="Trebuchet MS" w:hAnsi="Trebuchet MS"/>
                <w:color w:val="000000"/>
                <w:sz w:val="22"/>
                <w:szCs w:val="22"/>
              </w:rPr>
              <w:t xml:space="preserve"> </w:t>
            </w:r>
            <w:r w:rsidR="00DA7377" w:rsidRPr="00DA7377">
              <w:rPr>
                <w:rFonts w:ascii="Trebuchet MS" w:hAnsi="Trebuchet MS"/>
                <w:b/>
                <w:color w:val="000000"/>
                <w:sz w:val="22"/>
                <w:szCs w:val="22"/>
                <w:u w:val="single"/>
              </w:rPr>
              <w:t>tomorrow</w:t>
            </w:r>
            <w:r w:rsidR="00DA7377">
              <w:rPr>
                <w:rFonts w:ascii="Trebuchet MS" w:hAnsi="Trebuchet MS"/>
                <w:color w:val="000000"/>
                <w:sz w:val="22"/>
                <w:szCs w:val="22"/>
              </w:rPr>
              <w:t>:</w:t>
            </w:r>
            <w:r w:rsidRPr="00EF5977">
              <w:rPr>
                <w:rFonts w:ascii="Trebuchet MS" w:hAnsi="Trebuchet MS"/>
                <w:color w:val="000000"/>
                <w:sz w:val="22"/>
                <w:szCs w:val="22"/>
              </w:rPr>
              <w:t xml:space="preserve"> </w:t>
            </w:r>
            <w:r w:rsidRPr="00EF5977">
              <w:rPr>
                <w:rFonts w:ascii="Trebuchet MS" w:hAnsi="Trebuchet MS"/>
                <w:color w:val="FF0000"/>
                <w:sz w:val="22"/>
                <w:szCs w:val="22"/>
              </w:rPr>
              <w:t>@HeldCertification_Target_Date@</w:t>
            </w:r>
          </w:p>
          <w:p w14:paraId="3DF93528" w14:textId="77777777" w:rsidR="0070665A" w:rsidRPr="00EF5977" w:rsidRDefault="0070665A" w:rsidP="00DA7377">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The c</w:t>
            </w:r>
            <w:r>
              <w:rPr>
                <w:rFonts w:ascii="Trebuchet MS" w:hAnsi="Trebuchet MS"/>
                <w:color w:val="000000"/>
                <w:sz w:val="22"/>
                <w:szCs w:val="22"/>
              </w:rPr>
              <w:t>ourse will take approximately 30</w:t>
            </w:r>
            <w:r w:rsidRPr="00EF5977">
              <w:rPr>
                <w:rFonts w:ascii="Trebuchet MS" w:hAnsi="Trebuchet MS"/>
                <w:color w:val="000000"/>
                <w:sz w:val="22"/>
                <w:szCs w:val="22"/>
              </w:rPr>
              <w:t xml:space="preserve"> minutes to complete</w:t>
            </w:r>
          </w:p>
          <w:p w14:paraId="1C79097D" w14:textId="77777777" w:rsidR="0070665A" w:rsidRPr="00EF5977" w:rsidRDefault="0070665A" w:rsidP="00DA7377">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Submit the electronic acknowledgement at the end of the course to ensure a successful completio</w:t>
            </w:r>
            <w:r>
              <w:rPr>
                <w:rFonts w:ascii="Trebuchet MS" w:hAnsi="Trebuchet MS"/>
                <w:color w:val="000000"/>
                <w:sz w:val="22"/>
                <w:szCs w:val="22"/>
              </w:rPr>
              <w:t>n</w:t>
            </w:r>
          </w:p>
          <w:p w14:paraId="6A6DBE99" w14:textId="77777777" w:rsidR="0070665A" w:rsidRPr="00AC4BE1" w:rsidRDefault="0070665A" w:rsidP="00DA7377">
            <w:pPr>
              <w:jc w:val="left"/>
              <w:rPr>
                <w:sz w:val="22"/>
                <w:szCs w:val="22"/>
              </w:rPr>
            </w:pPr>
            <w:r w:rsidRPr="00AC4BE1">
              <w:rPr>
                <w:rFonts w:ascii="Trebuchet MS" w:hAnsi="Trebuchet MS"/>
                <w:color w:val="000000"/>
                <w:sz w:val="22"/>
                <w:szCs w:val="22"/>
              </w:rPr>
              <w:t>Who you can ask questions:</w:t>
            </w:r>
            <w:r w:rsidRPr="00AC4BE1">
              <w:rPr>
                <w:sz w:val="22"/>
                <w:szCs w:val="22"/>
              </w:rPr>
              <w:t xml:space="preserve"> </w:t>
            </w:r>
          </w:p>
          <w:p w14:paraId="0F35EAA5" w14:textId="77777777" w:rsidR="0070665A" w:rsidRPr="00AC4BE1" w:rsidRDefault="0070665A" w:rsidP="00DA7377">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If you do not have LAB access, please contact your local HR representative for further action</w:t>
            </w:r>
          </w:p>
          <w:p w14:paraId="22778779" w14:textId="77777777" w:rsidR="0070665A" w:rsidRPr="00AC4BE1" w:rsidRDefault="0070665A" w:rsidP="00DA7377">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For technical issues accessing the modules, please contact </w:t>
            </w:r>
            <w:r w:rsidRPr="00AC4BE1">
              <w:rPr>
                <w:rFonts w:ascii="Trebuchet MS" w:hAnsi="Trebuchet MS"/>
                <w:sz w:val="22"/>
                <w:szCs w:val="22"/>
              </w:rPr>
              <w:t xml:space="preserve">the </w:t>
            </w:r>
            <w:hyperlink r:id="rId14" w:anchor="?%0Asid=194" w:history="1">
              <w:r w:rsidRPr="00AC4BE1">
                <w:rPr>
                  <w:rStyle w:val="Hyperlink"/>
                  <w:rFonts w:ascii="Trebuchet MS" w:hAnsi="Trebuchet MS"/>
                  <w:color w:val="177B57"/>
                  <w:sz w:val="22"/>
                  <w:szCs w:val="22"/>
                </w:rPr>
                <w:t>Service Center</w:t>
              </w:r>
            </w:hyperlink>
            <w:r w:rsidRPr="00AC4BE1">
              <w:rPr>
                <w:rFonts w:ascii="Trebuchet MS" w:hAnsi="Trebuchet MS"/>
                <w:sz w:val="22"/>
                <w:szCs w:val="22"/>
              </w:rPr>
              <w:t xml:space="preserve"> for support</w:t>
            </w:r>
          </w:p>
          <w:p w14:paraId="5E94E407" w14:textId="77777777" w:rsidR="0070665A" w:rsidRPr="00AC4BE1" w:rsidRDefault="0070665A" w:rsidP="00DA7377">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 xml:space="preserve">For all other questions about the modules </w:t>
            </w:r>
            <w:r w:rsidRPr="00AC4BE1">
              <w:rPr>
                <w:rFonts w:ascii="Trebuchet MS" w:hAnsi="Trebuchet MS"/>
                <w:sz w:val="22"/>
                <w:szCs w:val="22"/>
              </w:rPr>
              <w:t xml:space="preserve">contact </w:t>
            </w:r>
            <w:hyperlink r:id="rId15" w:history="1">
              <w:r w:rsidRPr="00AC4BE1">
                <w:rPr>
                  <w:rStyle w:val="Hyperlink"/>
                  <w:rFonts w:ascii="Trebuchet MS" w:hAnsi="Trebuchet MS"/>
                  <w:color w:val="177B57"/>
                  <w:sz w:val="22"/>
                  <w:szCs w:val="22"/>
                </w:rPr>
                <w:t>compliancetraining@bcg.com</w:t>
              </w:r>
            </w:hyperlink>
            <w:r w:rsidRPr="00AC4BE1">
              <w:rPr>
                <w:rFonts w:ascii="Trebuchet MS" w:hAnsi="Trebuchet MS"/>
                <w:color w:val="000000"/>
                <w:sz w:val="22"/>
                <w:szCs w:val="22"/>
              </w:rPr>
              <w:t xml:space="preserve">  </w:t>
            </w:r>
          </w:p>
          <w:p w14:paraId="10FCCDCB" w14:textId="77777777" w:rsidR="0070665A" w:rsidRPr="00AC4BE1" w:rsidRDefault="0070665A" w:rsidP="00DA7377">
            <w:pPr>
              <w:spacing w:after="240"/>
              <w:jc w:val="left"/>
              <w:rPr>
                <w:sz w:val="22"/>
                <w:szCs w:val="22"/>
              </w:rPr>
            </w:pPr>
            <w:r w:rsidRPr="00AC4BE1">
              <w:rPr>
                <w:rFonts w:ascii="Trebuchet MS" w:hAnsi="Trebuchet MS"/>
                <w:sz w:val="22"/>
                <w:szCs w:val="22"/>
              </w:rPr>
              <w:t>Kind regards,</w:t>
            </w:r>
            <w:r w:rsidRPr="00AC4BE1">
              <w:rPr>
                <w:rFonts w:ascii="Trebuchet MS" w:hAnsi="Trebuchet MS"/>
                <w:sz w:val="22"/>
                <w:szCs w:val="22"/>
              </w:rPr>
              <w:br/>
              <w:t>BCG's Compliance Team</w:t>
            </w:r>
          </w:p>
          <w:p w14:paraId="4D6F91C7" w14:textId="77777777" w:rsidR="0070665A" w:rsidRPr="00AC4BE1" w:rsidRDefault="00651F67" w:rsidP="00DA7377">
            <w:pPr>
              <w:jc w:val="left"/>
              <w:rPr>
                <w:sz w:val="22"/>
                <w:szCs w:val="22"/>
              </w:rPr>
            </w:pPr>
            <w:r>
              <w:rPr>
                <w:sz w:val="22"/>
                <w:szCs w:val="22"/>
              </w:rPr>
              <w:pict w14:anchorId="50DEA615">
                <v:rect id="_x0000_i1028" style="width:490.1pt;height:1.5pt" o:hrstd="t" o:hr="t" fillcolor="#a0a0a0" stroked="f"/>
              </w:pict>
            </w:r>
          </w:p>
          <w:p w14:paraId="4C385F80" w14:textId="77777777" w:rsidR="0070665A" w:rsidRPr="00AC4BE1" w:rsidRDefault="0070665A" w:rsidP="00DA7377">
            <w:pPr>
              <w:jc w:val="left"/>
              <w:rPr>
                <w:sz w:val="22"/>
                <w:szCs w:val="22"/>
              </w:rPr>
            </w:pPr>
            <w:r w:rsidRPr="00AC4BE1">
              <w:rPr>
                <w:rFonts w:ascii="Trebuchet MS" w:hAnsi="Trebuchet MS"/>
                <w:sz w:val="22"/>
                <w:szCs w:val="22"/>
              </w:rPr>
              <w:br/>
            </w:r>
            <w:r w:rsidRPr="00AC4BE1">
              <w:rPr>
                <w:rFonts w:ascii="Trebuchet MS" w:hAnsi="Trebuchet MS"/>
                <w:color w:val="000000"/>
                <w:sz w:val="22"/>
                <w:szCs w:val="22"/>
              </w:rPr>
              <w:t>Best practices for accessing the training easily and without interruption are as follows:</w:t>
            </w:r>
          </w:p>
          <w:p w14:paraId="29B49408" w14:textId="77777777" w:rsidR="0070665A" w:rsidRPr="00AC4BE1" w:rsidRDefault="0070665A" w:rsidP="00DA7377">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 xml:space="preserve">Complete the training online in LAB using </w:t>
            </w:r>
            <w:r w:rsidRPr="00AC4BE1">
              <w:rPr>
                <w:rFonts w:ascii="Trebuchet MS" w:hAnsi="Trebuchet MS"/>
                <w:color w:val="000000"/>
                <w:sz w:val="22"/>
                <w:szCs w:val="22"/>
                <w:u w:val="single"/>
              </w:rPr>
              <w:t>Internet Explorer or Google Chrome</w:t>
            </w:r>
            <w:r w:rsidRPr="00AC4BE1">
              <w:rPr>
                <w:rFonts w:ascii="Trebuchet MS" w:hAnsi="Trebuchet MS"/>
                <w:color w:val="000000"/>
                <w:sz w:val="22"/>
                <w:szCs w:val="22"/>
              </w:rPr>
              <w:t xml:space="preserve"> as your browser</w:t>
            </w:r>
          </w:p>
          <w:p w14:paraId="0F9FCB47" w14:textId="77777777" w:rsidR="0070665A" w:rsidRPr="00AC4BE1" w:rsidRDefault="0070665A" w:rsidP="00DA7377">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Ensure you have a strong internet connection and are connected to the BCG network, either directly in the office (preferred) or through the VPN</w:t>
            </w:r>
          </w:p>
          <w:p w14:paraId="00462A81" w14:textId="77777777" w:rsidR="0070665A" w:rsidRPr="00AC4BE1" w:rsidRDefault="0070665A" w:rsidP="00DA7377">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Close down other programs that are running to free up network bandwidth</w:t>
            </w:r>
          </w:p>
          <w:p w14:paraId="001920B3" w14:textId="77777777" w:rsidR="0070665A" w:rsidRPr="008455CB" w:rsidRDefault="0070665A" w:rsidP="00DA7377">
            <w:pPr>
              <w:jc w:val="left"/>
              <w:rPr>
                <w:rFonts w:ascii="Arial" w:hAnsi="Arial" w:cs="Arial"/>
                <w:color w:val="333333"/>
                <w:szCs w:val="22"/>
                <w:lang w:eastAsia="en-US"/>
              </w:rPr>
            </w:pPr>
          </w:p>
        </w:tc>
        <w:tc>
          <w:tcPr>
            <w:tcW w:w="9792" w:type="dxa"/>
          </w:tcPr>
          <w:p w14:paraId="0D050533" w14:textId="7C16571E" w:rsidR="0070665A" w:rsidRPr="008455CB" w:rsidRDefault="0070665A" w:rsidP="0070665A">
            <w:pPr>
              <w:jc w:val="left"/>
              <w:rPr>
                <w:rFonts w:ascii="Arial" w:hAnsi="Arial" w:cs="Arial"/>
                <w:color w:val="333333"/>
                <w:sz w:val="22"/>
                <w:szCs w:val="22"/>
                <w:lang w:eastAsia="en-US"/>
              </w:rPr>
            </w:pPr>
          </w:p>
        </w:tc>
      </w:tr>
    </w:tbl>
    <w:p w14:paraId="1FFA7357" w14:textId="77777777" w:rsidR="00346A83" w:rsidRDefault="00346A83" w:rsidP="00346A83">
      <w:pPr>
        <w:rPr>
          <w:rFonts w:ascii="Arial" w:hAnsi="Arial" w:cs="Arial"/>
          <w:color w:val="333333"/>
          <w:sz w:val="18"/>
          <w:szCs w:val="18"/>
          <w:lang w:eastAsia="en-US"/>
        </w:rPr>
      </w:pPr>
    </w:p>
    <w:p w14:paraId="66278175" w14:textId="77777777" w:rsidR="00346A83" w:rsidRDefault="00346A83">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9792" w:type="dxa"/>
        <w:tblLook w:val="04A0" w:firstRow="1" w:lastRow="0" w:firstColumn="1" w:lastColumn="0" w:noHBand="0" w:noVBand="1"/>
      </w:tblPr>
      <w:tblGrid>
        <w:gridCol w:w="1705"/>
        <w:gridCol w:w="8087"/>
      </w:tblGrid>
      <w:tr w:rsidR="00651F67" w:rsidRPr="005045CD" w14:paraId="0D238DBF" w14:textId="77777777" w:rsidTr="00E1217F">
        <w:tc>
          <w:tcPr>
            <w:tcW w:w="1705" w:type="dxa"/>
          </w:tcPr>
          <w:p w14:paraId="3CE7E447" w14:textId="28019B13" w:rsidR="00651F67" w:rsidRPr="005045CD" w:rsidRDefault="00651F67" w:rsidP="001F0BB3">
            <w:pPr>
              <w:rPr>
                <w:b/>
              </w:rPr>
            </w:pPr>
            <w:r>
              <w:rPr>
                <w:b/>
              </w:rPr>
              <w:lastRenderedPageBreak/>
              <w:t>ID</w:t>
            </w:r>
          </w:p>
        </w:tc>
        <w:tc>
          <w:tcPr>
            <w:tcW w:w="8087" w:type="dxa"/>
          </w:tcPr>
          <w:p w14:paraId="272D3A55" w14:textId="14243815" w:rsidR="00651F67" w:rsidRDefault="00651F67" w:rsidP="001F0BB3">
            <w:pPr>
              <w:rPr>
                <w:b/>
              </w:rPr>
            </w:pPr>
            <w:r>
              <w:rPr>
                <w:b/>
              </w:rPr>
              <w:t>CR05</w:t>
            </w:r>
          </w:p>
        </w:tc>
      </w:tr>
      <w:tr w:rsidR="001F0BB3" w:rsidRPr="005045CD" w14:paraId="1A0340EB" w14:textId="77777777" w:rsidTr="00E1217F">
        <w:tc>
          <w:tcPr>
            <w:tcW w:w="1705" w:type="dxa"/>
          </w:tcPr>
          <w:p w14:paraId="149E4FD5" w14:textId="77777777" w:rsidR="001F0BB3" w:rsidRPr="005045CD" w:rsidRDefault="001F0BB3" w:rsidP="001F0BB3">
            <w:pPr>
              <w:rPr>
                <w:b/>
              </w:rPr>
            </w:pPr>
            <w:proofErr w:type="spellStart"/>
            <w:r w:rsidRPr="005045CD">
              <w:rPr>
                <w:b/>
              </w:rPr>
              <w:t>PREM</w:t>
            </w:r>
            <w:proofErr w:type="spellEnd"/>
            <w:r w:rsidRPr="005045CD">
              <w:rPr>
                <w:b/>
              </w:rPr>
              <w:t xml:space="preserve">: </w:t>
            </w:r>
          </w:p>
        </w:tc>
        <w:tc>
          <w:tcPr>
            <w:tcW w:w="8087" w:type="dxa"/>
          </w:tcPr>
          <w:p w14:paraId="6E8D6482" w14:textId="316FF408" w:rsidR="001F0BB3" w:rsidRPr="005045CD" w:rsidRDefault="00D606F9" w:rsidP="001F0BB3">
            <w:r>
              <w:rPr>
                <w:b/>
              </w:rPr>
              <w:t>Target Date Reminder 4</w:t>
            </w:r>
          </w:p>
        </w:tc>
      </w:tr>
      <w:tr w:rsidR="001F0BB3" w:rsidRPr="005045CD" w14:paraId="4812B8E4" w14:textId="77777777" w:rsidTr="00E1217F">
        <w:tc>
          <w:tcPr>
            <w:tcW w:w="1705" w:type="dxa"/>
          </w:tcPr>
          <w:p w14:paraId="09DE24EE" w14:textId="77777777" w:rsidR="001F0BB3" w:rsidRPr="005045CD" w:rsidRDefault="001F0BB3" w:rsidP="001F0BB3">
            <w:pPr>
              <w:rPr>
                <w:b/>
              </w:rPr>
            </w:pPr>
            <w:r w:rsidRPr="005045CD">
              <w:rPr>
                <w:b/>
              </w:rPr>
              <w:t xml:space="preserve">CLOUD: </w:t>
            </w:r>
          </w:p>
        </w:tc>
        <w:tc>
          <w:tcPr>
            <w:tcW w:w="8087" w:type="dxa"/>
          </w:tcPr>
          <w:p w14:paraId="135428AD" w14:textId="495E0E8E" w:rsidR="001F0BB3" w:rsidRPr="005045CD" w:rsidRDefault="001F0BB3" w:rsidP="001F0BB3">
            <w:r w:rsidRPr="001F0BB3">
              <w:rPr>
                <w:b/>
              </w:rPr>
              <w:t xml:space="preserve">Certification due today </w:t>
            </w:r>
            <w:r>
              <w:rPr>
                <w:b/>
              </w:rPr>
              <w:t>(Fire on day 25)</w:t>
            </w:r>
          </w:p>
        </w:tc>
      </w:tr>
      <w:tr w:rsidR="001F0BB3" w:rsidRPr="005045CD" w14:paraId="0870564B" w14:textId="77777777" w:rsidTr="00E1217F">
        <w:tc>
          <w:tcPr>
            <w:tcW w:w="1705" w:type="dxa"/>
          </w:tcPr>
          <w:p w14:paraId="114BD9D3" w14:textId="77777777" w:rsidR="001F0BB3" w:rsidRPr="005045CD" w:rsidRDefault="001F0BB3" w:rsidP="00E1217F">
            <w:pPr>
              <w:jc w:val="left"/>
              <w:rPr>
                <w:b/>
              </w:rPr>
            </w:pPr>
            <w:r w:rsidRPr="005045CD">
              <w:rPr>
                <w:b/>
              </w:rPr>
              <w:t xml:space="preserve">Domain: </w:t>
            </w:r>
          </w:p>
        </w:tc>
        <w:tc>
          <w:tcPr>
            <w:tcW w:w="8087" w:type="dxa"/>
          </w:tcPr>
          <w:p w14:paraId="59EFF029" w14:textId="6C90BEC7" w:rsidR="001F0BB3" w:rsidRDefault="001F0BB3" w:rsidP="00E1217F">
            <w:pPr>
              <w:jc w:val="left"/>
              <w:rPr>
                <w:b/>
              </w:rPr>
            </w:pPr>
            <w:r>
              <w:rPr>
                <w:b/>
              </w:rPr>
              <w:t>Compliance</w:t>
            </w:r>
          </w:p>
        </w:tc>
      </w:tr>
      <w:tr w:rsidR="001F0BB3" w:rsidRPr="005045CD" w14:paraId="3EB0E4DE" w14:textId="77777777" w:rsidTr="00E1217F">
        <w:tc>
          <w:tcPr>
            <w:tcW w:w="1705" w:type="dxa"/>
          </w:tcPr>
          <w:p w14:paraId="58AB3B3C" w14:textId="77777777" w:rsidR="001F0BB3" w:rsidRPr="005045CD" w:rsidRDefault="001F0BB3" w:rsidP="00E1217F">
            <w:pPr>
              <w:jc w:val="left"/>
              <w:rPr>
                <w:b/>
              </w:rPr>
            </w:pPr>
            <w:r w:rsidRPr="005045CD">
              <w:rPr>
                <w:b/>
              </w:rPr>
              <w:t xml:space="preserve">Action Name: </w:t>
            </w:r>
          </w:p>
        </w:tc>
        <w:tc>
          <w:tcPr>
            <w:tcW w:w="8087" w:type="dxa"/>
          </w:tcPr>
          <w:p w14:paraId="15C9834A" w14:textId="324FE070" w:rsidR="001F0BB3" w:rsidRDefault="00E1217F" w:rsidP="00E1217F">
            <w:pPr>
              <w:jc w:val="left"/>
              <w:rPr>
                <w:b/>
              </w:rPr>
            </w:pPr>
            <w:r>
              <w:rPr>
                <w:b/>
              </w:rPr>
              <w:t>Deadline PASSED</w:t>
            </w:r>
            <w:r w:rsidR="001F0BB3">
              <w:rPr>
                <w:b/>
              </w:rPr>
              <w:t xml:space="preserve"> - Compliance (Sent on Day 25)</w:t>
            </w:r>
          </w:p>
        </w:tc>
      </w:tr>
      <w:tr w:rsidR="001F0BB3" w:rsidRPr="005045CD" w14:paraId="1F99B7A7" w14:textId="77777777" w:rsidTr="00E1217F">
        <w:tc>
          <w:tcPr>
            <w:tcW w:w="1705" w:type="dxa"/>
          </w:tcPr>
          <w:p w14:paraId="2348FF14" w14:textId="77777777" w:rsidR="001F0BB3" w:rsidRPr="005045CD" w:rsidRDefault="001F0BB3" w:rsidP="00E1217F">
            <w:pPr>
              <w:jc w:val="left"/>
              <w:rPr>
                <w:b/>
              </w:rPr>
            </w:pPr>
            <w:r w:rsidRPr="005045CD">
              <w:rPr>
                <w:b/>
              </w:rPr>
              <w:t xml:space="preserve">Code: </w:t>
            </w:r>
          </w:p>
        </w:tc>
        <w:tc>
          <w:tcPr>
            <w:tcW w:w="8087" w:type="dxa"/>
          </w:tcPr>
          <w:p w14:paraId="196A6F6E" w14:textId="77777777" w:rsidR="001F0BB3" w:rsidRPr="005045CD" w:rsidRDefault="001F0BB3" w:rsidP="00E1217F">
            <w:pPr>
              <w:jc w:val="left"/>
            </w:pPr>
          </w:p>
        </w:tc>
      </w:tr>
      <w:tr w:rsidR="001F0BB3" w:rsidRPr="005045CD" w14:paraId="2B0A2703" w14:textId="77777777" w:rsidTr="00E1217F">
        <w:tc>
          <w:tcPr>
            <w:tcW w:w="1705" w:type="dxa"/>
          </w:tcPr>
          <w:p w14:paraId="6727421B" w14:textId="77777777" w:rsidR="001F0BB3" w:rsidRPr="005045CD" w:rsidRDefault="001F0BB3" w:rsidP="00E1217F">
            <w:pPr>
              <w:jc w:val="left"/>
              <w:rPr>
                <w:b/>
              </w:rPr>
            </w:pPr>
            <w:r w:rsidRPr="005045CD">
              <w:rPr>
                <w:b/>
              </w:rPr>
              <w:t xml:space="preserve">Named Quires: </w:t>
            </w:r>
          </w:p>
        </w:tc>
        <w:tc>
          <w:tcPr>
            <w:tcW w:w="8087" w:type="dxa"/>
          </w:tcPr>
          <w:p w14:paraId="27C4DFDB" w14:textId="2F414345" w:rsidR="001F0BB3" w:rsidRPr="004236D3" w:rsidRDefault="001F0BB3" w:rsidP="00E1217F">
            <w:pPr>
              <w:jc w:val="left"/>
              <w:rPr>
                <w:b/>
              </w:rPr>
            </w:pPr>
            <w:r w:rsidRPr="004236D3">
              <w:rPr>
                <w:b/>
              </w:rPr>
              <w:t>Learner with required certification</w:t>
            </w:r>
          </w:p>
        </w:tc>
      </w:tr>
    </w:tbl>
    <w:p w14:paraId="3F876067" w14:textId="77777777" w:rsidR="00346A83" w:rsidRDefault="00346A83" w:rsidP="00E1217F">
      <w:pPr>
        <w:rPr>
          <w:b/>
        </w:rPr>
      </w:pPr>
    </w:p>
    <w:tbl>
      <w:tblPr>
        <w:tblStyle w:val="TableGrid"/>
        <w:tblW w:w="9792" w:type="dxa"/>
        <w:tblLook w:val="04A0" w:firstRow="1" w:lastRow="0" w:firstColumn="1" w:lastColumn="0" w:noHBand="0" w:noVBand="1"/>
      </w:tblPr>
      <w:tblGrid>
        <w:gridCol w:w="9792"/>
      </w:tblGrid>
      <w:tr w:rsidR="00DA7377" w14:paraId="18F08B13" w14:textId="77777777" w:rsidTr="00DA7377">
        <w:trPr>
          <w:trHeight w:val="332"/>
        </w:trPr>
        <w:tc>
          <w:tcPr>
            <w:tcW w:w="9792" w:type="dxa"/>
          </w:tcPr>
          <w:p w14:paraId="0A81EE91" w14:textId="41A9BAD3" w:rsidR="00DA7377" w:rsidRPr="0010005C" w:rsidRDefault="00DA7377" w:rsidP="00E1217F">
            <w:pPr>
              <w:jc w:val="left"/>
              <w:rPr>
                <w:rFonts w:ascii="Trebuchet MS" w:hAnsi="Trebuchet MS"/>
                <w:color w:val="000000"/>
                <w:szCs w:val="22"/>
              </w:rPr>
            </w:pPr>
            <w:r w:rsidRPr="005045CD">
              <w:rPr>
                <w:b/>
              </w:rPr>
              <w:t>Subject</w:t>
            </w:r>
            <w:r w:rsidRPr="005045CD">
              <w:t xml:space="preserve">: </w:t>
            </w:r>
            <w:r w:rsidR="00E1217F" w:rsidRPr="00E1217F">
              <w:t>DEADLINE PASSED Email Will Be Suspended in 10 Days</w:t>
            </w:r>
            <w:r w:rsidR="0014005A">
              <w:t xml:space="preserve"> for </w:t>
            </w:r>
            <w:r w:rsidR="0014005A" w:rsidRPr="00BB33EF">
              <w:t>@</w:t>
            </w:r>
            <w:proofErr w:type="spellStart"/>
            <w:r w:rsidR="0014005A" w:rsidRPr="00BB33EF">
              <w:t>HeldCertification_Name</w:t>
            </w:r>
            <w:proofErr w:type="spellEnd"/>
            <w:r w:rsidR="0014005A" w:rsidRPr="00BB33EF">
              <w:t>@</w:t>
            </w:r>
            <w:r w:rsidR="0014005A">
              <w:t xml:space="preserve"> training</w:t>
            </w:r>
          </w:p>
        </w:tc>
      </w:tr>
      <w:tr w:rsidR="00DA7377" w14:paraId="156250CB" w14:textId="77777777" w:rsidTr="00DA7377">
        <w:trPr>
          <w:trHeight w:val="1970"/>
        </w:trPr>
        <w:tc>
          <w:tcPr>
            <w:tcW w:w="9792" w:type="dxa"/>
          </w:tcPr>
          <w:p w14:paraId="711B7E2F" w14:textId="77777777" w:rsidR="00DA7377" w:rsidRDefault="00DA7377" w:rsidP="00E1217F">
            <w:pPr>
              <w:spacing w:after="240"/>
              <w:jc w:val="left"/>
              <w:rPr>
                <w:rFonts w:ascii="Trebuchet MS" w:hAnsi="Trebuchet MS"/>
                <w:color w:val="000000"/>
                <w:sz w:val="28"/>
                <w:szCs w:val="22"/>
              </w:rPr>
            </w:pPr>
            <w:r w:rsidRPr="009358C4">
              <w:rPr>
                <w:rFonts w:ascii="Trebuchet MS" w:hAnsi="Trebuchet MS"/>
                <w:color w:val="000000"/>
                <w:sz w:val="28"/>
                <w:szCs w:val="22"/>
              </w:rPr>
              <w:t xml:space="preserve">HEADER: </w:t>
            </w:r>
            <w:r w:rsidRPr="009358C4">
              <w:rPr>
                <w:rStyle w:val="Hyperlink"/>
                <w:rFonts w:ascii="Trebuchet MS" w:hAnsi="Trebuchet MS"/>
                <w:color w:val="177B57"/>
                <w:sz w:val="28"/>
                <w:szCs w:val="22"/>
                <w:u w:val="none"/>
              </w:rPr>
              <w:t>@</w:t>
            </w:r>
            <w:proofErr w:type="spellStart"/>
            <w:r w:rsidRPr="009358C4">
              <w:rPr>
                <w:rStyle w:val="Hyperlink"/>
                <w:rFonts w:ascii="Trebuchet MS" w:hAnsi="Trebuchet MS"/>
                <w:color w:val="177B57"/>
                <w:sz w:val="28"/>
                <w:szCs w:val="22"/>
                <w:u w:val="none"/>
              </w:rPr>
              <w:t>HeldCertification_Name</w:t>
            </w:r>
            <w:proofErr w:type="spellEnd"/>
            <w:r w:rsidRPr="009358C4">
              <w:rPr>
                <w:rStyle w:val="Hyperlink"/>
                <w:rFonts w:ascii="Trebuchet MS" w:hAnsi="Trebuchet MS"/>
                <w:color w:val="177B57"/>
                <w:sz w:val="28"/>
                <w:szCs w:val="22"/>
                <w:u w:val="none"/>
              </w:rPr>
              <w:t>@</w:t>
            </w:r>
          </w:p>
          <w:p w14:paraId="46C4B8C6" w14:textId="77777777" w:rsidR="00DA7377" w:rsidRPr="009358C4" w:rsidRDefault="00DA7377" w:rsidP="00E1217F">
            <w:pPr>
              <w:spacing w:after="240"/>
              <w:jc w:val="left"/>
              <w:rPr>
                <w:rFonts w:ascii="Trebuchet MS" w:hAnsi="Trebuchet MS"/>
                <w:color w:val="000000"/>
                <w:sz w:val="28"/>
                <w:szCs w:val="22"/>
              </w:rPr>
            </w:pPr>
            <w:r w:rsidRPr="00AC4BE1">
              <w:rPr>
                <w:rFonts w:ascii="Trebuchet MS" w:hAnsi="Trebuchet MS"/>
                <w:color w:val="000000"/>
                <w:sz w:val="22"/>
                <w:szCs w:val="22"/>
              </w:rPr>
              <w:t>Hi @</w:t>
            </w:r>
            <w:proofErr w:type="spellStart"/>
            <w:ins w:id="17" w:author="Colonero Maxwell" w:date="2019-11-21T11:18:00Z">
              <w:r w:rsidRPr="007F1DB2">
                <w:rPr>
                  <w:rFonts w:ascii="Trebuchet MS" w:hAnsi="Trebuchet MS"/>
                  <w:color w:val="000000"/>
                  <w:sz w:val="22"/>
                  <w:szCs w:val="22"/>
                </w:rPr>
                <w:t>HeldCertification_Learner_FirstName</w:t>
              </w:r>
            </w:ins>
            <w:proofErr w:type="spellEnd"/>
            <w:del w:id="18" w:author="Colonero Maxwell" w:date="2019-11-21T11:18:00Z">
              <w:r w:rsidRPr="00AC4BE1" w:rsidDel="007F1DB2">
                <w:rPr>
                  <w:rFonts w:ascii="Trebuchet MS" w:hAnsi="Trebuchet MS"/>
                  <w:color w:val="000000"/>
                  <w:sz w:val="22"/>
                  <w:szCs w:val="22"/>
                </w:rPr>
                <w:delText>HeldCertification_Learner</w:delText>
              </w:r>
            </w:del>
            <w:r w:rsidRPr="00AC4BE1">
              <w:rPr>
                <w:rFonts w:ascii="Trebuchet MS" w:hAnsi="Trebuchet MS"/>
                <w:color w:val="000000"/>
                <w:sz w:val="22"/>
                <w:szCs w:val="22"/>
              </w:rPr>
              <w:t>@,</w:t>
            </w:r>
          </w:p>
          <w:p w14:paraId="03F16CC2" w14:textId="35D4E513" w:rsidR="00DA7377" w:rsidRPr="00EF5977" w:rsidRDefault="00DA7377" w:rsidP="00E1217F">
            <w:pPr>
              <w:pStyle w:val="NormalWeb"/>
              <w:jc w:val="left"/>
              <w:rPr>
                <w:rFonts w:ascii="Trebuchet MS" w:hAnsi="Trebuchet MS"/>
                <w:color w:val="000000"/>
                <w:sz w:val="22"/>
                <w:szCs w:val="22"/>
              </w:rPr>
            </w:pPr>
            <w:r w:rsidRPr="00EF5977">
              <w:rPr>
                <w:rFonts w:ascii="Trebuchet MS" w:hAnsi="Trebuchet MS"/>
                <w:color w:val="000000"/>
                <w:sz w:val="22"/>
                <w:szCs w:val="22"/>
              </w:rPr>
              <w:t xml:space="preserve">Our current records indicate that you </w:t>
            </w:r>
            <w:r w:rsidRPr="00E14147">
              <w:rPr>
                <w:rFonts w:ascii="Trebuchet MS" w:hAnsi="Trebuchet MS"/>
                <w:color w:val="000000"/>
                <w:sz w:val="22"/>
                <w:szCs w:val="22"/>
                <w:u w:val="single"/>
              </w:rPr>
              <w:t>have not completed the @</w:t>
            </w:r>
            <w:proofErr w:type="spellStart"/>
            <w:r w:rsidRPr="00E14147">
              <w:rPr>
                <w:rFonts w:ascii="Trebuchet MS" w:hAnsi="Trebuchet MS"/>
                <w:color w:val="000000"/>
                <w:sz w:val="22"/>
                <w:szCs w:val="22"/>
                <w:u w:val="single"/>
              </w:rPr>
              <w:t>HeldCertification_Name</w:t>
            </w:r>
            <w:proofErr w:type="spellEnd"/>
            <w:r w:rsidRPr="00E14147">
              <w:rPr>
                <w:rFonts w:ascii="Trebuchet MS" w:hAnsi="Trebuchet MS"/>
                <w:color w:val="000000"/>
                <w:sz w:val="22"/>
                <w:szCs w:val="22"/>
                <w:u w:val="single"/>
              </w:rPr>
              <w:t>@ required training module that is now overdue.</w:t>
            </w:r>
          </w:p>
          <w:p w14:paraId="5FE6065F" w14:textId="77777777" w:rsidR="00DA7377" w:rsidRPr="00EF5977" w:rsidRDefault="00DA7377" w:rsidP="00E1217F">
            <w:pPr>
              <w:pStyle w:val="NormalWeb"/>
              <w:jc w:val="left"/>
              <w:rPr>
                <w:rFonts w:ascii="Trebuchet MS" w:hAnsi="Trebuchet MS"/>
                <w:color w:val="000000"/>
                <w:sz w:val="22"/>
                <w:szCs w:val="22"/>
              </w:rPr>
            </w:pPr>
          </w:p>
          <w:p w14:paraId="168F57AF" w14:textId="77777777" w:rsidR="00DA7377" w:rsidRPr="00EF5977" w:rsidRDefault="00DA7377" w:rsidP="00E1217F">
            <w:pPr>
              <w:pStyle w:val="NormalWeb"/>
              <w:jc w:val="left"/>
              <w:rPr>
                <w:rFonts w:ascii="Trebuchet MS" w:hAnsi="Trebuchet MS"/>
                <w:color w:val="000000"/>
                <w:sz w:val="22"/>
                <w:szCs w:val="22"/>
              </w:rPr>
            </w:pPr>
            <w:commentRangeStart w:id="19"/>
            <w:r w:rsidRPr="00EF5977">
              <w:rPr>
                <w:rStyle w:val="Hyperlink"/>
                <w:rFonts w:ascii="Trebuchet MS" w:hAnsi="Trebuchet MS"/>
                <w:b/>
                <w:bCs/>
                <w:color w:val="177B57"/>
                <w:sz w:val="22"/>
                <w:szCs w:val="22"/>
              </w:rPr>
              <w:t>Click here</w:t>
            </w:r>
            <w:r w:rsidRPr="00EF5977">
              <w:rPr>
                <w:rFonts w:ascii="Trebuchet MS" w:hAnsi="Trebuchet MS"/>
                <w:color w:val="000000"/>
                <w:sz w:val="22"/>
                <w:szCs w:val="22"/>
              </w:rPr>
              <w:t xml:space="preserve"> </w:t>
            </w:r>
            <w:commentRangeEnd w:id="19"/>
            <w:r>
              <w:rPr>
                <w:rStyle w:val="CommentReference"/>
                <w:rFonts w:ascii="Henderson BCG Serif" w:hAnsi="Henderson BCG Serif"/>
              </w:rPr>
              <w:commentReference w:id="19"/>
            </w:r>
            <w:r w:rsidRPr="00EF5977">
              <w:rPr>
                <w:rFonts w:ascii="Trebuchet MS" w:hAnsi="Trebuchet MS"/>
                <w:color w:val="000000"/>
                <w:sz w:val="22"/>
                <w:szCs w:val="22"/>
              </w:rPr>
              <w:t>to access the training module assigned to you.</w:t>
            </w:r>
          </w:p>
          <w:p w14:paraId="1423A101" w14:textId="77777777" w:rsidR="00DA7377" w:rsidRPr="00EF5977" w:rsidRDefault="00DA7377" w:rsidP="00E1217F">
            <w:pPr>
              <w:pStyle w:val="NormalWeb"/>
              <w:jc w:val="left"/>
              <w:rPr>
                <w:rFonts w:ascii="Trebuchet MS" w:hAnsi="Trebuchet MS"/>
                <w:color w:val="000000"/>
                <w:sz w:val="22"/>
                <w:szCs w:val="22"/>
              </w:rPr>
            </w:pPr>
          </w:p>
          <w:p w14:paraId="35E46154" w14:textId="203E8F8F" w:rsidR="00DA7377" w:rsidRPr="00EF5977" w:rsidRDefault="00DA7377" w:rsidP="00E1217F">
            <w:pPr>
              <w:pStyle w:val="NormalWeb"/>
              <w:jc w:val="left"/>
              <w:rPr>
                <w:rFonts w:ascii="Trebuchet MS" w:hAnsi="Trebuchet MS"/>
                <w:color w:val="FF0000"/>
                <w:sz w:val="22"/>
                <w:szCs w:val="22"/>
              </w:rPr>
            </w:pPr>
            <w:r w:rsidRPr="00EF5977">
              <w:rPr>
                <w:rFonts w:ascii="Trebuchet MS" w:hAnsi="Trebuchet MS"/>
                <w:color w:val="FF0000"/>
                <w:sz w:val="22"/>
                <w:szCs w:val="22"/>
              </w:rPr>
              <w:t xml:space="preserve">If you fail to complete the training </w:t>
            </w:r>
            <w:r w:rsidR="00E1217F" w:rsidRPr="00E1217F">
              <w:rPr>
                <w:rFonts w:ascii="Trebuchet MS" w:hAnsi="Trebuchet MS"/>
                <w:color w:val="FF0000"/>
                <w:sz w:val="22"/>
                <w:szCs w:val="22"/>
                <w:u w:val="single"/>
              </w:rPr>
              <w:t>in the next 10 days, your e-mail will be suspended</w:t>
            </w:r>
            <w:r w:rsidR="00E1217F">
              <w:rPr>
                <w:rFonts w:ascii="Trebuchet MS" w:hAnsi="Trebuchet MS"/>
                <w:color w:val="FF0000"/>
                <w:sz w:val="22"/>
                <w:szCs w:val="22"/>
              </w:rPr>
              <w:t xml:space="preserve"> </w:t>
            </w:r>
            <w:r w:rsidRPr="00EF5977">
              <w:rPr>
                <w:rFonts w:ascii="Trebuchet MS" w:hAnsi="Trebuchet MS"/>
                <w:color w:val="FF0000"/>
                <w:sz w:val="22"/>
                <w:szCs w:val="22"/>
              </w:rPr>
              <w:t>until the training and acknowledgement are completed.</w:t>
            </w:r>
          </w:p>
          <w:p w14:paraId="1576B5AD" w14:textId="77777777" w:rsidR="00DA7377" w:rsidRPr="00EF5977" w:rsidRDefault="00DA7377" w:rsidP="00E1217F">
            <w:pPr>
              <w:pStyle w:val="NormalWeb"/>
              <w:jc w:val="left"/>
              <w:rPr>
                <w:rFonts w:ascii="Trebuchet MS" w:hAnsi="Trebuchet MS"/>
                <w:color w:val="000000"/>
                <w:sz w:val="22"/>
                <w:szCs w:val="22"/>
              </w:rPr>
            </w:pPr>
          </w:p>
          <w:p w14:paraId="06245F61" w14:textId="77777777" w:rsidR="00DA7377" w:rsidRPr="00EF5977" w:rsidRDefault="00DA7377" w:rsidP="00E1217F">
            <w:pPr>
              <w:pStyle w:val="NormalWeb"/>
              <w:jc w:val="left"/>
              <w:rPr>
                <w:rFonts w:ascii="Trebuchet MS" w:hAnsi="Trebuchet MS"/>
                <w:color w:val="000000"/>
                <w:sz w:val="22"/>
                <w:szCs w:val="22"/>
              </w:rPr>
            </w:pPr>
            <w:r>
              <w:rPr>
                <w:rFonts w:ascii="Trebuchet MS" w:hAnsi="Trebuchet MS"/>
                <w:color w:val="000000"/>
                <w:sz w:val="22"/>
                <w:szCs w:val="22"/>
              </w:rPr>
              <w:t>What you need to know:</w:t>
            </w:r>
          </w:p>
          <w:p w14:paraId="3C6BC230" w14:textId="63C987D0" w:rsidR="00DA7377" w:rsidRPr="00EF5977" w:rsidRDefault="00DA7377" w:rsidP="00E1217F">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 xml:space="preserve">The </w:t>
            </w:r>
            <w:r w:rsidRPr="00DA7377">
              <w:rPr>
                <w:rFonts w:ascii="Trebuchet MS" w:hAnsi="Trebuchet MS"/>
                <w:color w:val="000000"/>
                <w:sz w:val="22"/>
                <w:szCs w:val="22"/>
                <w:u w:val="single"/>
              </w:rPr>
              <w:t>deadline to complete</w:t>
            </w:r>
            <w:r>
              <w:rPr>
                <w:rFonts w:ascii="Trebuchet MS" w:hAnsi="Trebuchet MS"/>
                <w:color w:val="000000"/>
                <w:sz w:val="22"/>
                <w:szCs w:val="22"/>
              </w:rPr>
              <w:t xml:space="preserve"> the module </w:t>
            </w:r>
            <w:r w:rsidRPr="00DA7377">
              <w:rPr>
                <w:rFonts w:ascii="Trebuchet MS" w:hAnsi="Trebuchet MS"/>
                <w:b/>
                <w:color w:val="000000"/>
                <w:sz w:val="22"/>
                <w:szCs w:val="22"/>
                <w:u w:val="single"/>
              </w:rPr>
              <w:t>was</w:t>
            </w:r>
            <w:r w:rsidRPr="00EF5977">
              <w:rPr>
                <w:rFonts w:ascii="Trebuchet MS" w:hAnsi="Trebuchet MS"/>
                <w:color w:val="000000"/>
                <w:sz w:val="22"/>
                <w:szCs w:val="22"/>
              </w:rPr>
              <w:t xml:space="preserve"> </w:t>
            </w:r>
            <w:r w:rsidRPr="00EF5977">
              <w:rPr>
                <w:rFonts w:ascii="Trebuchet MS" w:hAnsi="Trebuchet MS"/>
                <w:color w:val="FF0000"/>
                <w:sz w:val="22"/>
                <w:szCs w:val="22"/>
              </w:rPr>
              <w:t>@HeldCertification_Target_Date@</w:t>
            </w:r>
          </w:p>
          <w:p w14:paraId="0D057CE3" w14:textId="77777777" w:rsidR="00DA7377" w:rsidRPr="00EF5977" w:rsidRDefault="00DA7377" w:rsidP="00E1217F">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The c</w:t>
            </w:r>
            <w:r>
              <w:rPr>
                <w:rFonts w:ascii="Trebuchet MS" w:hAnsi="Trebuchet MS"/>
                <w:color w:val="000000"/>
                <w:sz w:val="22"/>
                <w:szCs w:val="22"/>
              </w:rPr>
              <w:t>ourse will take approximately 30</w:t>
            </w:r>
            <w:r w:rsidRPr="00EF5977">
              <w:rPr>
                <w:rFonts w:ascii="Trebuchet MS" w:hAnsi="Trebuchet MS"/>
                <w:color w:val="000000"/>
                <w:sz w:val="22"/>
                <w:szCs w:val="22"/>
              </w:rPr>
              <w:t xml:space="preserve"> minutes to complete</w:t>
            </w:r>
          </w:p>
          <w:p w14:paraId="2694D4F4" w14:textId="77777777" w:rsidR="00DA7377" w:rsidRPr="00EF5977" w:rsidRDefault="00DA7377" w:rsidP="00E1217F">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Submit the electronic acknowledgement at the end of the course to ensure a successful completio</w:t>
            </w:r>
            <w:r>
              <w:rPr>
                <w:rFonts w:ascii="Trebuchet MS" w:hAnsi="Trebuchet MS"/>
                <w:color w:val="000000"/>
                <w:sz w:val="22"/>
                <w:szCs w:val="22"/>
              </w:rPr>
              <w:t>n</w:t>
            </w:r>
          </w:p>
          <w:p w14:paraId="36BA48DE" w14:textId="77777777" w:rsidR="00DA7377" w:rsidRPr="00AC4BE1" w:rsidRDefault="00DA7377" w:rsidP="00E1217F">
            <w:pPr>
              <w:jc w:val="left"/>
              <w:rPr>
                <w:sz w:val="22"/>
                <w:szCs w:val="22"/>
              </w:rPr>
            </w:pPr>
            <w:r w:rsidRPr="00AC4BE1">
              <w:rPr>
                <w:rFonts w:ascii="Trebuchet MS" w:hAnsi="Trebuchet MS"/>
                <w:color w:val="000000"/>
                <w:sz w:val="22"/>
                <w:szCs w:val="22"/>
              </w:rPr>
              <w:t>Who you can ask questions:</w:t>
            </w:r>
            <w:r w:rsidRPr="00AC4BE1">
              <w:rPr>
                <w:sz w:val="22"/>
                <w:szCs w:val="22"/>
              </w:rPr>
              <w:t xml:space="preserve"> </w:t>
            </w:r>
          </w:p>
          <w:p w14:paraId="238A3747" w14:textId="77777777" w:rsidR="00DA7377" w:rsidRPr="00AC4BE1" w:rsidRDefault="00DA7377" w:rsidP="00E1217F">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If you do not have LAB access, please contact your local HR representative for further action</w:t>
            </w:r>
          </w:p>
          <w:p w14:paraId="08777557" w14:textId="77777777" w:rsidR="00DA7377" w:rsidRPr="00AC4BE1" w:rsidRDefault="00DA7377" w:rsidP="00E1217F">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For technical issues accessing the modules, please contact </w:t>
            </w:r>
            <w:r w:rsidRPr="00AC4BE1">
              <w:rPr>
                <w:rFonts w:ascii="Trebuchet MS" w:hAnsi="Trebuchet MS"/>
                <w:sz w:val="22"/>
                <w:szCs w:val="22"/>
              </w:rPr>
              <w:t xml:space="preserve">the </w:t>
            </w:r>
            <w:hyperlink r:id="rId16" w:anchor="?%0Asid=194" w:history="1">
              <w:r w:rsidRPr="00AC4BE1">
                <w:rPr>
                  <w:rStyle w:val="Hyperlink"/>
                  <w:rFonts w:ascii="Trebuchet MS" w:hAnsi="Trebuchet MS"/>
                  <w:color w:val="177B57"/>
                  <w:sz w:val="22"/>
                  <w:szCs w:val="22"/>
                </w:rPr>
                <w:t>Service Center</w:t>
              </w:r>
            </w:hyperlink>
            <w:r w:rsidRPr="00AC4BE1">
              <w:rPr>
                <w:rFonts w:ascii="Trebuchet MS" w:hAnsi="Trebuchet MS"/>
                <w:sz w:val="22"/>
                <w:szCs w:val="22"/>
              </w:rPr>
              <w:t xml:space="preserve"> for support</w:t>
            </w:r>
          </w:p>
          <w:p w14:paraId="69DD3636" w14:textId="77777777" w:rsidR="00DA7377" w:rsidRPr="00AC4BE1" w:rsidRDefault="00DA7377" w:rsidP="00E1217F">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 xml:space="preserve">For all other questions about the modules </w:t>
            </w:r>
            <w:r w:rsidRPr="00AC4BE1">
              <w:rPr>
                <w:rFonts w:ascii="Trebuchet MS" w:hAnsi="Trebuchet MS"/>
                <w:sz w:val="22"/>
                <w:szCs w:val="22"/>
              </w:rPr>
              <w:t xml:space="preserve">contact </w:t>
            </w:r>
            <w:hyperlink r:id="rId17" w:history="1">
              <w:r w:rsidRPr="00AC4BE1">
                <w:rPr>
                  <w:rStyle w:val="Hyperlink"/>
                  <w:rFonts w:ascii="Trebuchet MS" w:hAnsi="Trebuchet MS"/>
                  <w:color w:val="177B57"/>
                  <w:sz w:val="22"/>
                  <w:szCs w:val="22"/>
                </w:rPr>
                <w:t>compliancetraining@bcg.com</w:t>
              </w:r>
            </w:hyperlink>
            <w:r w:rsidRPr="00AC4BE1">
              <w:rPr>
                <w:rFonts w:ascii="Trebuchet MS" w:hAnsi="Trebuchet MS"/>
                <w:color w:val="000000"/>
                <w:sz w:val="22"/>
                <w:szCs w:val="22"/>
              </w:rPr>
              <w:t xml:space="preserve">  </w:t>
            </w:r>
          </w:p>
          <w:p w14:paraId="6675AAE1" w14:textId="77777777" w:rsidR="00DA7377" w:rsidRPr="00AC4BE1" w:rsidRDefault="00DA7377" w:rsidP="00E1217F">
            <w:pPr>
              <w:spacing w:after="240"/>
              <w:jc w:val="left"/>
              <w:rPr>
                <w:sz w:val="22"/>
                <w:szCs w:val="22"/>
              </w:rPr>
            </w:pPr>
            <w:r w:rsidRPr="00AC4BE1">
              <w:rPr>
                <w:rFonts w:ascii="Trebuchet MS" w:hAnsi="Trebuchet MS"/>
                <w:sz w:val="22"/>
                <w:szCs w:val="22"/>
              </w:rPr>
              <w:t>Kind regards,</w:t>
            </w:r>
            <w:r w:rsidRPr="00AC4BE1">
              <w:rPr>
                <w:rFonts w:ascii="Trebuchet MS" w:hAnsi="Trebuchet MS"/>
                <w:sz w:val="22"/>
                <w:szCs w:val="22"/>
              </w:rPr>
              <w:br/>
              <w:t>BCG's Compliance Team</w:t>
            </w:r>
          </w:p>
          <w:p w14:paraId="4B295DD8" w14:textId="77777777" w:rsidR="00DA7377" w:rsidRPr="00AC4BE1" w:rsidRDefault="00651F67" w:rsidP="00E1217F">
            <w:pPr>
              <w:jc w:val="left"/>
              <w:rPr>
                <w:sz w:val="22"/>
                <w:szCs w:val="22"/>
              </w:rPr>
            </w:pPr>
            <w:r>
              <w:rPr>
                <w:sz w:val="22"/>
                <w:szCs w:val="22"/>
              </w:rPr>
              <w:pict w14:anchorId="5B65F2AB">
                <v:rect id="_x0000_i1029" style="width:490.1pt;height:1.5pt" o:hrstd="t" o:hr="t" fillcolor="#a0a0a0" stroked="f"/>
              </w:pict>
            </w:r>
          </w:p>
          <w:p w14:paraId="0D01F4B9" w14:textId="77777777" w:rsidR="00DA7377" w:rsidRPr="00AC4BE1" w:rsidRDefault="00DA7377" w:rsidP="00E1217F">
            <w:pPr>
              <w:jc w:val="left"/>
              <w:rPr>
                <w:sz w:val="22"/>
                <w:szCs w:val="22"/>
              </w:rPr>
            </w:pPr>
            <w:r w:rsidRPr="00AC4BE1">
              <w:rPr>
                <w:rFonts w:ascii="Trebuchet MS" w:hAnsi="Trebuchet MS"/>
                <w:sz w:val="22"/>
                <w:szCs w:val="22"/>
              </w:rPr>
              <w:br/>
            </w:r>
            <w:r w:rsidRPr="00AC4BE1">
              <w:rPr>
                <w:rFonts w:ascii="Trebuchet MS" w:hAnsi="Trebuchet MS"/>
                <w:color w:val="000000"/>
                <w:sz w:val="22"/>
                <w:szCs w:val="22"/>
              </w:rPr>
              <w:t>Best practices for accessing the training easily and without interruption are as follows:</w:t>
            </w:r>
          </w:p>
          <w:p w14:paraId="1F161B1A" w14:textId="77777777" w:rsidR="00DA7377" w:rsidRPr="00AC4BE1" w:rsidRDefault="00DA7377" w:rsidP="00E1217F">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 xml:space="preserve">Complete the training online in LAB using </w:t>
            </w:r>
            <w:r w:rsidRPr="00AC4BE1">
              <w:rPr>
                <w:rFonts w:ascii="Trebuchet MS" w:hAnsi="Trebuchet MS"/>
                <w:color w:val="000000"/>
                <w:sz w:val="22"/>
                <w:szCs w:val="22"/>
                <w:u w:val="single"/>
              </w:rPr>
              <w:t>Internet Explorer or Google Chrome</w:t>
            </w:r>
            <w:r w:rsidRPr="00AC4BE1">
              <w:rPr>
                <w:rFonts w:ascii="Trebuchet MS" w:hAnsi="Trebuchet MS"/>
                <w:color w:val="000000"/>
                <w:sz w:val="22"/>
                <w:szCs w:val="22"/>
              </w:rPr>
              <w:t xml:space="preserve"> as your browser</w:t>
            </w:r>
          </w:p>
          <w:p w14:paraId="2E1A6945" w14:textId="77777777" w:rsidR="00DA7377" w:rsidRPr="00AC4BE1" w:rsidRDefault="00DA7377" w:rsidP="00E1217F">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Ensure you have a strong internet connection and are connected to the BCG network, either directly in the office (preferred) or through the VPN</w:t>
            </w:r>
          </w:p>
          <w:p w14:paraId="46455814" w14:textId="77777777" w:rsidR="00DA7377" w:rsidRPr="00AC4BE1" w:rsidRDefault="00DA7377" w:rsidP="00E1217F">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Close down other programs that are running to free up network bandwidth</w:t>
            </w:r>
          </w:p>
          <w:p w14:paraId="4F6F1730" w14:textId="77777777" w:rsidR="00DA7377" w:rsidRPr="00E85DA6" w:rsidRDefault="00DA7377" w:rsidP="00E1217F">
            <w:pPr>
              <w:spacing w:after="240"/>
              <w:jc w:val="left"/>
              <w:rPr>
                <w:rFonts w:ascii="Trebuchet MS" w:hAnsi="Trebuchet MS"/>
                <w:color w:val="000000"/>
                <w:szCs w:val="22"/>
              </w:rPr>
            </w:pPr>
          </w:p>
        </w:tc>
      </w:tr>
    </w:tbl>
    <w:p w14:paraId="0272BC25" w14:textId="7EB6A3A1" w:rsidR="00071E33" w:rsidRDefault="00071E33">
      <w:pPr>
        <w:spacing w:after="160" w:line="259" w:lineRule="auto"/>
        <w:rPr>
          <w:rFonts w:ascii="Arial" w:hAnsi="Arial" w:cs="Arial"/>
          <w:color w:val="333333"/>
          <w:sz w:val="18"/>
          <w:szCs w:val="18"/>
          <w:lang w:eastAsia="en-US"/>
        </w:rPr>
      </w:pPr>
    </w:p>
    <w:p w14:paraId="3FB05957" w14:textId="77777777" w:rsidR="00071E33" w:rsidRDefault="00071E33">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9792" w:type="dxa"/>
        <w:tblLook w:val="04A0" w:firstRow="1" w:lastRow="0" w:firstColumn="1" w:lastColumn="0" w:noHBand="0" w:noVBand="1"/>
      </w:tblPr>
      <w:tblGrid>
        <w:gridCol w:w="1705"/>
        <w:gridCol w:w="8087"/>
      </w:tblGrid>
      <w:tr w:rsidR="00071E33" w:rsidRPr="005045CD" w14:paraId="0E52EF87" w14:textId="77777777" w:rsidTr="0014005A">
        <w:tc>
          <w:tcPr>
            <w:tcW w:w="1705" w:type="dxa"/>
          </w:tcPr>
          <w:p w14:paraId="64260D4F" w14:textId="77777777" w:rsidR="00071E33" w:rsidRPr="005045CD" w:rsidRDefault="00071E33" w:rsidP="0014005A">
            <w:pPr>
              <w:rPr>
                <w:b/>
              </w:rPr>
            </w:pPr>
            <w:r w:rsidRPr="005045CD">
              <w:rPr>
                <w:b/>
              </w:rPr>
              <w:lastRenderedPageBreak/>
              <w:t xml:space="preserve">PREM: </w:t>
            </w:r>
          </w:p>
        </w:tc>
        <w:tc>
          <w:tcPr>
            <w:tcW w:w="8087" w:type="dxa"/>
          </w:tcPr>
          <w:p w14:paraId="22D98869" w14:textId="68EC9C03" w:rsidR="00071E33" w:rsidRPr="005045CD" w:rsidRDefault="00D606F9" w:rsidP="0014005A">
            <w:r>
              <w:rPr>
                <w:b/>
              </w:rPr>
              <w:t>Target Date Reminder 5</w:t>
            </w:r>
          </w:p>
        </w:tc>
      </w:tr>
      <w:tr w:rsidR="00071E33" w:rsidRPr="005045CD" w14:paraId="1E649A64" w14:textId="77777777" w:rsidTr="0014005A">
        <w:tc>
          <w:tcPr>
            <w:tcW w:w="1705" w:type="dxa"/>
          </w:tcPr>
          <w:p w14:paraId="1EBBB72E" w14:textId="77777777" w:rsidR="00071E33" w:rsidRPr="005045CD" w:rsidRDefault="00071E33" w:rsidP="0014005A">
            <w:pPr>
              <w:rPr>
                <w:b/>
              </w:rPr>
            </w:pPr>
            <w:r w:rsidRPr="005045CD">
              <w:rPr>
                <w:b/>
              </w:rPr>
              <w:t xml:space="preserve">CLOUD: </w:t>
            </w:r>
          </w:p>
        </w:tc>
        <w:tc>
          <w:tcPr>
            <w:tcW w:w="8087" w:type="dxa"/>
          </w:tcPr>
          <w:p w14:paraId="226F2ED6" w14:textId="7715DC42" w:rsidR="00071E33" w:rsidRPr="005045CD" w:rsidRDefault="00E14147" w:rsidP="0014005A">
            <w:r w:rsidRPr="00E14147">
              <w:rPr>
                <w:b/>
              </w:rPr>
              <w:t>Certification overdue by X days</w:t>
            </w:r>
            <w:r>
              <w:rPr>
                <w:b/>
              </w:rPr>
              <w:t xml:space="preserve"> (Sent on Day 32)</w:t>
            </w:r>
          </w:p>
        </w:tc>
      </w:tr>
      <w:tr w:rsidR="00071E33" w:rsidRPr="005045CD" w14:paraId="7991B80B" w14:textId="77777777" w:rsidTr="0014005A">
        <w:tc>
          <w:tcPr>
            <w:tcW w:w="1705" w:type="dxa"/>
          </w:tcPr>
          <w:p w14:paraId="1483AF38" w14:textId="77777777" w:rsidR="00071E33" w:rsidRPr="005045CD" w:rsidRDefault="00071E33" w:rsidP="0014005A">
            <w:pPr>
              <w:jc w:val="left"/>
              <w:rPr>
                <w:b/>
              </w:rPr>
            </w:pPr>
            <w:r w:rsidRPr="005045CD">
              <w:rPr>
                <w:b/>
              </w:rPr>
              <w:t xml:space="preserve">Domain: </w:t>
            </w:r>
          </w:p>
        </w:tc>
        <w:tc>
          <w:tcPr>
            <w:tcW w:w="8087" w:type="dxa"/>
          </w:tcPr>
          <w:p w14:paraId="1AE5B65C" w14:textId="77777777" w:rsidR="00071E33" w:rsidRDefault="00071E33" w:rsidP="0014005A">
            <w:pPr>
              <w:jc w:val="left"/>
              <w:rPr>
                <w:b/>
              </w:rPr>
            </w:pPr>
            <w:r>
              <w:rPr>
                <w:b/>
              </w:rPr>
              <w:t>Compliance</w:t>
            </w:r>
          </w:p>
        </w:tc>
      </w:tr>
      <w:tr w:rsidR="00071E33" w:rsidRPr="005045CD" w14:paraId="6D93B0D6" w14:textId="77777777" w:rsidTr="0014005A">
        <w:tc>
          <w:tcPr>
            <w:tcW w:w="1705" w:type="dxa"/>
          </w:tcPr>
          <w:p w14:paraId="664E68EB" w14:textId="77777777" w:rsidR="00071E33" w:rsidRPr="005045CD" w:rsidRDefault="00071E33" w:rsidP="0014005A">
            <w:pPr>
              <w:jc w:val="left"/>
              <w:rPr>
                <w:b/>
              </w:rPr>
            </w:pPr>
            <w:r w:rsidRPr="005045CD">
              <w:rPr>
                <w:b/>
              </w:rPr>
              <w:t xml:space="preserve">Action Name: </w:t>
            </w:r>
          </w:p>
        </w:tc>
        <w:tc>
          <w:tcPr>
            <w:tcW w:w="8087" w:type="dxa"/>
          </w:tcPr>
          <w:p w14:paraId="691BE100" w14:textId="6CDDACCA" w:rsidR="00071E33" w:rsidRDefault="00E14147" w:rsidP="00E14147">
            <w:pPr>
              <w:jc w:val="left"/>
              <w:rPr>
                <w:b/>
              </w:rPr>
            </w:pPr>
            <w:r w:rsidRPr="00E14147">
              <w:rPr>
                <w:b/>
              </w:rPr>
              <w:t>Email Shut off in 3 days</w:t>
            </w:r>
            <w:r w:rsidR="00071E33">
              <w:rPr>
                <w:b/>
              </w:rPr>
              <w:t xml:space="preserve"> -</w:t>
            </w:r>
            <w:r>
              <w:rPr>
                <w:b/>
              </w:rPr>
              <w:t xml:space="preserve"> Standard</w:t>
            </w:r>
            <w:r w:rsidR="00071E33">
              <w:rPr>
                <w:b/>
              </w:rPr>
              <w:t xml:space="preserve"> Compliance (Sent on Day </w:t>
            </w:r>
            <w:r>
              <w:rPr>
                <w:b/>
              </w:rPr>
              <w:t>32</w:t>
            </w:r>
            <w:r w:rsidR="00071E33">
              <w:rPr>
                <w:b/>
              </w:rPr>
              <w:t>)</w:t>
            </w:r>
          </w:p>
        </w:tc>
      </w:tr>
      <w:tr w:rsidR="00071E33" w:rsidRPr="005045CD" w14:paraId="278FBC08" w14:textId="77777777" w:rsidTr="0014005A">
        <w:tc>
          <w:tcPr>
            <w:tcW w:w="1705" w:type="dxa"/>
          </w:tcPr>
          <w:p w14:paraId="55F3FAE6" w14:textId="77777777" w:rsidR="00071E33" w:rsidRPr="005045CD" w:rsidRDefault="00071E33" w:rsidP="0014005A">
            <w:pPr>
              <w:jc w:val="left"/>
              <w:rPr>
                <w:b/>
              </w:rPr>
            </w:pPr>
            <w:r w:rsidRPr="005045CD">
              <w:rPr>
                <w:b/>
              </w:rPr>
              <w:t xml:space="preserve">Code: </w:t>
            </w:r>
          </w:p>
        </w:tc>
        <w:tc>
          <w:tcPr>
            <w:tcW w:w="8087" w:type="dxa"/>
          </w:tcPr>
          <w:p w14:paraId="0BED3ED2" w14:textId="77777777" w:rsidR="00071E33" w:rsidRPr="005045CD" w:rsidRDefault="00071E33" w:rsidP="0014005A">
            <w:pPr>
              <w:jc w:val="left"/>
            </w:pPr>
          </w:p>
        </w:tc>
      </w:tr>
      <w:tr w:rsidR="00071E33" w:rsidRPr="005045CD" w14:paraId="573FC035" w14:textId="77777777" w:rsidTr="0014005A">
        <w:tc>
          <w:tcPr>
            <w:tcW w:w="1705" w:type="dxa"/>
          </w:tcPr>
          <w:p w14:paraId="502D4C28" w14:textId="77777777" w:rsidR="00071E33" w:rsidRPr="005045CD" w:rsidRDefault="00071E33" w:rsidP="0014005A">
            <w:pPr>
              <w:jc w:val="left"/>
              <w:rPr>
                <w:b/>
              </w:rPr>
            </w:pPr>
            <w:r w:rsidRPr="005045CD">
              <w:rPr>
                <w:b/>
              </w:rPr>
              <w:t xml:space="preserve">Named Quires: </w:t>
            </w:r>
          </w:p>
        </w:tc>
        <w:tc>
          <w:tcPr>
            <w:tcW w:w="8087" w:type="dxa"/>
          </w:tcPr>
          <w:p w14:paraId="74CF7EC8" w14:textId="77777777" w:rsidR="00071E33" w:rsidRPr="004236D3" w:rsidRDefault="00071E33" w:rsidP="0014005A">
            <w:pPr>
              <w:jc w:val="left"/>
              <w:rPr>
                <w:b/>
              </w:rPr>
            </w:pPr>
            <w:r w:rsidRPr="004236D3">
              <w:rPr>
                <w:b/>
              </w:rPr>
              <w:t>Learner with required certification</w:t>
            </w:r>
          </w:p>
        </w:tc>
      </w:tr>
    </w:tbl>
    <w:p w14:paraId="43BD8D57" w14:textId="77777777" w:rsidR="00071E33" w:rsidRDefault="00071E33" w:rsidP="00071E33">
      <w:pPr>
        <w:rPr>
          <w:b/>
        </w:rPr>
      </w:pPr>
    </w:p>
    <w:tbl>
      <w:tblPr>
        <w:tblStyle w:val="TableGrid"/>
        <w:tblW w:w="9792" w:type="dxa"/>
        <w:tblLook w:val="04A0" w:firstRow="1" w:lastRow="0" w:firstColumn="1" w:lastColumn="0" w:noHBand="0" w:noVBand="1"/>
      </w:tblPr>
      <w:tblGrid>
        <w:gridCol w:w="9792"/>
      </w:tblGrid>
      <w:tr w:rsidR="00071E33" w14:paraId="207FE371" w14:textId="77777777" w:rsidTr="0014005A">
        <w:trPr>
          <w:trHeight w:val="332"/>
        </w:trPr>
        <w:tc>
          <w:tcPr>
            <w:tcW w:w="9792" w:type="dxa"/>
          </w:tcPr>
          <w:p w14:paraId="59E42582" w14:textId="38203AEB" w:rsidR="00071E33" w:rsidRPr="0010005C" w:rsidRDefault="00071E33" w:rsidP="0014005A">
            <w:pPr>
              <w:jc w:val="left"/>
              <w:rPr>
                <w:rFonts w:ascii="Trebuchet MS" w:hAnsi="Trebuchet MS"/>
                <w:color w:val="000000"/>
                <w:szCs w:val="22"/>
              </w:rPr>
            </w:pPr>
            <w:r w:rsidRPr="005045CD">
              <w:rPr>
                <w:b/>
              </w:rPr>
              <w:t>Subject</w:t>
            </w:r>
            <w:r w:rsidRPr="005045CD">
              <w:t xml:space="preserve">: </w:t>
            </w:r>
            <w:r w:rsidR="00E14147" w:rsidRPr="00E14147">
              <w:t>URGENT Email Will Be Suspended in 3 Days</w:t>
            </w:r>
            <w:r w:rsidR="0014005A">
              <w:t xml:space="preserve"> for </w:t>
            </w:r>
            <w:r w:rsidR="0014005A" w:rsidRPr="00BB33EF">
              <w:t>@</w:t>
            </w:r>
            <w:proofErr w:type="spellStart"/>
            <w:r w:rsidR="0014005A" w:rsidRPr="00BB33EF">
              <w:t>HeldCertification_Name</w:t>
            </w:r>
            <w:proofErr w:type="spellEnd"/>
            <w:r w:rsidR="0014005A" w:rsidRPr="00BB33EF">
              <w:t>@</w:t>
            </w:r>
            <w:r w:rsidR="0014005A">
              <w:t xml:space="preserve"> training</w:t>
            </w:r>
          </w:p>
        </w:tc>
      </w:tr>
      <w:tr w:rsidR="00071E33" w14:paraId="3DF04BB6" w14:textId="77777777" w:rsidTr="0014005A">
        <w:trPr>
          <w:trHeight w:val="1970"/>
        </w:trPr>
        <w:tc>
          <w:tcPr>
            <w:tcW w:w="9792" w:type="dxa"/>
          </w:tcPr>
          <w:p w14:paraId="65451926" w14:textId="77777777" w:rsidR="00071E33" w:rsidRDefault="00071E33" w:rsidP="0014005A">
            <w:pPr>
              <w:spacing w:after="240"/>
              <w:jc w:val="left"/>
              <w:rPr>
                <w:rFonts w:ascii="Trebuchet MS" w:hAnsi="Trebuchet MS"/>
                <w:color w:val="000000"/>
                <w:sz w:val="28"/>
                <w:szCs w:val="22"/>
              </w:rPr>
            </w:pPr>
            <w:r w:rsidRPr="009358C4">
              <w:rPr>
                <w:rFonts w:ascii="Trebuchet MS" w:hAnsi="Trebuchet MS"/>
                <w:color w:val="000000"/>
                <w:sz w:val="28"/>
                <w:szCs w:val="22"/>
              </w:rPr>
              <w:t xml:space="preserve">HEADER: </w:t>
            </w:r>
            <w:r w:rsidRPr="009358C4">
              <w:rPr>
                <w:rStyle w:val="Hyperlink"/>
                <w:rFonts w:ascii="Trebuchet MS" w:hAnsi="Trebuchet MS"/>
                <w:color w:val="177B57"/>
                <w:sz w:val="28"/>
                <w:szCs w:val="22"/>
                <w:u w:val="none"/>
              </w:rPr>
              <w:t>@</w:t>
            </w:r>
            <w:proofErr w:type="spellStart"/>
            <w:r w:rsidRPr="009358C4">
              <w:rPr>
                <w:rStyle w:val="Hyperlink"/>
                <w:rFonts w:ascii="Trebuchet MS" w:hAnsi="Trebuchet MS"/>
                <w:color w:val="177B57"/>
                <w:sz w:val="28"/>
                <w:szCs w:val="22"/>
                <w:u w:val="none"/>
              </w:rPr>
              <w:t>HeldCertification_Name</w:t>
            </w:r>
            <w:proofErr w:type="spellEnd"/>
            <w:r w:rsidRPr="009358C4">
              <w:rPr>
                <w:rStyle w:val="Hyperlink"/>
                <w:rFonts w:ascii="Trebuchet MS" w:hAnsi="Trebuchet MS"/>
                <w:color w:val="177B57"/>
                <w:sz w:val="28"/>
                <w:szCs w:val="22"/>
                <w:u w:val="none"/>
              </w:rPr>
              <w:t>@</w:t>
            </w:r>
          </w:p>
          <w:p w14:paraId="26E2C25D" w14:textId="77777777" w:rsidR="00071E33" w:rsidRPr="009358C4" w:rsidRDefault="00071E33" w:rsidP="0014005A">
            <w:pPr>
              <w:spacing w:after="240"/>
              <w:jc w:val="left"/>
              <w:rPr>
                <w:rFonts w:ascii="Trebuchet MS" w:hAnsi="Trebuchet MS"/>
                <w:color w:val="000000"/>
                <w:sz w:val="28"/>
                <w:szCs w:val="22"/>
              </w:rPr>
            </w:pPr>
            <w:r w:rsidRPr="00AC4BE1">
              <w:rPr>
                <w:rFonts w:ascii="Trebuchet MS" w:hAnsi="Trebuchet MS"/>
                <w:color w:val="000000"/>
                <w:sz w:val="22"/>
                <w:szCs w:val="22"/>
              </w:rPr>
              <w:t>Hi @</w:t>
            </w:r>
            <w:proofErr w:type="spellStart"/>
            <w:ins w:id="20" w:author="Colonero Maxwell" w:date="2019-11-21T11:18:00Z">
              <w:r w:rsidRPr="007F1DB2">
                <w:rPr>
                  <w:rFonts w:ascii="Trebuchet MS" w:hAnsi="Trebuchet MS"/>
                  <w:color w:val="000000"/>
                  <w:sz w:val="22"/>
                  <w:szCs w:val="22"/>
                </w:rPr>
                <w:t>HeldCertification_Learner_FirstName</w:t>
              </w:r>
            </w:ins>
            <w:proofErr w:type="spellEnd"/>
            <w:del w:id="21" w:author="Colonero Maxwell" w:date="2019-11-21T11:18:00Z">
              <w:r w:rsidRPr="00AC4BE1" w:rsidDel="007F1DB2">
                <w:rPr>
                  <w:rFonts w:ascii="Trebuchet MS" w:hAnsi="Trebuchet MS"/>
                  <w:color w:val="000000"/>
                  <w:sz w:val="22"/>
                  <w:szCs w:val="22"/>
                </w:rPr>
                <w:delText>HeldCertification_Learner</w:delText>
              </w:r>
            </w:del>
            <w:r w:rsidRPr="00AC4BE1">
              <w:rPr>
                <w:rFonts w:ascii="Trebuchet MS" w:hAnsi="Trebuchet MS"/>
                <w:color w:val="000000"/>
                <w:sz w:val="22"/>
                <w:szCs w:val="22"/>
              </w:rPr>
              <w:t>@,</w:t>
            </w:r>
          </w:p>
          <w:p w14:paraId="6447316A" w14:textId="77777777" w:rsidR="00071E33" w:rsidRPr="00EF5977" w:rsidRDefault="00071E33" w:rsidP="0014005A">
            <w:pPr>
              <w:pStyle w:val="NormalWeb"/>
              <w:jc w:val="left"/>
              <w:rPr>
                <w:rFonts w:ascii="Trebuchet MS" w:hAnsi="Trebuchet MS"/>
                <w:color w:val="000000"/>
                <w:sz w:val="22"/>
                <w:szCs w:val="22"/>
              </w:rPr>
            </w:pPr>
            <w:r w:rsidRPr="00EF5977">
              <w:rPr>
                <w:rFonts w:ascii="Trebuchet MS" w:hAnsi="Trebuchet MS"/>
                <w:color w:val="000000"/>
                <w:sz w:val="22"/>
                <w:szCs w:val="22"/>
              </w:rPr>
              <w:t xml:space="preserve">Our current records indicate that you </w:t>
            </w:r>
            <w:r w:rsidRPr="00E14147">
              <w:rPr>
                <w:rFonts w:ascii="Trebuchet MS" w:hAnsi="Trebuchet MS"/>
                <w:color w:val="000000"/>
                <w:sz w:val="22"/>
                <w:szCs w:val="22"/>
                <w:u w:val="single"/>
              </w:rPr>
              <w:t>have not completed the @</w:t>
            </w:r>
            <w:proofErr w:type="spellStart"/>
            <w:r w:rsidRPr="00E14147">
              <w:rPr>
                <w:rFonts w:ascii="Trebuchet MS" w:hAnsi="Trebuchet MS"/>
                <w:color w:val="000000"/>
                <w:sz w:val="22"/>
                <w:szCs w:val="22"/>
                <w:u w:val="single"/>
              </w:rPr>
              <w:t>HeldCertification_Name</w:t>
            </w:r>
            <w:proofErr w:type="spellEnd"/>
            <w:r w:rsidRPr="00E14147">
              <w:rPr>
                <w:rFonts w:ascii="Trebuchet MS" w:hAnsi="Trebuchet MS"/>
                <w:color w:val="000000"/>
                <w:sz w:val="22"/>
                <w:szCs w:val="22"/>
                <w:u w:val="single"/>
              </w:rPr>
              <w:t>@ required training module that is now overdue.</w:t>
            </w:r>
          </w:p>
          <w:p w14:paraId="1A3FA23A" w14:textId="77777777" w:rsidR="00071E33" w:rsidRPr="00EF5977" w:rsidRDefault="00071E33" w:rsidP="0014005A">
            <w:pPr>
              <w:pStyle w:val="NormalWeb"/>
              <w:jc w:val="left"/>
              <w:rPr>
                <w:rFonts w:ascii="Trebuchet MS" w:hAnsi="Trebuchet MS"/>
                <w:color w:val="000000"/>
                <w:sz w:val="22"/>
                <w:szCs w:val="22"/>
              </w:rPr>
            </w:pPr>
          </w:p>
          <w:p w14:paraId="163F4212" w14:textId="77777777" w:rsidR="00071E33" w:rsidRPr="00EF5977" w:rsidRDefault="00071E33" w:rsidP="0014005A">
            <w:pPr>
              <w:pStyle w:val="NormalWeb"/>
              <w:jc w:val="left"/>
              <w:rPr>
                <w:rFonts w:ascii="Trebuchet MS" w:hAnsi="Trebuchet MS"/>
                <w:color w:val="000000"/>
                <w:sz w:val="22"/>
                <w:szCs w:val="22"/>
              </w:rPr>
            </w:pPr>
            <w:commentRangeStart w:id="22"/>
            <w:r w:rsidRPr="00EF5977">
              <w:rPr>
                <w:rStyle w:val="Hyperlink"/>
                <w:rFonts w:ascii="Trebuchet MS" w:hAnsi="Trebuchet MS"/>
                <w:b/>
                <w:bCs/>
                <w:color w:val="177B57"/>
                <w:sz w:val="22"/>
                <w:szCs w:val="22"/>
              </w:rPr>
              <w:t>Click here</w:t>
            </w:r>
            <w:r w:rsidRPr="00EF5977">
              <w:rPr>
                <w:rFonts w:ascii="Trebuchet MS" w:hAnsi="Trebuchet MS"/>
                <w:color w:val="000000"/>
                <w:sz w:val="22"/>
                <w:szCs w:val="22"/>
              </w:rPr>
              <w:t xml:space="preserve"> </w:t>
            </w:r>
            <w:commentRangeEnd w:id="22"/>
            <w:r>
              <w:rPr>
                <w:rStyle w:val="CommentReference"/>
                <w:rFonts w:ascii="Henderson BCG Serif" w:hAnsi="Henderson BCG Serif"/>
              </w:rPr>
              <w:commentReference w:id="22"/>
            </w:r>
            <w:r w:rsidRPr="00EF5977">
              <w:rPr>
                <w:rFonts w:ascii="Trebuchet MS" w:hAnsi="Trebuchet MS"/>
                <w:color w:val="000000"/>
                <w:sz w:val="22"/>
                <w:szCs w:val="22"/>
              </w:rPr>
              <w:t>to access the training module assigned to you.</w:t>
            </w:r>
          </w:p>
          <w:p w14:paraId="13D66C75" w14:textId="77777777" w:rsidR="00071E33" w:rsidRPr="00EF5977" w:rsidRDefault="00071E33" w:rsidP="0014005A">
            <w:pPr>
              <w:pStyle w:val="NormalWeb"/>
              <w:jc w:val="left"/>
              <w:rPr>
                <w:rFonts w:ascii="Trebuchet MS" w:hAnsi="Trebuchet MS"/>
                <w:color w:val="000000"/>
                <w:sz w:val="22"/>
                <w:szCs w:val="22"/>
              </w:rPr>
            </w:pPr>
          </w:p>
          <w:p w14:paraId="240B75A9" w14:textId="623990A2" w:rsidR="00071E33" w:rsidRPr="00E14147" w:rsidRDefault="00071E33" w:rsidP="0014005A">
            <w:pPr>
              <w:pStyle w:val="NormalWeb"/>
              <w:jc w:val="left"/>
              <w:rPr>
                <w:rFonts w:ascii="Trebuchet MS" w:hAnsi="Trebuchet MS"/>
                <w:sz w:val="22"/>
                <w:szCs w:val="22"/>
              </w:rPr>
            </w:pPr>
            <w:r w:rsidRPr="00EF5977">
              <w:rPr>
                <w:rFonts w:ascii="Trebuchet MS" w:hAnsi="Trebuchet MS"/>
                <w:color w:val="FF0000"/>
                <w:sz w:val="22"/>
                <w:szCs w:val="22"/>
              </w:rPr>
              <w:t>If you fail to complete the training</w:t>
            </w:r>
            <w:r w:rsidR="00E14147">
              <w:rPr>
                <w:rFonts w:ascii="Trebuchet MS" w:hAnsi="Trebuchet MS"/>
                <w:color w:val="FF0000"/>
                <w:sz w:val="22"/>
                <w:szCs w:val="22"/>
              </w:rPr>
              <w:t>,</w:t>
            </w:r>
            <w:r w:rsidRPr="00EF5977">
              <w:rPr>
                <w:rFonts w:ascii="Trebuchet MS" w:hAnsi="Trebuchet MS"/>
                <w:color w:val="FF0000"/>
                <w:sz w:val="22"/>
                <w:szCs w:val="22"/>
              </w:rPr>
              <w:t xml:space="preserve"> </w:t>
            </w:r>
            <w:r w:rsidR="00E14147" w:rsidRPr="00E14147">
              <w:rPr>
                <w:rFonts w:ascii="Trebuchet MS" w:hAnsi="Trebuchet MS"/>
                <w:color w:val="FF0000"/>
                <w:sz w:val="22"/>
                <w:szCs w:val="22"/>
                <w:u w:val="single"/>
              </w:rPr>
              <w:t>your e-mail will be SUSPENDED IN 3 DAYS until the training and acknowledgement are completed.</w:t>
            </w:r>
            <w:r w:rsidR="00E14147" w:rsidRPr="00E14147">
              <w:rPr>
                <w:rFonts w:ascii="Trebuchet MS" w:hAnsi="Trebuchet MS"/>
                <w:sz w:val="22"/>
                <w:szCs w:val="22"/>
              </w:rPr>
              <w:t xml:space="preserve"> </w:t>
            </w:r>
            <w:r w:rsidR="00E14147">
              <w:rPr>
                <w:rFonts w:ascii="Trebuchet MS" w:hAnsi="Trebuchet MS"/>
                <w:sz w:val="22"/>
                <w:szCs w:val="22"/>
              </w:rPr>
              <w:t>Note, suspended email may take several hours to be restored upon completion of the training.</w:t>
            </w:r>
          </w:p>
          <w:p w14:paraId="66AD8DDD" w14:textId="77777777" w:rsidR="00071E33" w:rsidRPr="00EF5977" w:rsidRDefault="00071E33" w:rsidP="0014005A">
            <w:pPr>
              <w:pStyle w:val="NormalWeb"/>
              <w:jc w:val="left"/>
              <w:rPr>
                <w:rFonts w:ascii="Trebuchet MS" w:hAnsi="Trebuchet MS"/>
                <w:color w:val="000000"/>
                <w:sz w:val="22"/>
                <w:szCs w:val="22"/>
              </w:rPr>
            </w:pPr>
          </w:p>
          <w:p w14:paraId="2B283D57" w14:textId="77777777" w:rsidR="00071E33" w:rsidRPr="00EF5977" w:rsidRDefault="00071E33" w:rsidP="0014005A">
            <w:pPr>
              <w:pStyle w:val="NormalWeb"/>
              <w:jc w:val="left"/>
              <w:rPr>
                <w:rFonts w:ascii="Trebuchet MS" w:hAnsi="Trebuchet MS"/>
                <w:color w:val="000000"/>
                <w:sz w:val="22"/>
                <w:szCs w:val="22"/>
              </w:rPr>
            </w:pPr>
            <w:r>
              <w:rPr>
                <w:rFonts w:ascii="Trebuchet MS" w:hAnsi="Trebuchet MS"/>
                <w:color w:val="000000"/>
                <w:sz w:val="22"/>
                <w:szCs w:val="22"/>
              </w:rPr>
              <w:t>What you need to know:</w:t>
            </w:r>
          </w:p>
          <w:p w14:paraId="41C5F538" w14:textId="77777777" w:rsidR="00071E33" w:rsidRPr="00EF5977" w:rsidRDefault="00071E33" w:rsidP="0014005A">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 xml:space="preserve">The </w:t>
            </w:r>
            <w:r w:rsidRPr="00DA7377">
              <w:rPr>
                <w:rFonts w:ascii="Trebuchet MS" w:hAnsi="Trebuchet MS"/>
                <w:color w:val="000000"/>
                <w:sz w:val="22"/>
                <w:szCs w:val="22"/>
                <w:u w:val="single"/>
              </w:rPr>
              <w:t>deadline to complete</w:t>
            </w:r>
            <w:r>
              <w:rPr>
                <w:rFonts w:ascii="Trebuchet MS" w:hAnsi="Trebuchet MS"/>
                <w:color w:val="000000"/>
                <w:sz w:val="22"/>
                <w:szCs w:val="22"/>
              </w:rPr>
              <w:t xml:space="preserve"> the module </w:t>
            </w:r>
            <w:r w:rsidRPr="00DA7377">
              <w:rPr>
                <w:rFonts w:ascii="Trebuchet MS" w:hAnsi="Trebuchet MS"/>
                <w:b/>
                <w:color w:val="000000"/>
                <w:sz w:val="22"/>
                <w:szCs w:val="22"/>
                <w:u w:val="single"/>
              </w:rPr>
              <w:t>was</w:t>
            </w:r>
            <w:r w:rsidRPr="00EF5977">
              <w:rPr>
                <w:rFonts w:ascii="Trebuchet MS" w:hAnsi="Trebuchet MS"/>
                <w:color w:val="000000"/>
                <w:sz w:val="22"/>
                <w:szCs w:val="22"/>
              </w:rPr>
              <w:t xml:space="preserve"> </w:t>
            </w:r>
            <w:r w:rsidRPr="00EF5977">
              <w:rPr>
                <w:rFonts w:ascii="Trebuchet MS" w:hAnsi="Trebuchet MS"/>
                <w:color w:val="FF0000"/>
                <w:sz w:val="22"/>
                <w:szCs w:val="22"/>
              </w:rPr>
              <w:t>@HeldCertification_Target_Date@</w:t>
            </w:r>
          </w:p>
          <w:p w14:paraId="625D2B2D" w14:textId="77777777" w:rsidR="00071E33" w:rsidRPr="00EF5977" w:rsidRDefault="00071E33" w:rsidP="0014005A">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The c</w:t>
            </w:r>
            <w:r>
              <w:rPr>
                <w:rFonts w:ascii="Trebuchet MS" w:hAnsi="Trebuchet MS"/>
                <w:color w:val="000000"/>
                <w:sz w:val="22"/>
                <w:szCs w:val="22"/>
              </w:rPr>
              <w:t>ourse will take approximately 30</w:t>
            </w:r>
            <w:r w:rsidRPr="00EF5977">
              <w:rPr>
                <w:rFonts w:ascii="Trebuchet MS" w:hAnsi="Trebuchet MS"/>
                <w:color w:val="000000"/>
                <w:sz w:val="22"/>
                <w:szCs w:val="22"/>
              </w:rPr>
              <w:t xml:space="preserve"> minutes to complete</w:t>
            </w:r>
          </w:p>
          <w:p w14:paraId="2B4E4247" w14:textId="77777777" w:rsidR="00071E33" w:rsidRPr="00EF5977" w:rsidRDefault="00071E33" w:rsidP="0014005A">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Submit the electronic acknowledgement at the end of the course to ensure a successful completio</w:t>
            </w:r>
            <w:r>
              <w:rPr>
                <w:rFonts w:ascii="Trebuchet MS" w:hAnsi="Trebuchet MS"/>
                <w:color w:val="000000"/>
                <w:sz w:val="22"/>
                <w:szCs w:val="22"/>
              </w:rPr>
              <w:t>n</w:t>
            </w:r>
          </w:p>
          <w:p w14:paraId="74516AF7" w14:textId="77777777" w:rsidR="00071E33" w:rsidRPr="00AC4BE1" w:rsidRDefault="00071E33" w:rsidP="0014005A">
            <w:pPr>
              <w:jc w:val="left"/>
              <w:rPr>
                <w:sz w:val="22"/>
                <w:szCs w:val="22"/>
              </w:rPr>
            </w:pPr>
            <w:r w:rsidRPr="00AC4BE1">
              <w:rPr>
                <w:rFonts w:ascii="Trebuchet MS" w:hAnsi="Trebuchet MS"/>
                <w:color w:val="000000"/>
                <w:sz w:val="22"/>
                <w:szCs w:val="22"/>
              </w:rPr>
              <w:t>Who you can ask questions:</w:t>
            </w:r>
            <w:r w:rsidRPr="00AC4BE1">
              <w:rPr>
                <w:sz w:val="22"/>
                <w:szCs w:val="22"/>
              </w:rPr>
              <w:t xml:space="preserve"> </w:t>
            </w:r>
          </w:p>
          <w:p w14:paraId="72818960" w14:textId="77777777" w:rsidR="00071E33" w:rsidRPr="00AC4BE1" w:rsidRDefault="00071E33" w:rsidP="0014005A">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If you do not have LAB access, please contact your local HR representative for further action</w:t>
            </w:r>
          </w:p>
          <w:p w14:paraId="6E802D9F" w14:textId="77777777" w:rsidR="00071E33" w:rsidRPr="00AC4BE1" w:rsidRDefault="00071E33" w:rsidP="0014005A">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For technical issues accessing the modules, please contact </w:t>
            </w:r>
            <w:r w:rsidRPr="00AC4BE1">
              <w:rPr>
                <w:rFonts w:ascii="Trebuchet MS" w:hAnsi="Trebuchet MS"/>
                <w:sz w:val="22"/>
                <w:szCs w:val="22"/>
              </w:rPr>
              <w:t xml:space="preserve">the </w:t>
            </w:r>
            <w:hyperlink r:id="rId18" w:anchor="?%0Asid=194" w:history="1">
              <w:r w:rsidRPr="00AC4BE1">
                <w:rPr>
                  <w:rStyle w:val="Hyperlink"/>
                  <w:rFonts w:ascii="Trebuchet MS" w:hAnsi="Trebuchet MS"/>
                  <w:color w:val="177B57"/>
                  <w:sz w:val="22"/>
                  <w:szCs w:val="22"/>
                </w:rPr>
                <w:t>Service Center</w:t>
              </w:r>
            </w:hyperlink>
            <w:r w:rsidRPr="00AC4BE1">
              <w:rPr>
                <w:rFonts w:ascii="Trebuchet MS" w:hAnsi="Trebuchet MS"/>
                <w:sz w:val="22"/>
                <w:szCs w:val="22"/>
              </w:rPr>
              <w:t xml:space="preserve"> for support</w:t>
            </w:r>
          </w:p>
          <w:p w14:paraId="46630F71" w14:textId="77777777" w:rsidR="00071E33" w:rsidRPr="00AC4BE1" w:rsidRDefault="00071E33" w:rsidP="0014005A">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 xml:space="preserve">For all other questions about the modules </w:t>
            </w:r>
            <w:r w:rsidRPr="00AC4BE1">
              <w:rPr>
                <w:rFonts w:ascii="Trebuchet MS" w:hAnsi="Trebuchet MS"/>
                <w:sz w:val="22"/>
                <w:szCs w:val="22"/>
              </w:rPr>
              <w:t xml:space="preserve">contact </w:t>
            </w:r>
            <w:hyperlink r:id="rId19" w:history="1">
              <w:r w:rsidRPr="00AC4BE1">
                <w:rPr>
                  <w:rStyle w:val="Hyperlink"/>
                  <w:rFonts w:ascii="Trebuchet MS" w:hAnsi="Trebuchet MS"/>
                  <w:color w:val="177B57"/>
                  <w:sz w:val="22"/>
                  <w:szCs w:val="22"/>
                </w:rPr>
                <w:t>compliancetraining@bcg.com</w:t>
              </w:r>
            </w:hyperlink>
            <w:r w:rsidRPr="00AC4BE1">
              <w:rPr>
                <w:rFonts w:ascii="Trebuchet MS" w:hAnsi="Trebuchet MS"/>
                <w:color w:val="000000"/>
                <w:sz w:val="22"/>
                <w:szCs w:val="22"/>
              </w:rPr>
              <w:t xml:space="preserve">  </w:t>
            </w:r>
          </w:p>
          <w:p w14:paraId="6154446E" w14:textId="77777777" w:rsidR="00071E33" w:rsidRPr="00AC4BE1" w:rsidRDefault="00071E33" w:rsidP="0014005A">
            <w:pPr>
              <w:spacing w:after="240"/>
              <w:jc w:val="left"/>
              <w:rPr>
                <w:sz w:val="22"/>
                <w:szCs w:val="22"/>
              </w:rPr>
            </w:pPr>
            <w:r w:rsidRPr="00AC4BE1">
              <w:rPr>
                <w:rFonts w:ascii="Trebuchet MS" w:hAnsi="Trebuchet MS"/>
                <w:sz w:val="22"/>
                <w:szCs w:val="22"/>
              </w:rPr>
              <w:t>Kind regards,</w:t>
            </w:r>
            <w:r w:rsidRPr="00AC4BE1">
              <w:rPr>
                <w:rFonts w:ascii="Trebuchet MS" w:hAnsi="Trebuchet MS"/>
                <w:sz w:val="22"/>
                <w:szCs w:val="22"/>
              </w:rPr>
              <w:br/>
              <w:t>BCG's Compliance Team</w:t>
            </w:r>
          </w:p>
          <w:p w14:paraId="78D21CC1" w14:textId="77777777" w:rsidR="00071E33" w:rsidRPr="00AC4BE1" w:rsidRDefault="00651F67" w:rsidP="0014005A">
            <w:pPr>
              <w:jc w:val="left"/>
              <w:rPr>
                <w:sz w:val="22"/>
                <w:szCs w:val="22"/>
              </w:rPr>
            </w:pPr>
            <w:r>
              <w:rPr>
                <w:sz w:val="22"/>
                <w:szCs w:val="22"/>
              </w:rPr>
              <w:pict w14:anchorId="6B603033">
                <v:rect id="_x0000_i1030" style="width:490.1pt;height:1.5pt" o:hrstd="t" o:hr="t" fillcolor="#a0a0a0" stroked="f"/>
              </w:pict>
            </w:r>
          </w:p>
          <w:p w14:paraId="2FA60E6D" w14:textId="77777777" w:rsidR="00071E33" w:rsidRPr="00AC4BE1" w:rsidRDefault="00071E33" w:rsidP="0014005A">
            <w:pPr>
              <w:jc w:val="left"/>
              <w:rPr>
                <w:sz w:val="22"/>
                <w:szCs w:val="22"/>
              </w:rPr>
            </w:pPr>
            <w:r w:rsidRPr="00AC4BE1">
              <w:rPr>
                <w:rFonts w:ascii="Trebuchet MS" w:hAnsi="Trebuchet MS"/>
                <w:sz w:val="22"/>
                <w:szCs w:val="22"/>
              </w:rPr>
              <w:br/>
            </w:r>
            <w:r w:rsidRPr="00AC4BE1">
              <w:rPr>
                <w:rFonts w:ascii="Trebuchet MS" w:hAnsi="Trebuchet MS"/>
                <w:color w:val="000000"/>
                <w:sz w:val="22"/>
                <w:szCs w:val="22"/>
              </w:rPr>
              <w:t>Best practices for accessing the training easily and without interruption are as follows:</w:t>
            </w:r>
          </w:p>
          <w:p w14:paraId="10843E3F" w14:textId="77777777" w:rsidR="00071E33" w:rsidRPr="00AC4BE1" w:rsidRDefault="00071E33" w:rsidP="0014005A">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 xml:space="preserve">Complete the training online in LAB using </w:t>
            </w:r>
            <w:r w:rsidRPr="00AC4BE1">
              <w:rPr>
                <w:rFonts w:ascii="Trebuchet MS" w:hAnsi="Trebuchet MS"/>
                <w:color w:val="000000"/>
                <w:sz w:val="22"/>
                <w:szCs w:val="22"/>
                <w:u w:val="single"/>
              </w:rPr>
              <w:t>Internet Explorer or Google Chrome</w:t>
            </w:r>
            <w:r w:rsidRPr="00AC4BE1">
              <w:rPr>
                <w:rFonts w:ascii="Trebuchet MS" w:hAnsi="Trebuchet MS"/>
                <w:color w:val="000000"/>
                <w:sz w:val="22"/>
                <w:szCs w:val="22"/>
              </w:rPr>
              <w:t xml:space="preserve"> as your browser</w:t>
            </w:r>
          </w:p>
          <w:p w14:paraId="3C54B7C6" w14:textId="77777777" w:rsidR="00071E33" w:rsidRPr="00AC4BE1" w:rsidRDefault="00071E33" w:rsidP="0014005A">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Ensure you have a strong internet connection and are connected to the BCG network, either directly in the office (preferred) or through the VPN</w:t>
            </w:r>
          </w:p>
          <w:p w14:paraId="191B0C4F" w14:textId="77777777" w:rsidR="00071E33" w:rsidRPr="00AC4BE1" w:rsidRDefault="00071E33" w:rsidP="0014005A">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Close down other programs that are running to free up network bandwidth</w:t>
            </w:r>
          </w:p>
          <w:p w14:paraId="3DB40353" w14:textId="77777777" w:rsidR="00071E33" w:rsidRPr="00E85DA6" w:rsidRDefault="00071E33" w:rsidP="0014005A">
            <w:pPr>
              <w:spacing w:after="240"/>
              <w:jc w:val="left"/>
              <w:rPr>
                <w:rFonts w:ascii="Trebuchet MS" w:hAnsi="Trebuchet MS"/>
                <w:color w:val="000000"/>
                <w:szCs w:val="22"/>
              </w:rPr>
            </w:pPr>
          </w:p>
        </w:tc>
      </w:tr>
    </w:tbl>
    <w:p w14:paraId="7C69B7A1" w14:textId="0DA692A5" w:rsidR="00071E33" w:rsidRDefault="00071E33">
      <w:pPr>
        <w:spacing w:after="160" w:line="259" w:lineRule="auto"/>
        <w:rPr>
          <w:rFonts w:ascii="Arial" w:hAnsi="Arial" w:cs="Arial"/>
          <w:color w:val="333333"/>
          <w:sz w:val="18"/>
          <w:szCs w:val="18"/>
          <w:lang w:eastAsia="en-US"/>
        </w:rPr>
      </w:pPr>
    </w:p>
    <w:p w14:paraId="4A548774" w14:textId="77777777" w:rsidR="00071E33" w:rsidRDefault="00071E33">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9792" w:type="dxa"/>
        <w:tblLook w:val="04A0" w:firstRow="1" w:lastRow="0" w:firstColumn="1" w:lastColumn="0" w:noHBand="0" w:noVBand="1"/>
      </w:tblPr>
      <w:tblGrid>
        <w:gridCol w:w="1705"/>
        <w:gridCol w:w="8087"/>
      </w:tblGrid>
      <w:tr w:rsidR="00071E33" w:rsidRPr="005045CD" w14:paraId="00A9E32C" w14:textId="77777777" w:rsidTr="0014005A">
        <w:tc>
          <w:tcPr>
            <w:tcW w:w="1705" w:type="dxa"/>
          </w:tcPr>
          <w:p w14:paraId="6D01D37C" w14:textId="77777777" w:rsidR="00071E33" w:rsidRPr="005045CD" w:rsidRDefault="00071E33" w:rsidP="0014005A">
            <w:pPr>
              <w:rPr>
                <w:b/>
              </w:rPr>
            </w:pPr>
            <w:r w:rsidRPr="005045CD">
              <w:rPr>
                <w:b/>
              </w:rPr>
              <w:lastRenderedPageBreak/>
              <w:t xml:space="preserve">PREM: </w:t>
            </w:r>
          </w:p>
        </w:tc>
        <w:tc>
          <w:tcPr>
            <w:tcW w:w="8087" w:type="dxa"/>
          </w:tcPr>
          <w:p w14:paraId="7A1B3414" w14:textId="7BE362FE" w:rsidR="00071E33" w:rsidRPr="005045CD" w:rsidRDefault="00D606F9" w:rsidP="0014005A">
            <w:r>
              <w:rPr>
                <w:b/>
              </w:rPr>
              <w:t>Target Date Reminder 6</w:t>
            </w:r>
          </w:p>
        </w:tc>
      </w:tr>
      <w:tr w:rsidR="00071E33" w:rsidRPr="005045CD" w14:paraId="1031A187" w14:textId="77777777" w:rsidTr="0014005A">
        <w:tc>
          <w:tcPr>
            <w:tcW w:w="1705" w:type="dxa"/>
          </w:tcPr>
          <w:p w14:paraId="107CC4DC" w14:textId="77777777" w:rsidR="00071E33" w:rsidRPr="005045CD" w:rsidRDefault="00071E33" w:rsidP="0014005A">
            <w:pPr>
              <w:rPr>
                <w:b/>
              </w:rPr>
            </w:pPr>
            <w:r w:rsidRPr="005045CD">
              <w:rPr>
                <w:b/>
              </w:rPr>
              <w:t xml:space="preserve">CLOUD: </w:t>
            </w:r>
          </w:p>
        </w:tc>
        <w:tc>
          <w:tcPr>
            <w:tcW w:w="8087" w:type="dxa"/>
          </w:tcPr>
          <w:p w14:paraId="1D98F667" w14:textId="14184152" w:rsidR="00071E33" w:rsidRPr="005045CD" w:rsidRDefault="00870D2A" w:rsidP="00D606F9">
            <w:r w:rsidRPr="00870D2A">
              <w:rPr>
                <w:b/>
              </w:rPr>
              <w:t xml:space="preserve">Certification overdue by X days </w:t>
            </w:r>
            <w:r w:rsidR="00071E33">
              <w:rPr>
                <w:b/>
              </w:rPr>
              <w:t xml:space="preserve">(Fire on day </w:t>
            </w:r>
            <w:r w:rsidR="00D606F9">
              <w:rPr>
                <w:b/>
              </w:rPr>
              <w:t>34</w:t>
            </w:r>
            <w:r w:rsidR="00071E33">
              <w:rPr>
                <w:b/>
              </w:rPr>
              <w:t>)</w:t>
            </w:r>
          </w:p>
        </w:tc>
      </w:tr>
      <w:tr w:rsidR="00071E33" w:rsidRPr="005045CD" w14:paraId="28E9186B" w14:textId="77777777" w:rsidTr="0014005A">
        <w:tc>
          <w:tcPr>
            <w:tcW w:w="1705" w:type="dxa"/>
          </w:tcPr>
          <w:p w14:paraId="5B0E7A8A" w14:textId="77777777" w:rsidR="00071E33" w:rsidRPr="005045CD" w:rsidRDefault="00071E33" w:rsidP="0014005A">
            <w:pPr>
              <w:jc w:val="left"/>
              <w:rPr>
                <w:b/>
              </w:rPr>
            </w:pPr>
            <w:r w:rsidRPr="005045CD">
              <w:rPr>
                <w:b/>
              </w:rPr>
              <w:t xml:space="preserve">Domain: </w:t>
            </w:r>
          </w:p>
        </w:tc>
        <w:tc>
          <w:tcPr>
            <w:tcW w:w="8087" w:type="dxa"/>
          </w:tcPr>
          <w:p w14:paraId="557FF50F" w14:textId="77777777" w:rsidR="00071E33" w:rsidRDefault="00071E33" w:rsidP="0014005A">
            <w:pPr>
              <w:jc w:val="left"/>
              <w:rPr>
                <w:b/>
              </w:rPr>
            </w:pPr>
            <w:r>
              <w:rPr>
                <w:b/>
              </w:rPr>
              <w:t>Compliance</w:t>
            </w:r>
          </w:p>
        </w:tc>
      </w:tr>
      <w:tr w:rsidR="00071E33" w:rsidRPr="005045CD" w14:paraId="0FCEB9FB" w14:textId="77777777" w:rsidTr="0014005A">
        <w:tc>
          <w:tcPr>
            <w:tcW w:w="1705" w:type="dxa"/>
          </w:tcPr>
          <w:p w14:paraId="115A7DCA" w14:textId="77777777" w:rsidR="00071E33" w:rsidRPr="005045CD" w:rsidRDefault="00071E33" w:rsidP="0014005A">
            <w:pPr>
              <w:jc w:val="left"/>
              <w:rPr>
                <w:b/>
              </w:rPr>
            </w:pPr>
            <w:r w:rsidRPr="005045CD">
              <w:rPr>
                <w:b/>
              </w:rPr>
              <w:t xml:space="preserve">Action Name: </w:t>
            </w:r>
          </w:p>
        </w:tc>
        <w:tc>
          <w:tcPr>
            <w:tcW w:w="8087" w:type="dxa"/>
          </w:tcPr>
          <w:p w14:paraId="57987BB5" w14:textId="166CCEBF" w:rsidR="00071E33" w:rsidRDefault="00D606F9" w:rsidP="00D606F9">
            <w:pPr>
              <w:jc w:val="left"/>
              <w:rPr>
                <w:b/>
              </w:rPr>
            </w:pPr>
            <w:r w:rsidRPr="00D606F9">
              <w:rPr>
                <w:b/>
              </w:rPr>
              <w:t>Email Shut off tomorrow</w:t>
            </w:r>
            <w:r>
              <w:rPr>
                <w:b/>
              </w:rPr>
              <w:t xml:space="preserve"> - Standard </w:t>
            </w:r>
            <w:r w:rsidR="00071E33">
              <w:rPr>
                <w:b/>
              </w:rPr>
              <w:t xml:space="preserve">Compliance (Sent on Day </w:t>
            </w:r>
            <w:r>
              <w:rPr>
                <w:b/>
              </w:rPr>
              <w:t>34</w:t>
            </w:r>
            <w:r w:rsidR="00071E33">
              <w:rPr>
                <w:b/>
              </w:rPr>
              <w:t>)</w:t>
            </w:r>
          </w:p>
        </w:tc>
      </w:tr>
      <w:tr w:rsidR="00071E33" w:rsidRPr="005045CD" w14:paraId="2B5DF59D" w14:textId="77777777" w:rsidTr="0014005A">
        <w:tc>
          <w:tcPr>
            <w:tcW w:w="1705" w:type="dxa"/>
          </w:tcPr>
          <w:p w14:paraId="08C182E4" w14:textId="77777777" w:rsidR="00071E33" w:rsidRPr="005045CD" w:rsidRDefault="00071E33" w:rsidP="0014005A">
            <w:pPr>
              <w:jc w:val="left"/>
              <w:rPr>
                <w:b/>
              </w:rPr>
            </w:pPr>
            <w:r w:rsidRPr="005045CD">
              <w:rPr>
                <w:b/>
              </w:rPr>
              <w:t xml:space="preserve">Code: </w:t>
            </w:r>
          </w:p>
        </w:tc>
        <w:tc>
          <w:tcPr>
            <w:tcW w:w="8087" w:type="dxa"/>
          </w:tcPr>
          <w:p w14:paraId="02C71ADB" w14:textId="77777777" w:rsidR="00071E33" w:rsidRPr="005045CD" w:rsidRDefault="00071E33" w:rsidP="0014005A">
            <w:pPr>
              <w:jc w:val="left"/>
            </w:pPr>
          </w:p>
        </w:tc>
      </w:tr>
      <w:tr w:rsidR="00071E33" w:rsidRPr="005045CD" w14:paraId="65359B38" w14:textId="77777777" w:rsidTr="0014005A">
        <w:tc>
          <w:tcPr>
            <w:tcW w:w="1705" w:type="dxa"/>
          </w:tcPr>
          <w:p w14:paraId="4EA44866" w14:textId="77777777" w:rsidR="00071E33" w:rsidRPr="005045CD" w:rsidRDefault="00071E33" w:rsidP="0014005A">
            <w:pPr>
              <w:jc w:val="left"/>
              <w:rPr>
                <w:b/>
              </w:rPr>
            </w:pPr>
            <w:r w:rsidRPr="005045CD">
              <w:rPr>
                <w:b/>
              </w:rPr>
              <w:t xml:space="preserve">Named Quires: </w:t>
            </w:r>
          </w:p>
        </w:tc>
        <w:tc>
          <w:tcPr>
            <w:tcW w:w="8087" w:type="dxa"/>
          </w:tcPr>
          <w:p w14:paraId="0F7A6306" w14:textId="77777777" w:rsidR="00071E33" w:rsidRPr="004236D3" w:rsidRDefault="00071E33" w:rsidP="0014005A">
            <w:pPr>
              <w:jc w:val="left"/>
              <w:rPr>
                <w:b/>
              </w:rPr>
            </w:pPr>
            <w:r w:rsidRPr="004236D3">
              <w:rPr>
                <w:b/>
              </w:rPr>
              <w:t>Learner with required certification</w:t>
            </w:r>
          </w:p>
        </w:tc>
      </w:tr>
    </w:tbl>
    <w:p w14:paraId="54909C78" w14:textId="77777777" w:rsidR="00071E33" w:rsidRDefault="00071E33" w:rsidP="00071E33">
      <w:pPr>
        <w:rPr>
          <w:b/>
        </w:rPr>
      </w:pPr>
    </w:p>
    <w:tbl>
      <w:tblPr>
        <w:tblStyle w:val="TableGrid"/>
        <w:tblW w:w="9792" w:type="dxa"/>
        <w:tblLook w:val="04A0" w:firstRow="1" w:lastRow="0" w:firstColumn="1" w:lastColumn="0" w:noHBand="0" w:noVBand="1"/>
      </w:tblPr>
      <w:tblGrid>
        <w:gridCol w:w="9792"/>
      </w:tblGrid>
      <w:tr w:rsidR="00071E33" w14:paraId="14BC7B79" w14:textId="77777777" w:rsidTr="0014005A">
        <w:trPr>
          <w:trHeight w:val="332"/>
        </w:trPr>
        <w:tc>
          <w:tcPr>
            <w:tcW w:w="9792" w:type="dxa"/>
          </w:tcPr>
          <w:p w14:paraId="4ACF7B5D" w14:textId="47812DC6" w:rsidR="00071E33" w:rsidRPr="0010005C" w:rsidRDefault="00071E33" w:rsidP="0014005A">
            <w:pPr>
              <w:jc w:val="left"/>
              <w:rPr>
                <w:rFonts w:ascii="Trebuchet MS" w:hAnsi="Trebuchet MS"/>
                <w:color w:val="000000"/>
                <w:szCs w:val="22"/>
              </w:rPr>
            </w:pPr>
            <w:r w:rsidRPr="005045CD">
              <w:rPr>
                <w:b/>
              </w:rPr>
              <w:t>Subject</w:t>
            </w:r>
            <w:r w:rsidRPr="005045CD">
              <w:t xml:space="preserve">: </w:t>
            </w:r>
            <w:r w:rsidR="00D606F9" w:rsidRPr="00D606F9">
              <w:t>FINAL WARNING Email Will Be Suspended Tomorrow</w:t>
            </w:r>
            <w:r w:rsidR="0014005A">
              <w:t xml:space="preserve"> for </w:t>
            </w:r>
            <w:r w:rsidR="0014005A" w:rsidRPr="00BB33EF">
              <w:t>@</w:t>
            </w:r>
            <w:proofErr w:type="spellStart"/>
            <w:r w:rsidR="0014005A" w:rsidRPr="00BB33EF">
              <w:t>HeldCertification_Name</w:t>
            </w:r>
            <w:proofErr w:type="spellEnd"/>
            <w:r w:rsidR="0014005A" w:rsidRPr="00BB33EF">
              <w:t>@</w:t>
            </w:r>
            <w:r w:rsidR="0014005A">
              <w:t xml:space="preserve"> training</w:t>
            </w:r>
          </w:p>
        </w:tc>
      </w:tr>
      <w:tr w:rsidR="00071E33" w14:paraId="6D8396D9" w14:textId="77777777" w:rsidTr="0014005A">
        <w:trPr>
          <w:trHeight w:val="1970"/>
        </w:trPr>
        <w:tc>
          <w:tcPr>
            <w:tcW w:w="9792" w:type="dxa"/>
          </w:tcPr>
          <w:p w14:paraId="1DD99EE3" w14:textId="77777777" w:rsidR="00071E33" w:rsidRDefault="00071E33" w:rsidP="0014005A">
            <w:pPr>
              <w:spacing w:after="240"/>
              <w:jc w:val="left"/>
              <w:rPr>
                <w:rFonts w:ascii="Trebuchet MS" w:hAnsi="Trebuchet MS"/>
                <w:color w:val="000000"/>
                <w:sz w:val="28"/>
                <w:szCs w:val="22"/>
              </w:rPr>
            </w:pPr>
            <w:r w:rsidRPr="009358C4">
              <w:rPr>
                <w:rFonts w:ascii="Trebuchet MS" w:hAnsi="Trebuchet MS"/>
                <w:color w:val="000000"/>
                <w:sz w:val="28"/>
                <w:szCs w:val="22"/>
              </w:rPr>
              <w:t xml:space="preserve">HEADER: </w:t>
            </w:r>
            <w:r w:rsidRPr="009358C4">
              <w:rPr>
                <w:rStyle w:val="Hyperlink"/>
                <w:rFonts w:ascii="Trebuchet MS" w:hAnsi="Trebuchet MS"/>
                <w:color w:val="177B57"/>
                <w:sz w:val="28"/>
                <w:szCs w:val="22"/>
                <w:u w:val="none"/>
              </w:rPr>
              <w:t>@</w:t>
            </w:r>
            <w:proofErr w:type="spellStart"/>
            <w:r w:rsidRPr="009358C4">
              <w:rPr>
                <w:rStyle w:val="Hyperlink"/>
                <w:rFonts w:ascii="Trebuchet MS" w:hAnsi="Trebuchet MS"/>
                <w:color w:val="177B57"/>
                <w:sz w:val="28"/>
                <w:szCs w:val="22"/>
                <w:u w:val="none"/>
              </w:rPr>
              <w:t>HeldCertification_Name</w:t>
            </w:r>
            <w:proofErr w:type="spellEnd"/>
            <w:r w:rsidRPr="009358C4">
              <w:rPr>
                <w:rStyle w:val="Hyperlink"/>
                <w:rFonts w:ascii="Trebuchet MS" w:hAnsi="Trebuchet MS"/>
                <w:color w:val="177B57"/>
                <w:sz w:val="28"/>
                <w:szCs w:val="22"/>
                <w:u w:val="none"/>
              </w:rPr>
              <w:t>@</w:t>
            </w:r>
          </w:p>
          <w:p w14:paraId="40B11A58" w14:textId="77777777" w:rsidR="00071E33" w:rsidRPr="009358C4" w:rsidRDefault="00071E33" w:rsidP="0014005A">
            <w:pPr>
              <w:spacing w:after="240"/>
              <w:jc w:val="left"/>
              <w:rPr>
                <w:rFonts w:ascii="Trebuchet MS" w:hAnsi="Trebuchet MS"/>
                <w:color w:val="000000"/>
                <w:sz w:val="28"/>
                <w:szCs w:val="22"/>
              </w:rPr>
            </w:pPr>
            <w:r w:rsidRPr="00AC4BE1">
              <w:rPr>
                <w:rFonts w:ascii="Trebuchet MS" w:hAnsi="Trebuchet MS"/>
                <w:color w:val="000000"/>
                <w:sz w:val="22"/>
                <w:szCs w:val="22"/>
              </w:rPr>
              <w:t>Hi @</w:t>
            </w:r>
            <w:proofErr w:type="spellStart"/>
            <w:ins w:id="23" w:author="Colonero Maxwell" w:date="2019-11-21T11:18:00Z">
              <w:r w:rsidRPr="007F1DB2">
                <w:rPr>
                  <w:rFonts w:ascii="Trebuchet MS" w:hAnsi="Trebuchet MS"/>
                  <w:color w:val="000000"/>
                  <w:sz w:val="22"/>
                  <w:szCs w:val="22"/>
                </w:rPr>
                <w:t>HeldCertification_Learner_FirstName</w:t>
              </w:r>
            </w:ins>
            <w:proofErr w:type="spellEnd"/>
            <w:del w:id="24" w:author="Colonero Maxwell" w:date="2019-11-21T11:18:00Z">
              <w:r w:rsidRPr="00AC4BE1" w:rsidDel="007F1DB2">
                <w:rPr>
                  <w:rFonts w:ascii="Trebuchet MS" w:hAnsi="Trebuchet MS"/>
                  <w:color w:val="000000"/>
                  <w:sz w:val="22"/>
                  <w:szCs w:val="22"/>
                </w:rPr>
                <w:delText>HeldCertification_Learner</w:delText>
              </w:r>
            </w:del>
            <w:r w:rsidRPr="00AC4BE1">
              <w:rPr>
                <w:rFonts w:ascii="Trebuchet MS" w:hAnsi="Trebuchet MS"/>
                <w:color w:val="000000"/>
                <w:sz w:val="22"/>
                <w:szCs w:val="22"/>
              </w:rPr>
              <w:t>@,</w:t>
            </w:r>
          </w:p>
          <w:p w14:paraId="654C7E6E" w14:textId="40020C98" w:rsidR="00071E33" w:rsidRPr="00EF5977" w:rsidRDefault="00071E33" w:rsidP="0014005A">
            <w:pPr>
              <w:pStyle w:val="NormalWeb"/>
              <w:jc w:val="left"/>
              <w:rPr>
                <w:rFonts w:ascii="Trebuchet MS" w:hAnsi="Trebuchet MS"/>
                <w:color w:val="000000"/>
                <w:sz w:val="22"/>
                <w:szCs w:val="22"/>
              </w:rPr>
            </w:pPr>
            <w:r w:rsidRPr="00EF5977">
              <w:rPr>
                <w:rFonts w:ascii="Trebuchet MS" w:hAnsi="Trebuchet MS"/>
                <w:color w:val="000000"/>
                <w:sz w:val="22"/>
                <w:szCs w:val="22"/>
              </w:rPr>
              <w:t xml:space="preserve">Our current records indicate that </w:t>
            </w:r>
            <w:r w:rsidRPr="0014005A">
              <w:rPr>
                <w:rFonts w:ascii="Trebuchet MS" w:hAnsi="Trebuchet MS"/>
                <w:color w:val="000000"/>
                <w:sz w:val="22"/>
                <w:szCs w:val="22"/>
                <w:u w:val="single"/>
              </w:rPr>
              <w:t>you have not completed the @</w:t>
            </w:r>
            <w:proofErr w:type="spellStart"/>
            <w:r w:rsidRPr="0014005A">
              <w:rPr>
                <w:rFonts w:ascii="Trebuchet MS" w:hAnsi="Trebuchet MS"/>
                <w:color w:val="000000"/>
                <w:sz w:val="22"/>
                <w:szCs w:val="22"/>
                <w:u w:val="single"/>
              </w:rPr>
              <w:t>HeldCertification_Name</w:t>
            </w:r>
            <w:proofErr w:type="spellEnd"/>
            <w:r w:rsidRPr="0014005A">
              <w:rPr>
                <w:rFonts w:ascii="Trebuchet MS" w:hAnsi="Trebuchet MS"/>
                <w:color w:val="000000"/>
                <w:sz w:val="22"/>
                <w:szCs w:val="22"/>
                <w:u w:val="single"/>
              </w:rPr>
              <w:t>@ required training module.</w:t>
            </w:r>
          </w:p>
          <w:p w14:paraId="429B2158" w14:textId="77777777" w:rsidR="00071E33" w:rsidRPr="00EF5977" w:rsidRDefault="00071E33" w:rsidP="0014005A">
            <w:pPr>
              <w:pStyle w:val="NormalWeb"/>
              <w:jc w:val="left"/>
              <w:rPr>
                <w:rFonts w:ascii="Trebuchet MS" w:hAnsi="Trebuchet MS"/>
                <w:color w:val="000000"/>
                <w:sz w:val="22"/>
                <w:szCs w:val="22"/>
              </w:rPr>
            </w:pPr>
          </w:p>
          <w:p w14:paraId="5D0F1B1A" w14:textId="77777777" w:rsidR="0014005A" w:rsidRDefault="0014005A" w:rsidP="0014005A">
            <w:pPr>
              <w:pStyle w:val="NormalWeb"/>
              <w:jc w:val="left"/>
              <w:rPr>
                <w:rFonts w:ascii="Trebuchet MS" w:hAnsi="Trebuchet MS"/>
                <w:sz w:val="22"/>
                <w:szCs w:val="22"/>
              </w:rPr>
            </w:pPr>
            <w:r w:rsidRPr="00D606F9">
              <w:rPr>
                <w:rFonts w:ascii="Trebuchet MS" w:hAnsi="Trebuchet MS"/>
                <w:color w:val="FF0000"/>
                <w:sz w:val="22"/>
                <w:szCs w:val="22"/>
                <w:u w:val="single"/>
              </w:rPr>
              <w:t>Your e-mail will be suspended TOMORROW</w:t>
            </w:r>
            <w:r w:rsidRPr="00D606F9">
              <w:rPr>
                <w:rFonts w:ascii="Trebuchet MS" w:hAnsi="Trebuchet MS"/>
                <w:color w:val="FF0000"/>
                <w:sz w:val="22"/>
                <w:szCs w:val="22"/>
              </w:rPr>
              <w:t xml:space="preserve"> unless you complete the mandatory training.</w:t>
            </w:r>
            <w:r w:rsidRPr="00D606F9">
              <w:rPr>
                <w:rFonts w:ascii="Trebuchet MS" w:hAnsi="Trebuchet MS"/>
                <w:sz w:val="22"/>
                <w:szCs w:val="22"/>
              </w:rPr>
              <w:t xml:space="preserve"> Note, suspended email may take several hours to be restored upon completion of the training.</w:t>
            </w:r>
          </w:p>
          <w:p w14:paraId="741C3136" w14:textId="77777777" w:rsidR="0014005A" w:rsidRDefault="0014005A" w:rsidP="0014005A">
            <w:pPr>
              <w:pStyle w:val="NormalWeb"/>
              <w:jc w:val="left"/>
              <w:rPr>
                <w:rStyle w:val="Hyperlink"/>
                <w:rFonts w:ascii="Trebuchet MS" w:hAnsi="Trebuchet MS"/>
                <w:b/>
                <w:bCs/>
                <w:color w:val="177B57"/>
                <w:sz w:val="22"/>
                <w:szCs w:val="22"/>
              </w:rPr>
            </w:pPr>
          </w:p>
          <w:p w14:paraId="447155BD" w14:textId="1B1985C7" w:rsidR="00071E33" w:rsidRPr="00EF5977" w:rsidRDefault="00071E33" w:rsidP="0014005A">
            <w:pPr>
              <w:pStyle w:val="NormalWeb"/>
              <w:jc w:val="left"/>
              <w:rPr>
                <w:rFonts w:ascii="Trebuchet MS" w:hAnsi="Trebuchet MS"/>
                <w:color w:val="000000"/>
                <w:sz w:val="22"/>
                <w:szCs w:val="22"/>
              </w:rPr>
            </w:pPr>
            <w:commentRangeStart w:id="25"/>
            <w:r w:rsidRPr="00EF5977">
              <w:rPr>
                <w:rStyle w:val="Hyperlink"/>
                <w:rFonts w:ascii="Trebuchet MS" w:hAnsi="Trebuchet MS"/>
                <w:b/>
                <w:bCs/>
                <w:color w:val="177B57"/>
                <w:sz w:val="22"/>
                <w:szCs w:val="22"/>
              </w:rPr>
              <w:t>Click here</w:t>
            </w:r>
            <w:r w:rsidRPr="00EF5977">
              <w:rPr>
                <w:rFonts w:ascii="Trebuchet MS" w:hAnsi="Trebuchet MS"/>
                <w:color w:val="000000"/>
                <w:sz w:val="22"/>
                <w:szCs w:val="22"/>
              </w:rPr>
              <w:t xml:space="preserve"> </w:t>
            </w:r>
            <w:commentRangeEnd w:id="25"/>
            <w:r>
              <w:rPr>
                <w:rStyle w:val="CommentReference"/>
                <w:rFonts w:ascii="Henderson BCG Serif" w:hAnsi="Henderson BCG Serif"/>
              </w:rPr>
              <w:commentReference w:id="25"/>
            </w:r>
            <w:r w:rsidRPr="00EF5977">
              <w:rPr>
                <w:rFonts w:ascii="Trebuchet MS" w:hAnsi="Trebuchet MS"/>
                <w:color w:val="000000"/>
                <w:sz w:val="22"/>
                <w:szCs w:val="22"/>
              </w:rPr>
              <w:t>to access the t</w:t>
            </w:r>
            <w:r w:rsidR="0014005A">
              <w:rPr>
                <w:rFonts w:ascii="Trebuchet MS" w:hAnsi="Trebuchet MS"/>
                <w:color w:val="000000"/>
                <w:sz w:val="22"/>
                <w:szCs w:val="22"/>
              </w:rPr>
              <w:t>raining module assigned to you.</w:t>
            </w:r>
          </w:p>
          <w:p w14:paraId="6BC3BD5D" w14:textId="77777777" w:rsidR="00071E33" w:rsidRPr="00EF5977" w:rsidRDefault="00071E33" w:rsidP="0014005A">
            <w:pPr>
              <w:pStyle w:val="NormalWeb"/>
              <w:jc w:val="left"/>
              <w:rPr>
                <w:rFonts w:ascii="Trebuchet MS" w:hAnsi="Trebuchet MS"/>
                <w:color w:val="000000"/>
                <w:sz w:val="22"/>
                <w:szCs w:val="22"/>
              </w:rPr>
            </w:pPr>
          </w:p>
          <w:p w14:paraId="4F4494DE" w14:textId="77777777" w:rsidR="00071E33" w:rsidRPr="00EF5977" w:rsidRDefault="00071E33" w:rsidP="0014005A">
            <w:pPr>
              <w:pStyle w:val="NormalWeb"/>
              <w:jc w:val="left"/>
              <w:rPr>
                <w:rFonts w:ascii="Trebuchet MS" w:hAnsi="Trebuchet MS"/>
                <w:color w:val="000000"/>
                <w:sz w:val="22"/>
                <w:szCs w:val="22"/>
              </w:rPr>
            </w:pPr>
            <w:r>
              <w:rPr>
                <w:rFonts w:ascii="Trebuchet MS" w:hAnsi="Trebuchet MS"/>
                <w:color w:val="000000"/>
                <w:sz w:val="22"/>
                <w:szCs w:val="22"/>
              </w:rPr>
              <w:t>What you need to know:</w:t>
            </w:r>
          </w:p>
          <w:p w14:paraId="150FDAB3" w14:textId="77777777" w:rsidR="00071E33" w:rsidRPr="00EF5977" w:rsidRDefault="00071E33" w:rsidP="0014005A">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 xml:space="preserve">The </w:t>
            </w:r>
            <w:r w:rsidRPr="00DA7377">
              <w:rPr>
                <w:rFonts w:ascii="Trebuchet MS" w:hAnsi="Trebuchet MS"/>
                <w:color w:val="000000"/>
                <w:sz w:val="22"/>
                <w:szCs w:val="22"/>
                <w:u w:val="single"/>
              </w:rPr>
              <w:t>deadline to complete</w:t>
            </w:r>
            <w:r>
              <w:rPr>
                <w:rFonts w:ascii="Trebuchet MS" w:hAnsi="Trebuchet MS"/>
                <w:color w:val="000000"/>
                <w:sz w:val="22"/>
                <w:szCs w:val="22"/>
              </w:rPr>
              <w:t xml:space="preserve"> the module </w:t>
            </w:r>
            <w:r w:rsidRPr="00DA7377">
              <w:rPr>
                <w:rFonts w:ascii="Trebuchet MS" w:hAnsi="Trebuchet MS"/>
                <w:b/>
                <w:color w:val="000000"/>
                <w:sz w:val="22"/>
                <w:szCs w:val="22"/>
                <w:u w:val="single"/>
              </w:rPr>
              <w:t>was</w:t>
            </w:r>
            <w:r w:rsidRPr="00EF5977">
              <w:rPr>
                <w:rFonts w:ascii="Trebuchet MS" w:hAnsi="Trebuchet MS"/>
                <w:color w:val="000000"/>
                <w:sz w:val="22"/>
                <w:szCs w:val="22"/>
              </w:rPr>
              <w:t xml:space="preserve"> </w:t>
            </w:r>
            <w:r w:rsidRPr="00EF5977">
              <w:rPr>
                <w:rFonts w:ascii="Trebuchet MS" w:hAnsi="Trebuchet MS"/>
                <w:color w:val="FF0000"/>
                <w:sz w:val="22"/>
                <w:szCs w:val="22"/>
              </w:rPr>
              <w:t>@HeldCertification_Target_Date@</w:t>
            </w:r>
          </w:p>
          <w:p w14:paraId="1C45B489" w14:textId="77777777" w:rsidR="00071E33" w:rsidRPr="00EF5977" w:rsidRDefault="00071E33" w:rsidP="0014005A">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The c</w:t>
            </w:r>
            <w:r>
              <w:rPr>
                <w:rFonts w:ascii="Trebuchet MS" w:hAnsi="Trebuchet MS"/>
                <w:color w:val="000000"/>
                <w:sz w:val="22"/>
                <w:szCs w:val="22"/>
              </w:rPr>
              <w:t>ourse will take approximately 30</w:t>
            </w:r>
            <w:r w:rsidRPr="00EF5977">
              <w:rPr>
                <w:rFonts w:ascii="Trebuchet MS" w:hAnsi="Trebuchet MS"/>
                <w:color w:val="000000"/>
                <w:sz w:val="22"/>
                <w:szCs w:val="22"/>
              </w:rPr>
              <w:t xml:space="preserve"> minutes to complete</w:t>
            </w:r>
          </w:p>
          <w:p w14:paraId="392BA564" w14:textId="77777777" w:rsidR="00071E33" w:rsidRPr="00EF5977" w:rsidRDefault="00071E33" w:rsidP="0014005A">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Submit the electronic acknowledgement at the end of the course to ensure a successful completio</w:t>
            </w:r>
            <w:r>
              <w:rPr>
                <w:rFonts w:ascii="Trebuchet MS" w:hAnsi="Trebuchet MS"/>
                <w:color w:val="000000"/>
                <w:sz w:val="22"/>
                <w:szCs w:val="22"/>
              </w:rPr>
              <w:t>n</w:t>
            </w:r>
          </w:p>
          <w:p w14:paraId="5A74BAF4" w14:textId="77777777" w:rsidR="00071E33" w:rsidRPr="00AC4BE1" w:rsidRDefault="00071E33" w:rsidP="0014005A">
            <w:pPr>
              <w:jc w:val="left"/>
              <w:rPr>
                <w:sz w:val="22"/>
                <w:szCs w:val="22"/>
              </w:rPr>
            </w:pPr>
            <w:r w:rsidRPr="00AC4BE1">
              <w:rPr>
                <w:rFonts w:ascii="Trebuchet MS" w:hAnsi="Trebuchet MS"/>
                <w:color w:val="000000"/>
                <w:sz w:val="22"/>
                <w:szCs w:val="22"/>
              </w:rPr>
              <w:t>Who you can ask questions:</w:t>
            </w:r>
            <w:r w:rsidRPr="00AC4BE1">
              <w:rPr>
                <w:sz w:val="22"/>
                <w:szCs w:val="22"/>
              </w:rPr>
              <w:t xml:space="preserve"> </w:t>
            </w:r>
          </w:p>
          <w:p w14:paraId="4B35035F" w14:textId="77777777" w:rsidR="00071E33" w:rsidRPr="00AC4BE1" w:rsidRDefault="00071E33" w:rsidP="0014005A">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If you do not have LAB access, please contact your local HR representative for further action</w:t>
            </w:r>
          </w:p>
          <w:p w14:paraId="4BCF4075" w14:textId="77777777" w:rsidR="00071E33" w:rsidRPr="00AC4BE1" w:rsidRDefault="00071E33" w:rsidP="0014005A">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For technical issues accessing the modules, please contact </w:t>
            </w:r>
            <w:r w:rsidRPr="00AC4BE1">
              <w:rPr>
                <w:rFonts w:ascii="Trebuchet MS" w:hAnsi="Trebuchet MS"/>
                <w:sz w:val="22"/>
                <w:szCs w:val="22"/>
              </w:rPr>
              <w:t xml:space="preserve">the </w:t>
            </w:r>
            <w:hyperlink r:id="rId20" w:anchor="?%0Asid=194" w:history="1">
              <w:r w:rsidRPr="00AC4BE1">
                <w:rPr>
                  <w:rStyle w:val="Hyperlink"/>
                  <w:rFonts w:ascii="Trebuchet MS" w:hAnsi="Trebuchet MS"/>
                  <w:color w:val="177B57"/>
                  <w:sz w:val="22"/>
                  <w:szCs w:val="22"/>
                </w:rPr>
                <w:t>Service Center</w:t>
              </w:r>
            </w:hyperlink>
            <w:r w:rsidRPr="00AC4BE1">
              <w:rPr>
                <w:rFonts w:ascii="Trebuchet MS" w:hAnsi="Trebuchet MS"/>
                <w:sz w:val="22"/>
                <w:szCs w:val="22"/>
              </w:rPr>
              <w:t xml:space="preserve"> for support</w:t>
            </w:r>
          </w:p>
          <w:p w14:paraId="68E8A663" w14:textId="77777777" w:rsidR="00071E33" w:rsidRPr="00AC4BE1" w:rsidRDefault="00071E33" w:rsidP="0014005A">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 xml:space="preserve">For all other questions about the modules </w:t>
            </w:r>
            <w:r w:rsidRPr="00AC4BE1">
              <w:rPr>
                <w:rFonts w:ascii="Trebuchet MS" w:hAnsi="Trebuchet MS"/>
                <w:sz w:val="22"/>
                <w:szCs w:val="22"/>
              </w:rPr>
              <w:t xml:space="preserve">contact </w:t>
            </w:r>
            <w:hyperlink r:id="rId21" w:history="1">
              <w:r w:rsidRPr="00AC4BE1">
                <w:rPr>
                  <w:rStyle w:val="Hyperlink"/>
                  <w:rFonts w:ascii="Trebuchet MS" w:hAnsi="Trebuchet MS"/>
                  <w:color w:val="177B57"/>
                  <w:sz w:val="22"/>
                  <w:szCs w:val="22"/>
                </w:rPr>
                <w:t>compliancetraining@bcg.com</w:t>
              </w:r>
            </w:hyperlink>
            <w:r w:rsidRPr="00AC4BE1">
              <w:rPr>
                <w:rFonts w:ascii="Trebuchet MS" w:hAnsi="Trebuchet MS"/>
                <w:color w:val="000000"/>
                <w:sz w:val="22"/>
                <w:szCs w:val="22"/>
              </w:rPr>
              <w:t xml:space="preserve">  </w:t>
            </w:r>
          </w:p>
          <w:p w14:paraId="404414A8" w14:textId="77777777" w:rsidR="00071E33" w:rsidRPr="00AC4BE1" w:rsidRDefault="00071E33" w:rsidP="0014005A">
            <w:pPr>
              <w:spacing w:after="240"/>
              <w:jc w:val="left"/>
              <w:rPr>
                <w:sz w:val="22"/>
                <w:szCs w:val="22"/>
              </w:rPr>
            </w:pPr>
            <w:r w:rsidRPr="00AC4BE1">
              <w:rPr>
                <w:rFonts w:ascii="Trebuchet MS" w:hAnsi="Trebuchet MS"/>
                <w:sz w:val="22"/>
                <w:szCs w:val="22"/>
              </w:rPr>
              <w:t>Kind regards,</w:t>
            </w:r>
            <w:r w:rsidRPr="00AC4BE1">
              <w:rPr>
                <w:rFonts w:ascii="Trebuchet MS" w:hAnsi="Trebuchet MS"/>
                <w:sz w:val="22"/>
                <w:szCs w:val="22"/>
              </w:rPr>
              <w:br/>
              <w:t>BCG's Compliance Team</w:t>
            </w:r>
          </w:p>
          <w:p w14:paraId="0ED95211" w14:textId="77777777" w:rsidR="00071E33" w:rsidRPr="00AC4BE1" w:rsidRDefault="00651F67" w:rsidP="0014005A">
            <w:pPr>
              <w:jc w:val="left"/>
              <w:rPr>
                <w:sz w:val="22"/>
                <w:szCs w:val="22"/>
              </w:rPr>
            </w:pPr>
            <w:r>
              <w:rPr>
                <w:sz w:val="22"/>
                <w:szCs w:val="22"/>
              </w:rPr>
              <w:pict w14:anchorId="27DD39DE">
                <v:rect id="_x0000_i1031" style="width:490.1pt;height:1.5pt" o:hrstd="t" o:hr="t" fillcolor="#a0a0a0" stroked="f"/>
              </w:pict>
            </w:r>
          </w:p>
          <w:p w14:paraId="422E1245" w14:textId="77777777" w:rsidR="00071E33" w:rsidRPr="00AC4BE1" w:rsidRDefault="00071E33" w:rsidP="0014005A">
            <w:pPr>
              <w:jc w:val="left"/>
              <w:rPr>
                <w:sz w:val="22"/>
                <w:szCs w:val="22"/>
              </w:rPr>
            </w:pPr>
            <w:r w:rsidRPr="00AC4BE1">
              <w:rPr>
                <w:rFonts w:ascii="Trebuchet MS" w:hAnsi="Trebuchet MS"/>
                <w:sz w:val="22"/>
                <w:szCs w:val="22"/>
              </w:rPr>
              <w:br/>
            </w:r>
            <w:r w:rsidRPr="00AC4BE1">
              <w:rPr>
                <w:rFonts w:ascii="Trebuchet MS" w:hAnsi="Trebuchet MS"/>
                <w:color w:val="000000"/>
                <w:sz w:val="22"/>
                <w:szCs w:val="22"/>
              </w:rPr>
              <w:t>Best practices for accessing the training easily and without interruption are as follows:</w:t>
            </w:r>
          </w:p>
          <w:p w14:paraId="7C7FAE77" w14:textId="77777777" w:rsidR="00071E33" w:rsidRPr="00AC4BE1" w:rsidRDefault="00071E33" w:rsidP="0014005A">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 xml:space="preserve">Complete the training online in LAB using </w:t>
            </w:r>
            <w:r w:rsidRPr="00AC4BE1">
              <w:rPr>
                <w:rFonts w:ascii="Trebuchet MS" w:hAnsi="Trebuchet MS"/>
                <w:color w:val="000000"/>
                <w:sz w:val="22"/>
                <w:szCs w:val="22"/>
                <w:u w:val="single"/>
              </w:rPr>
              <w:t>Internet Explorer or Google Chrome</w:t>
            </w:r>
            <w:r w:rsidRPr="00AC4BE1">
              <w:rPr>
                <w:rFonts w:ascii="Trebuchet MS" w:hAnsi="Trebuchet MS"/>
                <w:color w:val="000000"/>
                <w:sz w:val="22"/>
                <w:szCs w:val="22"/>
              </w:rPr>
              <w:t xml:space="preserve"> as your browser</w:t>
            </w:r>
          </w:p>
          <w:p w14:paraId="4954FD6C" w14:textId="77777777" w:rsidR="00071E33" w:rsidRPr="00AC4BE1" w:rsidRDefault="00071E33" w:rsidP="0014005A">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Ensure you have a strong internet connection and are connected to the BCG network, either directly in the office (preferred) or through the VPN</w:t>
            </w:r>
          </w:p>
          <w:p w14:paraId="5C8AEB2E" w14:textId="77777777" w:rsidR="00071E33" w:rsidRPr="00AC4BE1" w:rsidRDefault="00071E33" w:rsidP="0014005A">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Close down other programs that are running to free up network bandwidth</w:t>
            </w:r>
          </w:p>
          <w:p w14:paraId="586D2079" w14:textId="77777777" w:rsidR="00071E33" w:rsidRPr="00E85DA6" w:rsidRDefault="00071E33" w:rsidP="0014005A">
            <w:pPr>
              <w:spacing w:after="240"/>
              <w:jc w:val="left"/>
              <w:rPr>
                <w:rFonts w:ascii="Trebuchet MS" w:hAnsi="Trebuchet MS"/>
                <w:color w:val="000000"/>
                <w:szCs w:val="22"/>
              </w:rPr>
            </w:pPr>
          </w:p>
        </w:tc>
      </w:tr>
    </w:tbl>
    <w:p w14:paraId="22BED2B8" w14:textId="4D09DCBD" w:rsidR="0014005A" w:rsidRDefault="0014005A">
      <w:pPr>
        <w:spacing w:after="160" w:line="259" w:lineRule="auto"/>
        <w:rPr>
          <w:rFonts w:ascii="Arial" w:hAnsi="Arial" w:cs="Arial"/>
          <w:color w:val="333333"/>
          <w:sz w:val="18"/>
          <w:szCs w:val="18"/>
          <w:lang w:eastAsia="en-US"/>
        </w:rPr>
      </w:pPr>
    </w:p>
    <w:p w14:paraId="0E66204C" w14:textId="77777777" w:rsidR="0014005A" w:rsidRDefault="0014005A">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9792" w:type="dxa"/>
        <w:tblLook w:val="04A0" w:firstRow="1" w:lastRow="0" w:firstColumn="1" w:lastColumn="0" w:noHBand="0" w:noVBand="1"/>
      </w:tblPr>
      <w:tblGrid>
        <w:gridCol w:w="1705"/>
        <w:gridCol w:w="8087"/>
      </w:tblGrid>
      <w:tr w:rsidR="0014005A" w:rsidRPr="005045CD" w14:paraId="76E42D71" w14:textId="77777777" w:rsidTr="0014005A">
        <w:tc>
          <w:tcPr>
            <w:tcW w:w="1705" w:type="dxa"/>
          </w:tcPr>
          <w:p w14:paraId="182F4E01" w14:textId="77777777" w:rsidR="0014005A" w:rsidRPr="005045CD" w:rsidRDefault="0014005A" w:rsidP="0014005A">
            <w:pPr>
              <w:rPr>
                <w:b/>
              </w:rPr>
            </w:pPr>
            <w:r w:rsidRPr="005045CD">
              <w:rPr>
                <w:b/>
              </w:rPr>
              <w:lastRenderedPageBreak/>
              <w:t xml:space="preserve">PREM: </w:t>
            </w:r>
          </w:p>
        </w:tc>
        <w:tc>
          <w:tcPr>
            <w:tcW w:w="8087" w:type="dxa"/>
          </w:tcPr>
          <w:p w14:paraId="69D04B43" w14:textId="0FF5697B" w:rsidR="0014005A" w:rsidRPr="005045CD" w:rsidRDefault="0014005A" w:rsidP="0014005A">
            <w:r>
              <w:rPr>
                <w:b/>
              </w:rPr>
              <w:t>Target Date Reminder 7</w:t>
            </w:r>
          </w:p>
        </w:tc>
      </w:tr>
      <w:tr w:rsidR="0014005A" w:rsidRPr="005045CD" w14:paraId="4EE1A726" w14:textId="77777777" w:rsidTr="0014005A">
        <w:tc>
          <w:tcPr>
            <w:tcW w:w="1705" w:type="dxa"/>
          </w:tcPr>
          <w:p w14:paraId="2AB03BAB" w14:textId="77777777" w:rsidR="0014005A" w:rsidRPr="005045CD" w:rsidRDefault="0014005A" w:rsidP="0014005A">
            <w:pPr>
              <w:rPr>
                <w:b/>
              </w:rPr>
            </w:pPr>
            <w:r w:rsidRPr="005045CD">
              <w:rPr>
                <w:b/>
              </w:rPr>
              <w:t xml:space="preserve">CLOUD: </w:t>
            </w:r>
          </w:p>
        </w:tc>
        <w:tc>
          <w:tcPr>
            <w:tcW w:w="8087" w:type="dxa"/>
          </w:tcPr>
          <w:p w14:paraId="45EDCD16" w14:textId="13F3F5C8" w:rsidR="0014005A" w:rsidRPr="005045CD" w:rsidRDefault="0014005A" w:rsidP="0014005A">
            <w:r w:rsidRPr="00870D2A">
              <w:rPr>
                <w:b/>
              </w:rPr>
              <w:t xml:space="preserve">Certification overdue by X days </w:t>
            </w:r>
            <w:r>
              <w:rPr>
                <w:b/>
              </w:rPr>
              <w:t>(Fire on day 35)</w:t>
            </w:r>
          </w:p>
        </w:tc>
      </w:tr>
      <w:tr w:rsidR="0014005A" w:rsidRPr="005045CD" w14:paraId="78518444" w14:textId="77777777" w:rsidTr="0014005A">
        <w:tc>
          <w:tcPr>
            <w:tcW w:w="1705" w:type="dxa"/>
          </w:tcPr>
          <w:p w14:paraId="41D634B2" w14:textId="77777777" w:rsidR="0014005A" w:rsidRPr="005045CD" w:rsidRDefault="0014005A" w:rsidP="0014005A">
            <w:pPr>
              <w:jc w:val="left"/>
              <w:rPr>
                <w:b/>
              </w:rPr>
            </w:pPr>
            <w:r w:rsidRPr="005045CD">
              <w:rPr>
                <w:b/>
              </w:rPr>
              <w:t xml:space="preserve">Domain: </w:t>
            </w:r>
          </w:p>
        </w:tc>
        <w:tc>
          <w:tcPr>
            <w:tcW w:w="8087" w:type="dxa"/>
          </w:tcPr>
          <w:p w14:paraId="51B06CFA" w14:textId="77777777" w:rsidR="0014005A" w:rsidRDefault="0014005A" w:rsidP="0014005A">
            <w:pPr>
              <w:jc w:val="left"/>
              <w:rPr>
                <w:b/>
              </w:rPr>
            </w:pPr>
            <w:r>
              <w:rPr>
                <w:b/>
              </w:rPr>
              <w:t>Compliance</w:t>
            </w:r>
          </w:p>
        </w:tc>
      </w:tr>
      <w:tr w:rsidR="0014005A" w:rsidRPr="005045CD" w14:paraId="4F96ABEF" w14:textId="77777777" w:rsidTr="0014005A">
        <w:tc>
          <w:tcPr>
            <w:tcW w:w="1705" w:type="dxa"/>
          </w:tcPr>
          <w:p w14:paraId="6A4C0F8C" w14:textId="77777777" w:rsidR="0014005A" w:rsidRPr="005045CD" w:rsidRDefault="0014005A" w:rsidP="0014005A">
            <w:pPr>
              <w:jc w:val="left"/>
              <w:rPr>
                <w:b/>
              </w:rPr>
            </w:pPr>
            <w:r w:rsidRPr="005045CD">
              <w:rPr>
                <w:b/>
              </w:rPr>
              <w:t xml:space="preserve">Action Name: </w:t>
            </w:r>
          </w:p>
        </w:tc>
        <w:tc>
          <w:tcPr>
            <w:tcW w:w="8087" w:type="dxa"/>
          </w:tcPr>
          <w:p w14:paraId="02FD6EF7" w14:textId="654DC91D" w:rsidR="0014005A" w:rsidRDefault="0014005A" w:rsidP="0014005A">
            <w:pPr>
              <w:jc w:val="left"/>
              <w:rPr>
                <w:b/>
              </w:rPr>
            </w:pPr>
            <w:r w:rsidRPr="0014005A">
              <w:rPr>
                <w:b/>
              </w:rPr>
              <w:t>Email Shut Off</w:t>
            </w:r>
            <w:r>
              <w:rPr>
                <w:b/>
              </w:rPr>
              <w:t>- Standard Compliance (Sent on Day 35)</w:t>
            </w:r>
          </w:p>
        </w:tc>
      </w:tr>
      <w:tr w:rsidR="0014005A" w:rsidRPr="005045CD" w14:paraId="25802A7D" w14:textId="77777777" w:rsidTr="0014005A">
        <w:tc>
          <w:tcPr>
            <w:tcW w:w="1705" w:type="dxa"/>
          </w:tcPr>
          <w:p w14:paraId="624EBE20" w14:textId="77777777" w:rsidR="0014005A" w:rsidRPr="005045CD" w:rsidRDefault="0014005A" w:rsidP="0014005A">
            <w:pPr>
              <w:jc w:val="left"/>
              <w:rPr>
                <w:b/>
              </w:rPr>
            </w:pPr>
            <w:r w:rsidRPr="005045CD">
              <w:rPr>
                <w:b/>
              </w:rPr>
              <w:t xml:space="preserve">Code: </w:t>
            </w:r>
          </w:p>
        </w:tc>
        <w:tc>
          <w:tcPr>
            <w:tcW w:w="8087" w:type="dxa"/>
          </w:tcPr>
          <w:p w14:paraId="01E0BB5A" w14:textId="77777777" w:rsidR="0014005A" w:rsidRPr="005045CD" w:rsidRDefault="0014005A" w:rsidP="0014005A">
            <w:pPr>
              <w:jc w:val="left"/>
            </w:pPr>
          </w:p>
        </w:tc>
      </w:tr>
      <w:tr w:rsidR="0014005A" w:rsidRPr="005045CD" w14:paraId="60C1FE5F" w14:textId="77777777" w:rsidTr="0014005A">
        <w:tc>
          <w:tcPr>
            <w:tcW w:w="1705" w:type="dxa"/>
          </w:tcPr>
          <w:p w14:paraId="40EAB921" w14:textId="77777777" w:rsidR="0014005A" w:rsidRPr="005045CD" w:rsidRDefault="0014005A" w:rsidP="0014005A">
            <w:pPr>
              <w:jc w:val="left"/>
              <w:rPr>
                <w:b/>
              </w:rPr>
            </w:pPr>
            <w:r w:rsidRPr="005045CD">
              <w:rPr>
                <w:b/>
              </w:rPr>
              <w:t xml:space="preserve">Named Quires: </w:t>
            </w:r>
          </w:p>
        </w:tc>
        <w:tc>
          <w:tcPr>
            <w:tcW w:w="8087" w:type="dxa"/>
          </w:tcPr>
          <w:p w14:paraId="07CD0EEB" w14:textId="77777777" w:rsidR="0014005A" w:rsidRPr="004236D3" w:rsidRDefault="0014005A" w:rsidP="0014005A">
            <w:pPr>
              <w:jc w:val="left"/>
              <w:rPr>
                <w:b/>
              </w:rPr>
            </w:pPr>
            <w:r w:rsidRPr="004236D3">
              <w:rPr>
                <w:b/>
              </w:rPr>
              <w:t>Learner with required certification</w:t>
            </w:r>
          </w:p>
        </w:tc>
      </w:tr>
    </w:tbl>
    <w:p w14:paraId="0D487AC6" w14:textId="77777777" w:rsidR="0014005A" w:rsidRDefault="0014005A" w:rsidP="0014005A">
      <w:pPr>
        <w:rPr>
          <w:b/>
        </w:rPr>
      </w:pPr>
    </w:p>
    <w:tbl>
      <w:tblPr>
        <w:tblStyle w:val="TableGrid"/>
        <w:tblW w:w="9792" w:type="dxa"/>
        <w:tblLook w:val="04A0" w:firstRow="1" w:lastRow="0" w:firstColumn="1" w:lastColumn="0" w:noHBand="0" w:noVBand="1"/>
      </w:tblPr>
      <w:tblGrid>
        <w:gridCol w:w="9792"/>
      </w:tblGrid>
      <w:tr w:rsidR="0014005A" w14:paraId="3CA57126" w14:textId="77777777" w:rsidTr="0014005A">
        <w:trPr>
          <w:trHeight w:val="332"/>
        </w:trPr>
        <w:tc>
          <w:tcPr>
            <w:tcW w:w="9792" w:type="dxa"/>
          </w:tcPr>
          <w:p w14:paraId="309AC5DD" w14:textId="3DA75D91" w:rsidR="0014005A" w:rsidRPr="0010005C" w:rsidRDefault="0014005A" w:rsidP="0014005A">
            <w:pPr>
              <w:jc w:val="left"/>
              <w:rPr>
                <w:rFonts w:ascii="Trebuchet MS" w:hAnsi="Trebuchet MS"/>
                <w:color w:val="000000"/>
                <w:szCs w:val="22"/>
              </w:rPr>
            </w:pPr>
            <w:r w:rsidRPr="005045CD">
              <w:rPr>
                <w:b/>
              </w:rPr>
              <w:t>Subject</w:t>
            </w:r>
            <w:r w:rsidRPr="005045CD">
              <w:t xml:space="preserve">: </w:t>
            </w:r>
            <w:r w:rsidRPr="0014005A">
              <w:t>EMAIL SUSPENDED Due To Incomplete BCG Trainin</w:t>
            </w:r>
            <w:r>
              <w:t xml:space="preserve">g for </w:t>
            </w:r>
            <w:r w:rsidRPr="00BB33EF">
              <w:t>@</w:t>
            </w:r>
            <w:proofErr w:type="spellStart"/>
            <w:r w:rsidRPr="00BB33EF">
              <w:t>HeldCertification_Name</w:t>
            </w:r>
            <w:proofErr w:type="spellEnd"/>
            <w:r w:rsidRPr="00BB33EF">
              <w:t>@</w:t>
            </w:r>
          </w:p>
        </w:tc>
      </w:tr>
      <w:tr w:rsidR="0014005A" w14:paraId="7B9BF568" w14:textId="77777777" w:rsidTr="0014005A">
        <w:trPr>
          <w:trHeight w:val="1970"/>
        </w:trPr>
        <w:tc>
          <w:tcPr>
            <w:tcW w:w="9792" w:type="dxa"/>
          </w:tcPr>
          <w:p w14:paraId="31F28BAF" w14:textId="77777777" w:rsidR="0014005A" w:rsidRDefault="0014005A" w:rsidP="0014005A">
            <w:pPr>
              <w:spacing w:after="240"/>
              <w:jc w:val="left"/>
              <w:rPr>
                <w:rFonts w:ascii="Trebuchet MS" w:hAnsi="Trebuchet MS"/>
                <w:color w:val="000000"/>
                <w:sz w:val="28"/>
                <w:szCs w:val="22"/>
              </w:rPr>
            </w:pPr>
            <w:r w:rsidRPr="009358C4">
              <w:rPr>
                <w:rFonts w:ascii="Trebuchet MS" w:hAnsi="Trebuchet MS"/>
                <w:color w:val="000000"/>
                <w:sz w:val="28"/>
                <w:szCs w:val="22"/>
              </w:rPr>
              <w:t xml:space="preserve">HEADER: </w:t>
            </w:r>
            <w:r w:rsidRPr="009358C4">
              <w:rPr>
                <w:rStyle w:val="Hyperlink"/>
                <w:rFonts w:ascii="Trebuchet MS" w:hAnsi="Trebuchet MS"/>
                <w:color w:val="177B57"/>
                <w:sz w:val="28"/>
                <w:szCs w:val="22"/>
                <w:u w:val="none"/>
              </w:rPr>
              <w:t>@</w:t>
            </w:r>
            <w:proofErr w:type="spellStart"/>
            <w:r w:rsidRPr="009358C4">
              <w:rPr>
                <w:rStyle w:val="Hyperlink"/>
                <w:rFonts w:ascii="Trebuchet MS" w:hAnsi="Trebuchet MS"/>
                <w:color w:val="177B57"/>
                <w:sz w:val="28"/>
                <w:szCs w:val="22"/>
                <w:u w:val="none"/>
              </w:rPr>
              <w:t>HeldCertification_Name</w:t>
            </w:r>
            <w:proofErr w:type="spellEnd"/>
            <w:r w:rsidRPr="009358C4">
              <w:rPr>
                <w:rStyle w:val="Hyperlink"/>
                <w:rFonts w:ascii="Trebuchet MS" w:hAnsi="Trebuchet MS"/>
                <w:color w:val="177B57"/>
                <w:sz w:val="28"/>
                <w:szCs w:val="22"/>
                <w:u w:val="none"/>
              </w:rPr>
              <w:t>@</w:t>
            </w:r>
          </w:p>
          <w:p w14:paraId="40E579FD" w14:textId="77777777" w:rsidR="0014005A" w:rsidRPr="009358C4" w:rsidRDefault="0014005A" w:rsidP="0014005A">
            <w:pPr>
              <w:spacing w:after="240"/>
              <w:jc w:val="left"/>
              <w:rPr>
                <w:rFonts w:ascii="Trebuchet MS" w:hAnsi="Trebuchet MS"/>
                <w:color w:val="000000"/>
                <w:sz w:val="28"/>
                <w:szCs w:val="22"/>
              </w:rPr>
            </w:pPr>
            <w:r w:rsidRPr="00AC4BE1">
              <w:rPr>
                <w:rFonts w:ascii="Trebuchet MS" w:hAnsi="Trebuchet MS"/>
                <w:color w:val="000000"/>
                <w:sz w:val="22"/>
                <w:szCs w:val="22"/>
              </w:rPr>
              <w:t>Hi @</w:t>
            </w:r>
            <w:proofErr w:type="spellStart"/>
            <w:ins w:id="26" w:author="Colonero Maxwell" w:date="2019-11-21T11:18:00Z">
              <w:r w:rsidRPr="007F1DB2">
                <w:rPr>
                  <w:rFonts w:ascii="Trebuchet MS" w:hAnsi="Trebuchet MS"/>
                  <w:color w:val="000000"/>
                  <w:sz w:val="22"/>
                  <w:szCs w:val="22"/>
                </w:rPr>
                <w:t>HeldCertification_Learner_FirstName</w:t>
              </w:r>
            </w:ins>
            <w:proofErr w:type="spellEnd"/>
            <w:del w:id="27" w:author="Colonero Maxwell" w:date="2019-11-21T11:18:00Z">
              <w:r w:rsidRPr="00AC4BE1" w:rsidDel="007F1DB2">
                <w:rPr>
                  <w:rFonts w:ascii="Trebuchet MS" w:hAnsi="Trebuchet MS"/>
                  <w:color w:val="000000"/>
                  <w:sz w:val="22"/>
                  <w:szCs w:val="22"/>
                </w:rPr>
                <w:delText>HeldCertification_Learner</w:delText>
              </w:r>
            </w:del>
            <w:r w:rsidRPr="00AC4BE1">
              <w:rPr>
                <w:rFonts w:ascii="Trebuchet MS" w:hAnsi="Trebuchet MS"/>
                <w:color w:val="000000"/>
                <w:sz w:val="22"/>
                <w:szCs w:val="22"/>
              </w:rPr>
              <w:t>@,</w:t>
            </w:r>
          </w:p>
          <w:p w14:paraId="3E85A857" w14:textId="6E2C994D" w:rsidR="0014005A" w:rsidRPr="00EF5977" w:rsidRDefault="0014005A" w:rsidP="0014005A">
            <w:pPr>
              <w:pStyle w:val="NormalWeb"/>
              <w:jc w:val="left"/>
              <w:rPr>
                <w:rFonts w:ascii="Trebuchet MS" w:hAnsi="Trebuchet MS"/>
                <w:color w:val="000000"/>
                <w:sz w:val="22"/>
                <w:szCs w:val="22"/>
              </w:rPr>
            </w:pPr>
            <w:r w:rsidRPr="00EF5977">
              <w:rPr>
                <w:rFonts w:ascii="Trebuchet MS" w:hAnsi="Trebuchet MS"/>
                <w:color w:val="000000"/>
                <w:sz w:val="22"/>
                <w:szCs w:val="22"/>
              </w:rPr>
              <w:t xml:space="preserve">Our current records indicate that </w:t>
            </w:r>
            <w:r w:rsidRPr="0014005A">
              <w:rPr>
                <w:rFonts w:ascii="Trebuchet MS" w:hAnsi="Trebuchet MS"/>
                <w:color w:val="000000"/>
                <w:sz w:val="22"/>
                <w:szCs w:val="22"/>
                <w:u w:val="single"/>
              </w:rPr>
              <w:t>you have not completed the @</w:t>
            </w:r>
            <w:proofErr w:type="spellStart"/>
            <w:r w:rsidRPr="0014005A">
              <w:rPr>
                <w:rFonts w:ascii="Trebuchet MS" w:hAnsi="Trebuchet MS"/>
                <w:color w:val="000000"/>
                <w:sz w:val="22"/>
                <w:szCs w:val="22"/>
                <w:u w:val="single"/>
              </w:rPr>
              <w:t>HeldCertification_Name</w:t>
            </w:r>
            <w:proofErr w:type="spellEnd"/>
            <w:r w:rsidRPr="0014005A">
              <w:rPr>
                <w:rFonts w:ascii="Trebuchet MS" w:hAnsi="Trebuchet MS"/>
                <w:color w:val="000000"/>
                <w:sz w:val="22"/>
                <w:szCs w:val="22"/>
                <w:u w:val="single"/>
              </w:rPr>
              <w:t>@ required training module.</w:t>
            </w:r>
          </w:p>
          <w:p w14:paraId="321A11A7" w14:textId="77777777" w:rsidR="0014005A" w:rsidRDefault="0014005A" w:rsidP="0014005A">
            <w:pPr>
              <w:pStyle w:val="NormalWeb"/>
              <w:jc w:val="left"/>
              <w:rPr>
                <w:rFonts w:ascii="Trebuchet MS" w:hAnsi="Trebuchet MS"/>
                <w:color w:val="FF0000"/>
                <w:sz w:val="22"/>
                <w:szCs w:val="22"/>
                <w:u w:val="single"/>
              </w:rPr>
            </w:pPr>
          </w:p>
          <w:p w14:paraId="291552E6" w14:textId="6AF62963" w:rsidR="0014005A" w:rsidRPr="00EF5977" w:rsidRDefault="0014005A" w:rsidP="0014005A">
            <w:pPr>
              <w:pStyle w:val="NormalWeb"/>
              <w:jc w:val="left"/>
              <w:rPr>
                <w:rFonts w:ascii="Trebuchet MS" w:hAnsi="Trebuchet MS"/>
                <w:color w:val="FF0000"/>
                <w:sz w:val="22"/>
                <w:szCs w:val="22"/>
              </w:rPr>
            </w:pPr>
            <w:r w:rsidRPr="0014005A">
              <w:rPr>
                <w:rFonts w:ascii="Trebuchet MS" w:hAnsi="Trebuchet MS"/>
                <w:color w:val="FF0000"/>
                <w:sz w:val="22"/>
                <w:szCs w:val="22"/>
                <w:u w:val="single"/>
              </w:rPr>
              <w:t>Your out-going e-mail has been suspended until you complete the training assigned to yo</w:t>
            </w:r>
            <w:r>
              <w:rPr>
                <w:rFonts w:ascii="Trebuchet MS" w:hAnsi="Trebuchet MS"/>
                <w:color w:val="FF0000"/>
                <w:sz w:val="22"/>
                <w:szCs w:val="22"/>
                <w:u w:val="single"/>
              </w:rPr>
              <w:t>u</w:t>
            </w:r>
            <w:r w:rsidRPr="00D606F9">
              <w:rPr>
                <w:rFonts w:ascii="Trebuchet MS" w:hAnsi="Trebuchet MS"/>
                <w:color w:val="FF0000"/>
                <w:sz w:val="22"/>
                <w:szCs w:val="22"/>
              </w:rPr>
              <w:t>.</w:t>
            </w:r>
          </w:p>
          <w:p w14:paraId="2897EBBF" w14:textId="77777777" w:rsidR="0014005A" w:rsidRPr="00EF5977" w:rsidRDefault="0014005A" w:rsidP="0014005A">
            <w:pPr>
              <w:pStyle w:val="NormalWeb"/>
              <w:jc w:val="left"/>
              <w:rPr>
                <w:rFonts w:ascii="Trebuchet MS" w:hAnsi="Trebuchet MS"/>
                <w:color w:val="000000"/>
                <w:sz w:val="22"/>
                <w:szCs w:val="22"/>
              </w:rPr>
            </w:pPr>
          </w:p>
          <w:p w14:paraId="7B173AF1" w14:textId="191FDC0A" w:rsidR="0014005A" w:rsidRPr="00EF5977" w:rsidRDefault="0014005A" w:rsidP="0014005A">
            <w:pPr>
              <w:pStyle w:val="NormalWeb"/>
              <w:jc w:val="left"/>
              <w:rPr>
                <w:rFonts w:ascii="Trebuchet MS" w:hAnsi="Trebuchet MS"/>
                <w:color w:val="000000"/>
                <w:sz w:val="22"/>
                <w:szCs w:val="22"/>
              </w:rPr>
            </w:pPr>
            <w:commentRangeStart w:id="28"/>
            <w:r w:rsidRPr="00EF5977">
              <w:rPr>
                <w:rStyle w:val="Hyperlink"/>
                <w:rFonts w:ascii="Trebuchet MS" w:hAnsi="Trebuchet MS"/>
                <w:b/>
                <w:bCs/>
                <w:color w:val="177B57"/>
                <w:sz w:val="22"/>
                <w:szCs w:val="22"/>
              </w:rPr>
              <w:t>Click here</w:t>
            </w:r>
            <w:r w:rsidRPr="00EF5977">
              <w:rPr>
                <w:rFonts w:ascii="Trebuchet MS" w:hAnsi="Trebuchet MS"/>
                <w:color w:val="000000"/>
                <w:sz w:val="22"/>
                <w:szCs w:val="22"/>
              </w:rPr>
              <w:t xml:space="preserve"> </w:t>
            </w:r>
            <w:commentRangeEnd w:id="28"/>
            <w:r>
              <w:rPr>
                <w:rStyle w:val="CommentReference"/>
                <w:rFonts w:ascii="Henderson BCG Serif" w:hAnsi="Henderson BCG Serif"/>
              </w:rPr>
              <w:commentReference w:id="28"/>
            </w:r>
            <w:r w:rsidRPr="00EF5977">
              <w:rPr>
                <w:rFonts w:ascii="Trebuchet MS" w:hAnsi="Trebuchet MS"/>
                <w:color w:val="000000"/>
                <w:sz w:val="22"/>
                <w:szCs w:val="22"/>
              </w:rPr>
              <w:t>to access the t</w:t>
            </w:r>
            <w:r>
              <w:rPr>
                <w:rFonts w:ascii="Trebuchet MS" w:hAnsi="Trebuchet MS"/>
                <w:color w:val="000000"/>
                <w:sz w:val="22"/>
                <w:szCs w:val="22"/>
              </w:rPr>
              <w:t>raining module assigned to you</w:t>
            </w:r>
            <w:r>
              <w:t xml:space="preserve"> </w:t>
            </w:r>
            <w:r w:rsidRPr="0014005A">
              <w:rPr>
                <w:rFonts w:ascii="Trebuchet MS" w:hAnsi="Trebuchet MS"/>
                <w:color w:val="000000"/>
                <w:sz w:val="22"/>
                <w:szCs w:val="22"/>
              </w:rPr>
              <w:t>and complete immediately. Once your completion is registered in the system, it may take up to</w:t>
            </w:r>
            <w:r>
              <w:rPr>
                <w:rFonts w:ascii="Trebuchet MS" w:hAnsi="Trebuchet MS"/>
                <w:color w:val="000000"/>
                <w:sz w:val="22"/>
                <w:szCs w:val="22"/>
              </w:rPr>
              <w:t xml:space="preserve"> 5 hours to restore your e-mail.</w:t>
            </w:r>
          </w:p>
          <w:p w14:paraId="55D9C23E" w14:textId="77777777" w:rsidR="0014005A" w:rsidRPr="00EF5977" w:rsidRDefault="0014005A" w:rsidP="0014005A">
            <w:pPr>
              <w:pStyle w:val="NormalWeb"/>
              <w:jc w:val="left"/>
              <w:rPr>
                <w:rFonts w:ascii="Trebuchet MS" w:hAnsi="Trebuchet MS"/>
                <w:color w:val="000000"/>
                <w:sz w:val="22"/>
                <w:szCs w:val="22"/>
              </w:rPr>
            </w:pPr>
          </w:p>
          <w:p w14:paraId="1DFDB12C" w14:textId="77777777" w:rsidR="0014005A" w:rsidRPr="00EF5977" w:rsidRDefault="0014005A" w:rsidP="0014005A">
            <w:pPr>
              <w:pStyle w:val="NormalWeb"/>
              <w:jc w:val="left"/>
              <w:rPr>
                <w:rFonts w:ascii="Trebuchet MS" w:hAnsi="Trebuchet MS"/>
                <w:color w:val="000000"/>
                <w:sz w:val="22"/>
                <w:szCs w:val="22"/>
              </w:rPr>
            </w:pPr>
            <w:r>
              <w:rPr>
                <w:rFonts w:ascii="Trebuchet MS" w:hAnsi="Trebuchet MS"/>
                <w:color w:val="000000"/>
                <w:sz w:val="22"/>
                <w:szCs w:val="22"/>
              </w:rPr>
              <w:t>What you need to know:</w:t>
            </w:r>
          </w:p>
          <w:p w14:paraId="2882A6FF" w14:textId="77777777" w:rsidR="0014005A" w:rsidRPr="00EF5977" w:rsidRDefault="0014005A" w:rsidP="0014005A">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 xml:space="preserve">The </w:t>
            </w:r>
            <w:r w:rsidRPr="00DA7377">
              <w:rPr>
                <w:rFonts w:ascii="Trebuchet MS" w:hAnsi="Trebuchet MS"/>
                <w:color w:val="000000"/>
                <w:sz w:val="22"/>
                <w:szCs w:val="22"/>
                <w:u w:val="single"/>
              </w:rPr>
              <w:t>deadline to complete</w:t>
            </w:r>
            <w:r>
              <w:rPr>
                <w:rFonts w:ascii="Trebuchet MS" w:hAnsi="Trebuchet MS"/>
                <w:color w:val="000000"/>
                <w:sz w:val="22"/>
                <w:szCs w:val="22"/>
              </w:rPr>
              <w:t xml:space="preserve"> the module </w:t>
            </w:r>
            <w:r w:rsidRPr="00DA7377">
              <w:rPr>
                <w:rFonts w:ascii="Trebuchet MS" w:hAnsi="Trebuchet MS"/>
                <w:b/>
                <w:color w:val="000000"/>
                <w:sz w:val="22"/>
                <w:szCs w:val="22"/>
                <w:u w:val="single"/>
              </w:rPr>
              <w:t>was</w:t>
            </w:r>
            <w:r w:rsidRPr="00EF5977">
              <w:rPr>
                <w:rFonts w:ascii="Trebuchet MS" w:hAnsi="Trebuchet MS"/>
                <w:color w:val="000000"/>
                <w:sz w:val="22"/>
                <w:szCs w:val="22"/>
              </w:rPr>
              <w:t xml:space="preserve"> </w:t>
            </w:r>
            <w:r w:rsidRPr="00EF5977">
              <w:rPr>
                <w:rFonts w:ascii="Trebuchet MS" w:hAnsi="Trebuchet MS"/>
                <w:color w:val="FF0000"/>
                <w:sz w:val="22"/>
                <w:szCs w:val="22"/>
              </w:rPr>
              <w:t>@HeldCertification_Target_Date@</w:t>
            </w:r>
          </w:p>
          <w:p w14:paraId="374D5F73" w14:textId="77777777" w:rsidR="0014005A" w:rsidRPr="00EF5977" w:rsidRDefault="0014005A" w:rsidP="0014005A">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The c</w:t>
            </w:r>
            <w:r>
              <w:rPr>
                <w:rFonts w:ascii="Trebuchet MS" w:hAnsi="Trebuchet MS"/>
                <w:color w:val="000000"/>
                <w:sz w:val="22"/>
                <w:szCs w:val="22"/>
              </w:rPr>
              <w:t>ourse will take approximately 30</w:t>
            </w:r>
            <w:r w:rsidRPr="00EF5977">
              <w:rPr>
                <w:rFonts w:ascii="Trebuchet MS" w:hAnsi="Trebuchet MS"/>
                <w:color w:val="000000"/>
                <w:sz w:val="22"/>
                <w:szCs w:val="22"/>
              </w:rPr>
              <w:t xml:space="preserve"> minutes to complete</w:t>
            </w:r>
          </w:p>
          <w:p w14:paraId="2E539E50" w14:textId="77777777" w:rsidR="0014005A" w:rsidRPr="00EF5977" w:rsidRDefault="0014005A" w:rsidP="0014005A">
            <w:pPr>
              <w:numPr>
                <w:ilvl w:val="0"/>
                <w:numId w:val="19"/>
              </w:numPr>
              <w:spacing w:before="100" w:beforeAutospacing="1" w:after="100" w:afterAutospacing="1"/>
              <w:jc w:val="left"/>
              <w:rPr>
                <w:rFonts w:ascii="Trebuchet MS" w:hAnsi="Trebuchet MS"/>
                <w:color w:val="000000"/>
                <w:sz w:val="22"/>
                <w:szCs w:val="22"/>
              </w:rPr>
            </w:pPr>
            <w:r w:rsidRPr="00EF5977">
              <w:rPr>
                <w:rFonts w:ascii="Trebuchet MS" w:hAnsi="Trebuchet MS"/>
                <w:color w:val="000000"/>
                <w:sz w:val="22"/>
                <w:szCs w:val="22"/>
              </w:rPr>
              <w:t>Submit the electronic acknowledgement at the end of the course to ensure a successful completio</w:t>
            </w:r>
            <w:r>
              <w:rPr>
                <w:rFonts w:ascii="Trebuchet MS" w:hAnsi="Trebuchet MS"/>
                <w:color w:val="000000"/>
                <w:sz w:val="22"/>
                <w:szCs w:val="22"/>
              </w:rPr>
              <w:t>n</w:t>
            </w:r>
          </w:p>
          <w:p w14:paraId="58ED2D3E" w14:textId="77777777" w:rsidR="0014005A" w:rsidRPr="00AC4BE1" w:rsidRDefault="0014005A" w:rsidP="0014005A">
            <w:pPr>
              <w:jc w:val="left"/>
              <w:rPr>
                <w:sz w:val="22"/>
                <w:szCs w:val="22"/>
              </w:rPr>
            </w:pPr>
            <w:r w:rsidRPr="00AC4BE1">
              <w:rPr>
                <w:rFonts w:ascii="Trebuchet MS" w:hAnsi="Trebuchet MS"/>
                <w:color w:val="000000"/>
                <w:sz w:val="22"/>
                <w:szCs w:val="22"/>
              </w:rPr>
              <w:t>Who you can ask questions:</w:t>
            </w:r>
            <w:r w:rsidRPr="00AC4BE1">
              <w:rPr>
                <w:sz w:val="22"/>
                <w:szCs w:val="22"/>
              </w:rPr>
              <w:t xml:space="preserve"> </w:t>
            </w:r>
          </w:p>
          <w:p w14:paraId="1DED769F" w14:textId="77777777" w:rsidR="0014005A" w:rsidRPr="00AC4BE1" w:rsidRDefault="0014005A" w:rsidP="0014005A">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If you do not have LAB access, please contact your local HR representative for further action</w:t>
            </w:r>
          </w:p>
          <w:p w14:paraId="39EC7619" w14:textId="77777777" w:rsidR="0014005A" w:rsidRPr="00AC4BE1" w:rsidRDefault="0014005A" w:rsidP="0014005A">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For technical issues accessing the modules, please contact </w:t>
            </w:r>
            <w:r w:rsidRPr="00AC4BE1">
              <w:rPr>
                <w:rFonts w:ascii="Trebuchet MS" w:hAnsi="Trebuchet MS"/>
                <w:sz w:val="22"/>
                <w:szCs w:val="22"/>
              </w:rPr>
              <w:t xml:space="preserve">the </w:t>
            </w:r>
            <w:hyperlink r:id="rId22" w:anchor="?%0Asid=194" w:history="1">
              <w:r w:rsidRPr="00AC4BE1">
                <w:rPr>
                  <w:rStyle w:val="Hyperlink"/>
                  <w:rFonts w:ascii="Trebuchet MS" w:hAnsi="Trebuchet MS"/>
                  <w:color w:val="177B57"/>
                  <w:sz w:val="22"/>
                  <w:szCs w:val="22"/>
                </w:rPr>
                <w:t>Service Center</w:t>
              </w:r>
            </w:hyperlink>
            <w:r w:rsidRPr="00AC4BE1">
              <w:rPr>
                <w:rFonts w:ascii="Trebuchet MS" w:hAnsi="Trebuchet MS"/>
                <w:sz w:val="22"/>
                <w:szCs w:val="22"/>
              </w:rPr>
              <w:t xml:space="preserve"> for support</w:t>
            </w:r>
          </w:p>
          <w:p w14:paraId="3F7B69BC" w14:textId="77777777" w:rsidR="0014005A" w:rsidRPr="00AC4BE1" w:rsidRDefault="0014005A" w:rsidP="0014005A">
            <w:pPr>
              <w:numPr>
                <w:ilvl w:val="0"/>
                <w:numId w:val="19"/>
              </w:numPr>
              <w:spacing w:before="100" w:beforeAutospacing="1" w:after="100" w:afterAutospacing="1"/>
              <w:jc w:val="left"/>
              <w:rPr>
                <w:sz w:val="22"/>
                <w:szCs w:val="22"/>
              </w:rPr>
            </w:pPr>
            <w:r w:rsidRPr="00AC4BE1">
              <w:rPr>
                <w:rFonts w:ascii="Trebuchet MS" w:hAnsi="Trebuchet MS"/>
                <w:color w:val="000000"/>
                <w:sz w:val="22"/>
                <w:szCs w:val="22"/>
              </w:rPr>
              <w:t xml:space="preserve">For all other questions about the modules </w:t>
            </w:r>
            <w:r w:rsidRPr="00AC4BE1">
              <w:rPr>
                <w:rFonts w:ascii="Trebuchet MS" w:hAnsi="Trebuchet MS"/>
                <w:sz w:val="22"/>
                <w:szCs w:val="22"/>
              </w:rPr>
              <w:t xml:space="preserve">contact </w:t>
            </w:r>
            <w:hyperlink r:id="rId23" w:history="1">
              <w:r w:rsidRPr="00AC4BE1">
                <w:rPr>
                  <w:rStyle w:val="Hyperlink"/>
                  <w:rFonts w:ascii="Trebuchet MS" w:hAnsi="Trebuchet MS"/>
                  <w:color w:val="177B57"/>
                  <w:sz w:val="22"/>
                  <w:szCs w:val="22"/>
                </w:rPr>
                <w:t>compliancetraining@bcg.com</w:t>
              </w:r>
            </w:hyperlink>
            <w:r w:rsidRPr="00AC4BE1">
              <w:rPr>
                <w:rFonts w:ascii="Trebuchet MS" w:hAnsi="Trebuchet MS"/>
                <w:color w:val="000000"/>
                <w:sz w:val="22"/>
                <w:szCs w:val="22"/>
              </w:rPr>
              <w:t xml:space="preserve">  </w:t>
            </w:r>
          </w:p>
          <w:p w14:paraId="7C94242A" w14:textId="77777777" w:rsidR="0014005A" w:rsidRPr="00AC4BE1" w:rsidRDefault="0014005A" w:rsidP="0014005A">
            <w:pPr>
              <w:spacing w:after="240"/>
              <w:jc w:val="left"/>
              <w:rPr>
                <w:sz w:val="22"/>
                <w:szCs w:val="22"/>
              </w:rPr>
            </w:pPr>
            <w:r w:rsidRPr="00AC4BE1">
              <w:rPr>
                <w:rFonts w:ascii="Trebuchet MS" w:hAnsi="Trebuchet MS"/>
                <w:sz w:val="22"/>
                <w:szCs w:val="22"/>
              </w:rPr>
              <w:t>Kind regards,</w:t>
            </w:r>
            <w:r w:rsidRPr="00AC4BE1">
              <w:rPr>
                <w:rFonts w:ascii="Trebuchet MS" w:hAnsi="Trebuchet MS"/>
                <w:sz w:val="22"/>
                <w:szCs w:val="22"/>
              </w:rPr>
              <w:br/>
              <w:t>BCG's Compliance Team</w:t>
            </w:r>
          </w:p>
          <w:p w14:paraId="5A3C5B6A" w14:textId="77777777" w:rsidR="0014005A" w:rsidRPr="00AC4BE1" w:rsidRDefault="00651F67" w:rsidP="0014005A">
            <w:pPr>
              <w:jc w:val="left"/>
              <w:rPr>
                <w:sz w:val="22"/>
                <w:szCs w:val="22"/>
              </w:rPr>
            </w:pPr>
            <w:r>
              <w:rPr>
                <w:sz w:val="22"/>
                <w:szCs w:val="22"/>
              </w:rPr>
              <w:pict w14:anchorId="7EF1AAB8">
                <v:rect id="_x0000_i1032" style="width:490.1pt;height:1.5pt" o:hrstd="t" o:hr="t" fillcolor="#a0a0a0" stroked="f"/>
              </w:pict>
            </w:r>
          </w:p>
          <w:p w14:paraId="588BCA99" w14:textId="77777777" w:rsidR="0014005A" w:rsidRPr="00AC4BE1" w:rsidRDefault="0014005A" w:rsidP="0014005A">
            <w:pPr>
              <w:jc w:val="left"/>
              <w:rPr>
                <w:sz w:val="22"/>
                <w:szCs w:val="22"/>
              </w:rPr>
            </w:pPr>
            <w:r w:rsidRPr="00AC4BE1">
              <w:rPr>
                <w:rFonts w:ascii="Trebuchet MS" w:hAnsi="Trebuchet MS"/>
                <w:sz w:val="22"/>
                <w:szCs w:val="22"/>
              </w:rPr>
              <w:br/>
            </w:r>
            <w:r w:rsidRPr="00AC4BE1">
              <w:rPr>
                <w:rFonts w:ascii="Trebuchet MS" w:hAnsi="Trebuchet MS"/>
                <w:color w:val="000000"/>
                <w:sz w:val="22"/>
                <w:szCs w:val="22"/>
              </w:rPr>
              <w:t>Best practices for accessing the training easily and without interruption are as follows:</w:t>
            </w:r>
          </w:p>
          <w:p w14:paraId="05E8284D" w14:textId="77777777" w:rsidR="0014005A" w:rsidRPr="00AC4BE1" w:rsidRDefault="0014005A" w:rsidP="0014005A">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 xml:space="preserve">Complete the training online in LAB using </w:t>
            </w:r>
            <w:r w:rsidRPr="00AC4BE1">
              <w:rPr>
                <w:rFonts w:ascii="Trebuchet MS" w:hAnsi="Trebuchet MS"/>
                <w:color w:val="000000"/>
                <w:sz w:val="22"/>
                <w:szCs w:val="22"/>
                <w:u w:val="single"/>
              </w:rPr>
              <w:t>Internet Explorer or Google Chrome</w:t>
            </w:r>
            <w:r w:rsidRPr="00AC4BE1">
              <w:rPr>
                <w:rFonts w:ascii="Trebuchet MS" w:hAnsi="Trebuchet MS"/>
                <w:color w:val="000000"/>
                <w:sz w:val="22"/>
                <w:szCs w:val="22"/>
              </w:rPr>
              <w:t xml:space="preserve"> as your browser</w:t>
            </w:r>
          </w:p>
          <w:p w14:paraId="365EC7D9" w14:textId="77777777" w:rsidR="0014005A" w:rsidRPr="00AC4BE1" w:rsidRDefault="0014005A" w:rsidP="0014005A">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Ensure you have a strong internet connection and are connected to the BCG network, either directly in the office (preferred) or through the VPN</w:t>
            </w:r>
          </w:p>
          <w:p w14:paraId="6D259A4F" w14:textId="77777777" w:rsidR="0014005A" w:rsidRPr="00AC4BE1" w:rsidRDefault="0014005A" w:rsidP="0014005A">
            <w:pPr>
              <w:numPr>
                <w:ilvl w:val="0"/>
                <w:numId w:val="20"/>
              </w:numPr>
              <w:spacing w:before="100" w:beforeAutospacing="1" w:after="100" w:afterAutospacing="1"/>
              <w:jc w:val="left"/>
              <w:rPr>
                <w:sz w:val="22"/>
                <w:szCs w:val="22"/>
              </w:rPr>
            </w:pPr>
            <w:r w:rsidRPr="00AC4BE1">
              <w:rPr>
                <w:rFonts w:ascii="Trebuchet MS" w:hAnsi="Trebuchet MS"/>
                <w:color w:val="000000"/>
                <w:sz w:val="22"/>
                <w:szCs w:val="22"/>
              </w:rPr>
              <w:t>Close down other programs that are running to free up network bandwidth</w:t>
            </w:r>
          </w:p>
          <w:p w14:paraId="569DB7AB" w14:textId="77777777" w:rsidR="0014005A" w:rsidRPr="00E85DA6" w:rsidRDefault="0014005A" w:rsidP="0014005A">
            <w:pPr>
              <w:spacing w:after="240"/>
              <w:jc w:val="left"/>
              <w:rPr>
                <w:rFonts w:ascii="Trebuchet MS" w:hAnsi="Trebuchet MS"/>
                <w:color w:val="000000"/>
                <w:szCs w:val="22"/>
              </w:rPr>
            </w:pPr>
          </w:p>
        </w:tc>
      </w:tr>
    </w:tbl>
    <w:p w14:paraId="7F85DA05" w14:textId="4290EBC5" w:rsidR="00B67BDC" w:rsidRDefault="00B67BDC">
      <w:pPr>
        <w:spacing w:after="160" w:line="259" w:lineRule="auto"/>
        <w:rPr>
          <w:rFonts w:ascii="Arial" w:hAnsi="Arial" w:cs="Arial"/>
          <w:color w:val="333333"/>
          <w:sz w:val="18"/>
          <w:szCs w:val="18"/>
          <w:lang w:eastAsia="en-US"/>
        </w:rPr>
      </w:pPr>
    </w:p>
    <w:p w14:paraId="4CB1B783" w14:textId="77777777" w:rsidR="00B67BDC" w:rsidRDefault="00B67BDC">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9792" w:type="dxa"/>
        <w:tblLook w:val="04A0" w:firstRow="1" w:lastRow="0" w:firstColumn="1" w:lastColumn="0" w:noHBand="0" w:noVBand="1"/>
      </w:tblPr>
      <w:tblGrid>
        <w:gridCol w:w="1705"/>
        <w:gridCol w:w="8087"/>
      </w:tblGrid>
      <w:tr w:rsidR="00B67BDC" w:rsidRPr="005045CD" w14:paraId="203F33A9" w14:textId="77777777" w:rsidTr="00E42ED2">
        <w:tc>
          <w:tcPr>
            <w:tcW w:w="1705" w:type="dxa"/>
          </w:tcPr>
          <w:p w14:paraId="3D3FC697" w14:textId="77777777" w:rsidR="00B67BDC" w:rsidRPr="005045CD" w:rsidRDefault="00B67BDC" w:rsidP="00E42ED2">
            <w:pPr>
              <w:rPr>
                <w:b/>
              </w:rPr>
            </w:pPr>
            <w:r w:rsidRPr="005045CD">
              <w:rPr>
                <w:b/>
              </w:rPr>
              <w:lastRenderedPageBreak/>
              <w:t xml:space="preserve">PREM: </w:t>
            </w:r>
          </w:p>
        </w:tc>
        <w:tc>
          <w:tcPr>
            <w:tcW w:w="8087" w:type="dxa"/>
          </w:tcPr>
          <w:p w14:paraId="52B260FA" w14:textId="759351D7" w:rsidR="00B67BDC" w:rsidRPr="005045CD" w:rsidRDefault="00B67BDC" w:rsidP="00E42ED2">
            <w:r>
              <w:rPr>
                <w:b/>
              </w:rPr>
              <w:t>Learner Completion Status Marked Successful</w:t>
            </w:r>
          </w:p>
        </w:tc>
      </w:tr>
      <w:tr w:rsidR="00B67BDC" w:rsidRPr="005045CD" w14:paraId="60A4BF03" w14:textId="77777777" w:rsidTr="00E42ED2">
        <w:tc>
          <w:tcPr>
            <w:tcW w:w="1705" w:type="dxa"/>
          </w:tcPr>
          <w:p w14:paraId="33AD8FE5" w14:textId="77777777" w:rsidR="00B67BDC" w:rsidRPr="005045CD" w:rsidRDefault="00B67BDC" w:rsidP="00E42ED2">
            <w:pPr>
              <w:rPr>
                <w:b/>
              </w:rPr>
            </w:pPr>
            <w:r w:rsidRPr="005045CD">
              <w:rPr>
                <w:b/>
              </w:rPr>
              <w:t xml:space="preserve">CLOUD: </w:t>
            </w:r>
          </w:p>
        </w:tc>
        <w:tc>
          <w:tcPr>
            <w:tcW w:w="8087" w:type="dxa"/>
          </w:tcPr>
          <w:p w14:paraId="24761232" w14:textId="1C692E28" w:rsidR="00B67BDC" w:rsidRPr="005045CD" w:rsidRDefault="00B67BDC" w:rsidP="00E42ED2">
            <w:r w:rsidRPr="00B67BDC">
              <w:rPr>
                <w:b/>
              </w:rPr>
              <w:t>Certification Completed</w:t>
            </w:r>
          </w:p>
        </w:tc>
      </w:tr>
      <w:tr w:rsidR="00B67BDC" w:rsidRPr="005045CD" w14:paraId="58931EED" w14:textId="77777777" w:rsidTr="00E42ED2">
        <w:tc>
          <w:tcPr>
            <w:tcW w:w="1705" w:type="dxa"/>
          </w:tcPr>
          <w:p w14:paraId="2B40AE6F" w14:textId="77777777" w:rsidR="00B67BDC" w:rsidRPr="005045CD" w:rsidRDefault="00B67BDC" w:rsidP="00E42ED2">
            <w:pPr>
              <w:jc w:val="left"/>
              <w:rPr>
                <w:b/>
              </w:rPr>
            </w:pPr>
            <w:r w:rsidRPr="005045CD">
              <w:rPr>
                <w:b/>
              </w:rPr>
              <w:t xml:space="preserve">Domain: </w:t>
            </w:r>
          </w:p>
        </w:tc>
        <w:tc>
          <w:tcPr>
            <w:tcW w:w="8087" w:type="dxa"/>
          </w:tcPr>
          <w:p w14:paraId="6B7091B8" w14:textId="77777777" w:rsidR="00B67BDC" w:rsidRDefault="00B67BDC" w:rsidP="00E42ED2">
            <w:pPr>
              <w:jc w:val="left"/>
              <w:rPr>
                <w:b/>
              </w:rPr>
            </w:pPr>
            <w:r>
              <w:rPr>
                <w:b/>
              </w:rPr>
              <w:t>Compliance</w:t>
            </w:r>
          </w:p>
        </w:tc>
      </w:tr>
      <w:tr w:rsidR="00B67BDC" w:rsidRPr="005045CD" w14:paraId="317ECC1B" w14:textId="77777777" w:rsidTr="00E42ED2">
        <w:tc>
          <w:tcPr>
            <w:tcW w:w="1705" w:type="dxa"/>
          </w:tcPr>
          <w:p w14:paraId="1F165745" w14:textId="77777777" w:rsidR="00B67BDC" w:rsidRPr="005045CD" w:rsidRDefault="00B67BDC" w:rsidP="00E42ED2">
            <w:pPr>
              <w:jc w:val="left"/>
              <w:rPr>
                <w:b/>
              </w:rPr>
            </w:pPr>
            <w:r w:rsidRPr="005045CD">
              <w:rPr>
                <w:b/>
              </w:rPr>
              <w:t xml:space="preserve">Action Name: </w:t>
            </w:r>
          </w:p>
        </w:tc>
        <w:tc>
          <w:tcPr>
            <w:tcW w:w="8087" w:type="dxa"/>
          </w:tcPr>
          <w:p w14:paraId="371EBE7E" w14:textId="7097DC6C" w:rsidR="00B67BDC" w:rsidRDefault="00B67BDC" w:rsidP="00B67BDC">
            <w:pPr>
              <w:jc w:val="left"/>
              <w:rPr>
                <w:b/>
              </w:rPr>
            </w:pPr>
            <w:r>
              <w:rPr>
                <w:b/>
              </w:rPr>
              <w:t>Standard Certification Completion</w:t>
            </w:r>
          </w:p>
        </w:tc>
      </w:tr>
      <w:tr w:rsidR="00B67BDC" w:rsidRPr="005045CD" w14:paraId="130C880F" w14:textId="77777777" w:rsidTr="00E42ED2">
        <w:tc>
          <w:tcPr>
            <w:tcW w:w="1705" w:type="dxa"/>
          </w:tcPr>
          <w:p w14:paraId="6868E399" w14:textId="77777777" w:rsidR="00B67BDC" w:rsidRPr="005045CD" w:rsidRDefault="00B67BDC" w:rsidP="00E42ED2">
            <w:pPr>
              <w:jc w:val="left"/>
              <w:rPr>
                <w:b/>
              </w:rPr>
            </w:pPr>
            <w:r w:rsidRPr="005045CD">
              <w:rPr>
                <w:b/>
              </w:rPr>
              <w:t xml:space="preserve">Code: </w:t>
            </w:r>
          </w:p>
        </w:tc>
        <w:tc>
          <w:tcPr>
            <w:tcW w:w="8087" w:type="dxa"/>
          </w:tcPr>
          <w:p w14:paraId="1AF062D7" w14:textId="77777777" w:rsidR="00B67BDC" w:rsidRPr="005045CD" w:rsidRDefault="00B67BDC" w:rsidP="00E42ED2">
            <w:pPr>
              <w:jc w:val="left"/>
            </w:pPr>
          </w:p>
        </w:tc>
      </w:tr>
      <w:tr w:rsidR="00B67BDC" w:rsidRPr="005045CD" w14:paraId="006D9635" w14:textId="77777777" w:rsidTr="00E42ED2">
        <w:tc>
          <w:tcPr>
            <w:tcW w:w="1705" w:type="dxa"/>
          </w:tcPr>
          <w:p w14:paraId="62CC5288" w14:textId="77777777" w:rsidR="00B67BDC" w:rsidRPr="005045CD" w:rsidRDefault="00B67BDC" w:rsidP="00E42ED2">
            <w:pPr>
              <w:jc w:val="left"/>
              <w:rPr>
                <w:b/>
              </w:rPr>
            </w:pPr>
            <w:r w:rsidRPr="005045CD">
              <w:rPr>
                <w:b/>
              </w:rPr>
              <w:t xml:space="preserve">Named Quires: </w:t>
            </w:r>
          </w:p>
        </w:tc>
        <w:tc>
          <w:tcPr>
            <w:tcW w:w="8087" w:type="dxa"/>
          </w:tcPr>
          <w:p w14:paraId="53871641" w14:textId="77777777" w:rsidR="00B67BDC" w:rsidRPr="004236D3" w:rsidRDefault="00B67BDC" w:rsidP="00E42ED2">
            <w:pPr>
              <w:jc w:val="left"/>
              <w:rPr>
                <w:b/>
              </w:rPr>
            </w:pPr>
            <w:r w:rsidRPr="004236D3">
              <w:rPr>
                <w:b/>
              </w:rPr>
              <w:t>Learner with required certification</w:t>
            </w:r>
          </w:p>
        </w:tc>
      </w:tr>
    </w:tbl>
    <w:p w14:paraId="07281386" w14:textId="77777777" w:rsidR="00B67BDC" w:rsidRDefault="00B67BDC" w:rsidP="00B67BDC">
      <w:pPr>
        <w:rPr>
          <w:b/>
        </w:rPr>
      </w:pPr>
    </w:p>
    <w:tbl>
      <w:tblPr>
        <w:tblStyle w:val="TableGrid"/>
        <w:tblW w:w="9792" w:type="dxa"/>
        <w:tblLook w:val="04A0" w:firstRow="1" w:lastRow="0" w:firstColumn="1" w:lastColumn="0" w:noHBand="0" w:noVBand="1"/>
      </w:tblPr>
      <w:tblGrid>
        <w:gridCol w:w="9792"/>
      </w:tblGrid>
      <w:tr w:rsidR="00B67BDC" w14:paraId="34AAF465" w14:textId="77777777" w:rsidTr="00E42ED2">
        <w:trPr>
          <w:trHeight w:val="332"/>
        </w:trPr>
        <w:tc>
          <w:tcPr>
            <w:tcW w:w="9792" w:type="dxa"/>
          </w:tcPr>
          <w:p w14:paraId="2781ABDD" w14:textId="69461284" w:rsidR="00B67BDC" w:rsidRPr="0010005C" w:rsidRDefault="00B67BDC" w:rsidP="00B67BDC">
            <w:pPr>
              <w:jc w:val="left"/>
              <w:rPr>
                <w:rFonts w:ascii="Trebuchet MS" w:hAnsi="Trebuchet MS"/>
                <w:color w:val="000000"/>
                <w:szCs w:val="22"/>
              </w:rPr>
            </w:pPr>
            <w:r w:rsidRPr="00B67BDC">
              <w:rPr>
                <w:rFonts w:ascii="Trebuchet MS" w:hAnsi="Trebuchet MS"/>
                <w:sz w:val="22"/>
                <w:szCs w:val="22"/>
              </w:rPr>
              <w:t>Subject: Thank you for completing: @</w:t>
            </w:r>
            <w:proofErr w:type="spellStart"/>
            <w:r w:rsidRPr="00B67BDC">
              <w:rPr>
                <w:rFonts w:ascii="Trebuchet MS" w:hAnsi="Trebuchet MS"/>
                <w:sz w:val="22"/>
                <w:szCs w:val="22"/>
              </w:rPr>
              <w:t>HeldCertification_Name</w:t>
            </w:r>
            <w:proofErr w:type="spellEnd"/>
            <w:r w:rsidRPr="00B67BDC">
              <w:rPr>
                <w:rFonts w:ascii="Trebuchet MS" w:hAnsi="Trebuchet MS"/>
                <w:sz w:val="22"/>
                <w:szCs w:val="22"/>
              </w:rPr>
              <w:t>@</w:t>
            </w:r>
          </w:p>
        </w:tc>
      </w:tr>
      <w:tr w:rsidR="00B67BDC" w14:paraId="00BBC05C" w14:textId="77777777" w:rsidTr="00E42ED2">
        <w:trPr>
          <w:trHeight w:val="1970"/>
        </w:trPr>
        <w:tc>
          <w:tcPr>
            <w:tcW w:w="9792" w:type="dxa"/>
          </w:tcPr>
          <w:p w14:paraId="1D6EA43E" w14:textId="77777777" w:rsidR="00B67BDC" w:rsidRDefault="00B67BDC" w:rsidP="00E42ED2">
            <w:pPr>
              <w:spacing w:after="240"/>
              <w:jc w:val="left"/>
              <w:rPr>
                <w:rFonts w:ascii="Trebuchet MS" w:hAnsi="Trebuchet MS"/>
                <w:color w:val="000000"/>
                <w:sz w:val="28"/>
                <w:szCs w:val="22"/>
              </w:rPr>
            </w:pPr>
            <w:r w:rsidRPr="009358C4">
              <w:rPr>
                <w:rFonts w:ascii="Trebuchet MS" w:hAnsi="Trebuchet MS"/>
                <w:color w:val="000000"/>
                <w:sz w:val="28"/>
                <w:szCs w:val="22"/>
              </w:rPr>
              <w:t xml:space="preserve">HEADER: </w:t>
            </w:r>
            <w:r w:rsidRPr="009358C4">
              <w:rPr>
                <w:rStyle w:val="Hyperlink"/>
                <w:rFonts w:ascii="Trebuchet MS" w:hAnsi="Trebuchet MS"/>
                <w:color w:val="177B57"/>
                <w:sz w:val="28"/>
                <w:szCs w:val="22"/>
                <w:u w:val="none"/>
              </w:rPr>
              <w:t>@</w:t>
            </w:r>
            <w:proofErr w:type="spellStart"/>
            <w:r w:rsidRPr="009358C4">
              <w:rPr>
                <w:rStyle w:val="Hyperlink"/>
                <w:rFonts w:ascii="Trebuchet MS" w:hAnsi="Trebuchet MS"/>
                <w:color w:val="177B57"/>
                <w:sz w:val="28"/>
                <w:szCs w:val="22"/>
                <w:u w:val="none"/>
              </w:rPr>
              <w:t>HeldCertification_Name</w:t>
            </w:r>
            <w:proofErr w:type="spellEnd"/>
            <w:r w:rsidRPr="009358C4">
              <w:rPr>
                <w:rStyle w:val="Hyperlink"/>
                <w:rFonts w:ascii="Trebuchet MS" w:hAnsi="Trebuchet MS"/>
                <w:color w:val="177B57"/>
                <w:sz w:val="28"/>
                <w:szCs w:val="22"/>
                <w:u w:val="none"/>
              </w:rPr>
              <w:t>@</w:t>
            </w:r>
          </w:p>
          <w:p w14:paraId="389F9CAD" w14:textId="77777777" w:rsidR="00B67BDC" w:rsidRPr="009358C4" w:rsidRDefault="00B67BDC" w:rsidP="00E42ED2">
            <w:pPr>
              <w:spacing w:after="240"/>
              <w:jc w:val="left"/>
              <w:rPr>
                <w:rFonts w:ascii="Trebuchet MS" w:hAnsi="Trebuchet MS"/>
                <w:color w:val="000000"/>
                <w:sz w:val="28"/>
                <w:szCs w:val="22"/>
              </w:rPr>
            </w:pPr>
            <w:r w:rsidRPr="00AC4BE1">
              <w:rPr>
                <w:rFonts w:ascii="Trebuchet MS" w:hAnsi="Trebuchet MS"/>
                <w:color w:val="000000"/>
                <w:sz w:val="22"/>
                <w:szCs w:val="22"/>
              </w:rPr>
              <w:t>Hi @</w:t>
            </w:r>
            <w:proofErr w:type="spellStart"/>
            <w:ins w:id="29" w:author="Colonero Maxwell" w:date="2019-11-21T11:18:00Z">
              <w:r w:rsidRPr="007F1DB2">
                <w:rPr>
                  <w:rFonts w:ascii="Trebuchet MS" w:hAnsi="Trebuchet MS"/>
                  <w:color w:val="000000"/>
                  <w:sz w:val="22"/>
                  <w:szCs w:val="22"/>
                </w:rPr>
                <w:t>HeldCertification_Learner_FirstName</w:t>
              </w:r>
            </w:ins>
            <w:proofErr w:type="spellEnd"/>
            <w:del w:id="30" w:author="Colonero Maxwell" w:date="2019-11-21T11:18:00Z">
              <w:r w:rsidRPr="00AC4BE1" w:rsidDel="007F1DB2">
                <w:rPr>
                  <w:rFonts w:ascii="Trebuchet MS" w:hAnsi="Trebuchet MS"/>
                  <w:color w:val="000000"/>
                  <w:sz w:val="22"/>
                  <w:szCs w:val="22"/>
                </w:rPr>
                <w:delText>HeldCertification_Learner</w:delText>
              </w:r>
            </w:del>
            <w:r w:rsidRPr="00AC4BE1">
              <w:rPr>
                <w:rFonts w:ascii="Trebuchet MS" w:hAnsi="Trebuchet MS"/>
                <w:color w:val="000000"/>
                <w:sz w:val="22"/>
                <w:szCs w:val="22"/>
              </w:rPr>
              <w:t>@,</w:t>
            </w:r>
          </w:p>
          <w:p w14:paraId="5E6461FA" w14:textId="77D171A6" w:rsidR="00B67BDC" w:rsidRDefault="00B67BDC" w:rsidP="00E42ED2">
            <w:pPr>
              <w:pStyle w:val="NormalWeb"/>
              <w:jc w:val="left"/>
              <w:rPr>
                <w:rFonts w:ascii="Trebuchet MS" w:hAnsi="Trebuchet MS"/>
                <w:color w:val="000000"/>
                <w:sz w:val="22"/>
                <w:szCs w:val="22"/>
              </w:rPr>
            </w:pPr>
            <w:r>
              <w:rPr>
                <w:rFonts w:ascii="Trebuchet MS" w:hAnsi="Trebuchet MS"/>
                <w:sz w:val="22"/>
                <w:szCs w:val="22"/>
              </w:rPr>
              <w:t xml:space="preserve">Thank you for completing the </w:t>
            </w:r>
            <w:r w:rsidRPr="00B67BDC">
              <w:rPr>
                <w:rFonts w:ascii="Trebuchet MS" w:hAnsi="Trebuchet MS"/>
                <w:b/>
                <w:bCs/>
                <w:sz w:val="22"/>
                <w:szCs w:val="22"/>
              </w:rPr>
              <w:t>@</w:t>
            </w:r>
            <w:proofErr w:type="spellStart"/>
            <w:r w:rsidRPr="00B67BDC">
              <w:rPr>
                <w:rFonts w:ascii="Trebuchet MS" w:hAnsi="Trebuchet MS"/>
                <w:b/>
                <w:bCs/>
                <w:sz w:val="22"/>
                <w:szCs w:val="22"/>
              </w:rPr>
              <w:t>HeldCertification_Name</w:t>
            </w:r>
            <w:proofErr w:type="spellEnd"/>
            <w:r w:rsidRPr="00B67BDC">
              <w:rPr>
                <w:rFonts w:ascii="Trebuchet MS" w:hAnsi="Trebuchet MS"/>
                <w:b/>
                <w:bCs/>
                <w:sz w:val="22"/>
                <w:szCs w:val="22"/>
              </w:rPr>
              <w:t>@</w:t>
            </w:r>
            <w:r>
              <w:rPr>
                <w:rFonts w:ascii="Trebuchet MS" w:hAnsi="Trebuchet MS"/>
                <w:b/>
                <w:bCs/>
                <w:sz w:val="22"/>
                <w:szCs w:val="22"/>
              </w:rPr>
              <w:t> </w:t>
            </w:r>
            <w:r>
              <w:rPr>
                <w:rFonts w:ascii="Trebuchet MS" w:hAnsi="Trebuchet MS"/>
                <w:sz w:val="22"/>
                <w:szCs w:val="22"/>
              </w:rPr>
              <w:t>training.  Your completion has been registered with the LAB system.</w:t>
            </w:r>
          </w:p>
          <w:p w14:paraId="4C0F95E7" w14:textId="77777777" w:rsidR="00B67BDC" w:rsidRDefault="00B67BDC" w:rsidP="00E42ED2">
            <w:pPr>
              <w:pStyle w:val="NormalWeb"/>
              <w:jc w:val="left"/>
              <w:rPr>
                <w:rFonts w:ascii="Trebuchet MS" w:hAnsi="Trebuchet MS"/>
                <w:color w:val="000000"/>
                <w:sz w:val="22"/>
                <w:szCs w:val="22"/>
              </w:rPr>
            </w:pPr>
          </w:p>
          <w:p w14:paraId="19021A68" w14:textId="3901E99D" w:rsidR="00B67BDC" w:rsidRPr="00B67BDC" w:rsidRDefault="00B67BDC" w:rsidP="00B67BDC">
            <w:pPr>
              <w:spacing w:after="240"/>
              <w:jc w:val="left"/>
              <w:rPr>
                <w:sz w:val="22"/>
                <w:szCs w:val="22"/>
              </w:rPr>
            </w:pPr>
            <w:r w:rsidRPr="00AC4BE1">
              <w:rPr>
                <w:rFonts w:ascii="Trebuchet MS" w:hAnsi="Trebuchet MS"/>
                <w:sz w:val="22"/>
                <w:szCs w:val="22"/>
              </w:rPr>
              <w:t>Kind regards,</w:t>
            </w:r>
            <w:r w:rsidRPr="00AC4BE1">
              <w:rPr>
                <w:rFonts w:ascii="Trebuchet MS" w:hAnsi="Trebuchet MS"/>
                <w:sz w:val="22"/>
                <w:szCs w:val="22"/>
              </w:rPr>
              <w:br/>
              <w:t>BCG's Compliance Team</w:t>
            </w:r>
          </w:p>
        </w:tc>
      </w:tr>
    </w:tbl>
    <w:p w14:paraId="73ACADB5" w14:textId="7A01A08E" w:rsidR="00B131AB" w:rsidRDefault="00B131AB">
      <w:pPr>
        <w:spacing w:after="160" w:line="259" w:lineRule="auto"/>
        <w:rPr>
          <w:rFonts w:ascii="Arial" w:hAnsi="Arial" w:cs="Arial"/>
          <w:color w:val="333333"/>
          <w:sz w:val="18"/>
          <w:szCs w:val="18"/>
          <w:lang w:eastAsia="en-US"/>
        </w:rPr>
      </w:pPr>
    </w:p>
    <w:p w14:paraId="2B79513D" w14:textId="77777777" w:rsidR="00B131AB" w:rsidRDefault="00B131AB">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1705"/>
        <w:gridCol w:w="8087"/>
      </w:tblGrid>
      <w:tr w:rsidR="00651F67" w:rsidRPr="005045CD" w14:paraId="05A33B1F" w14:textId="77777777" w:rsidTr="0085226F">
        <w:tc>
          <w:tcPr>
            <w:tcW w:w="1705" w:type="dxa"/>
          </w:tcPr>
          <w:p w14:paraId="76C82387" w14:textId="621FCF87" w:rsidR="00651F67" w:rsidRPr="005045CD" w:rsidRDefault="00651F67" w:rsidP="0085226F">
            <w:pPr>
              <w:rPr>
                <w:b/>
              </w:rPr>
            </w:pPr>
            <w:r>
              <w:rPr>
                <w:b/>
              </w:rPr>
              <w:lastRenderedPageBreak/>
              <w:t>ID</w:t>
            </w:r>
          </w:p>
        </w:tc>
        <w:tc>
          <w:tcPr>
            <w:tcW w:w="8087" w:type="dxa"/>
          </w:tcPr>
          <w:p w14:paraId="7707E9DA" w14:textId="5ADCEDE5" w:rsidR="00651F67" w:rsidRDefault="00651F67" w:rsidP="0085226F">
            <w:pPr>
              <w:rPr>
                <w:b/>
              </w:rPr>
            </w:pPr>
            <w:r>
              <w:rPr>
                <w:b/>
              </w:rPr>
              <w:t>CR10</w:t>
            </w:r>
          </w:p>
        </w:tc>
      </w:tr>
      <w:tr w:rsidR="00B131AB" w:rsidRPr="005045CD" w14:paraId="00EFB6F4" w14:textId="77777777" w:rsidTr="0085226F">
        <w:tc>
          <w:tcPr>
            <w:tcW w:w="1705" w:type="dxa"/>
          </w:tcPr>
          <w:p w14:paraId="52B86B20" w14:textId="77777777" w:rsidR="00B131AB" w:rsidRPr="005045CD" w:rsidRDefault="00B131AB" w:rsidP="0085226F">
            <w:pPr>
              <w:jc w:val="left"/>
              <w:rPr>
                <w:b/>
              </w:rPr>
            </w:pPr>
            <w:proofErr w:type="spellStart"/>
            <w:r w:rsidRPr="005045CD">
              <w:rPr>
                <w:b/>
              </w:rPr>
              <w:t>PREM</w:t>
            </w:r>
            <w:proofErr w:type="spellEnd"/>
            <w:r w:rsidRPr="005045CD">
              <w:rPr>
                <w:b/>
              </w:rPr>
              <w:t xml:space="preserve">: </w:t>
            </w:r>
          </w:p>
        </w:tc>
        <w:tc>
          <w:tcPr>
            <w:tcW w:w="8087" w:type="dxa"/>
          </w:tcPr>
          <w:p w14:paraId="07F2994C" w14:textId="4C883108" w:rsidR="00B131AB" w:rsidRPr="005045CD" w:rsidRDefault="00651F67" w:rsidP="0085226F">
            <w:pPr>
              <w:jc w:val="left"/>
              <w:rPr>
                <w:b/>
              </w:rPr>
            </w:pPr>
            <w:r>
              <w:rPr>
                <w:b/>
              </w:rPr>
              <w:t xml:space="preserve"> </w:t>
            </w:r>
          </w:p>
        </w:tc>
      </w:tr>
      <w:tr w:rsidR="00B131AB" w:rsidRPr="005045CD" w14:paraId="55A840EE" w14:textId="77777777" w:rsidTr="0085226F">
        <w:tc>
          <w:tcPr>
            <w:tcW w:w="1705" w:type="dxa"/>
          </w:tcPr>
          <w:p w14:paraId="074A66EA" w14:textId="77777777" w:rsidR="00B131AB" w:rsidRPr="005045CD" w:rsidRDefault="00B131AB" w:rsidP="0085226F">
            <w:pPr>
              <w:jc w:val="left"/>
              <w:rPr>
                <w:b/>
              </w:rPr>
            </w:pPr>
            <w:r w:rsidRPr="005045CD">
              <w:rPr>
                <w:b/>
              </w:rPr>
              <w:t xml:space="preserve">CLOUD: </w:t>
            </w:r>
          </w:p>
        </w:tc>
        <w:tc>
          <w:tcPr>
            <w:tcW w:w="8087" w:type="dxa"/>
          </w:tcPr>
          <w:p w14:paraId="4C5AE24B" w14:textId="3B13C48B" w:rsidR="00B131AB" w:rsidRPr="005045CD" w:rsidRDefault="00213098" w:rsidP="0085226F">
            <w:pPr>
              <w:jc w:val="left"/>
              <w:rPr>
                <w:b/>
              </w:rPr>
            </w:pPr>
            <w:r>
              <w:rPr>
                <w:b/>
              </w:rPr>
              <w:t>Role Change Notification</w:t>
            </w:r>
          </w:p>
        </w:tc>
      </w:tr>
      <w:tr w:rsidR="00B131AB" w:rsidRPr="005045CD" w14:paraId="16A0D8DD" w14:textId="77777777" w:rsidTr="0085226F">
        <w:tc>
          <w:tcPr>
            <w:tcW w:w="1705" w:type="dxa"/>
          </w:tcPr>
          <w:p w14:paraId="32CFDF5A" w14:textId="77777777" w:rsidR="00B131AB" w:rsidRPr="005045CD" w:rsidRDefault="00B131AB" w:rsidP="0085226F">
            <w:pPr>
              <w:jc w:val="left"/>
              <w:rPr>
                <w:b/>
              </w:rPr>
            </w:pPr>
            <w:r w:rsidRPr="005045CD">
              <w:rPr>
                <w:b/>
              </w:rPr>
              <w:t xml:space="preserve">Domain: </w:t>
            </w:r>
          </w:p>
        </w:tc>
        <w:tc>
          <w:tcPr>
            <w:tcW w:w="8087" w:type="dxa"/>
          </w:tcPr>
          <w:p w14:paraId="6BB840F5" w14:textId="77777777" w:rsidR="00B131AB" w:rsidRPr="005045CD" w:rsidRDefault="00B131AB" w:rsidP="0085226F">
            <w:pPr>
              <w:jc w:val="left"/>
              <w:rPr>
                <w:b/>
              </w:rPr>
            </w:pPr>
            <w:r>
              <w:rPr>
                <w:b/>
              </w:rPr>
              <w:t>Compliance</w:t>
            </w:r>
          </w:p>
        </w:tc>
      </w:tr>
      <w:tr w:rsidR="00B131AB" w:rsidRPr="005045CD" w14:paraId="69F4694B" w14:textId="77777777" w:rsidTr="00B45FE3">
        <w:trPr>
          <w:trHeight w:val="107"/>
        </w:trPr>
        <w:tc>
          <w:tcPr>
            <w:tcW w:w="1705" w:type="dxa"/>
          </w:tcPr>
          <w:p w14:paraId="33AC5274" w14:textId="77777777" w:rsidR="00B131AB" w:rsidRPr="005045CD" w:rsidRDefault="00B131AB" w:rsidP="0085226F">
            <w:pPr>
              <w:jc w:val="left"/>
              <w:rPr>
                <w:b/>
              </w:rPr>
            </w:pPr>
            <w:r w:rsidRPr="005045CD">
              <w:rPr>
                <w:b/>
              </w:rPr>
              <w:t xml:space="preserve">Action Name: </w:t>
            </w:r>
          </w:p>
        </w:tc>
        <w:tc>
          <w:tcPr>
            <w:tcW w:w="8087" w:type="dxa"/>
          </w:tcPr>
          <w:p w14:paraId="74E40082" w14:textId="6903A0AC" w:rsidR="00B131AB" w:rsidRPr="005045CD" w:rsidRDefault="00213098" w:rsidP="0085226F">
            <w:pPr>
              <w:jc w:val="left"/>
              <w:rPr>
                <w:b/>
              </w:rPr>
            </w:pPr>
            <w:r>
              <w:rPr>
                <w:b/>
              </w:rPr>
              <w:t xml:space="preserve">Compliance Role Change </w:t>
            </w:r>
          </w:p>
        </w:tc>
      </w:tr>
      <w:tr w:rsidR="00B131AB" w:rsidRPr="005045CD" w14:paraId="1C2E2D93" w14:textId="77777777" w:rsidTr="0085226F">
        <w:tc>
          <w:tcPr>
            <w:tcW w:w="1705" w:type="dxa"/>
          </w:tcPr>
          <w:p w14:paraId="60785C01" w14:textId="77777777" w:rsidR="00B131AB" w:rsidRPr="005045CD" w:rsidRDefault="00B131AB" w:rsidP="0085226F">
            <w:pPr>
              <w:jc w:val="left"/>
              <w:rPr>
                <w:b/>
              </w:rPr>
            </w:pPr>
            <w:r w:rsidRPr="005045CD">
              <w:rPr>
                <w:b/>
              </w:rPr>
              <w:t xml:space="preserve">Code: </w:t>
            </w:r>
          </w:p>
        </w:tc>
        <w:tc>
          <w:tcPr>
            <w:tcW w:w="8087" w:type="dxa"/>
          </w:tcPr>
          <w:p w14:paraId="046E7293" w14:textId="77777777" w:rsidR="00B131AB" w:rsidRPr="005045CD" w:rsidRDefault="00B131AB" w:rsidP="0085226F">
            <w:pPr>
              <w:jc w:val="left"/>
              <w:rPr>
                <w:b/>
              </w:rPr>
            </w:pPr>
          </w:p>
        </w:tc>
      </w:tr>
      <w:tr w:rsidR="00B131AB" w:rsidRPr="005045CD" w14:paraId="5FEB1384" w14:textId="77777777" w:rsidTr="0085226F">
        <w:tc>
          <w:tcPr>
            <w:tcW w:w="1705" w:type="dxa"/>
          </w:tcPr>
          <w:p w14:paraId="32970E69" w14:textId="77777777" w:rsidR="00B131AB" w:rsidRPr="005045CD" w:rsidRDefault="00B131AB" w:rsidP="0085226F">
            <w:pPr>
              <w:jc w:val="left"/>
              <w:rPr>
                <w:rFonts w:ascii="Arial" w:hAnsi="Arial" w:cs="Arial"/>
                <w:color w:val="333333"/>
                <w:sz w:val="18"/>
                <w:szCs w:val="18"/>
                <w:lang w:eastAsia="en-US"/>
              </w:rPr>
            </w:pPr>
            <w:r w:rsidRPr="005045CD">
              <w:rPr>
                <w:b/>
              </w:rPr>
              <w:t xml:space="preserve">Named Quires: </w:t>
            </w:r>
          </w:p>
        </w:tc>
        <w:tc>
          <w:tcPr>
            <w:tcW w:w="8087" w:type="dxa"/>
          </w:tcPr>
          <w:p w14:paraId="681099D9" w14:textId="77777777" w:rsidR="00B131AB" w:rsidRPr="005045CD" w:rsidRDefault="00B131AB" w:rsidP="0085226F">
            <w:pPr>
              <w:jc w:val="left"/>
              <w:rPr>
                <w:b/>
              </w:rPr>
            </w:pPr>
            <w:r w:rsidRPr="004236D3">
              <w:rPr>
                <w:b/>
              </w:rPr>
              <w:t>Learner with required certification</w:t>
            </w:r>
          </w:p>
        </w:tc>
      </w:tr>
    </w:tbl>
    <w:p w14:paraId="58588831" w14:textId="77777777" w:rsidR="00B131AB" w:rsidRDefault="00B131AB" w:rsidP="00B131AB">
      <w:pPr>
        <w:rPr>
          <w:rFonts w:ascii="Arial" w:hAnsi="Arial" w:cs="Arial"/>
          <w:color w:val="333333"/>
          <w:sz w:val="18"/>
          <w:szCs w:val="18"/>
          <w:lang w:eastAsia="en-US"/>
        </w:rPr>
      </w:pPr>
    </w:p>
    <w:p w14:paraId="576DA674" w14:textId="77777777" w:rsidR="00B131AB" w:rsidRDefault="00B131AB" w:rsidP="00B131AB">
      <w:pPr>
        <w:rPr>
          <w:rFonts w:ascii="Arial" w:hAnsi="Arial" w:cs="Arial"/>
          <w:color w:val="333333"/>
          <w:sz w:val="18"/>
          <w:szCs w:val="18"/>
          <w:lang w:eastAsia="en-US"/>
        </w:rPr>
      </w:pPr>
      <w:bookmarkStart w:id="31" w:name="_GoBack"/>
      <w:bookmarkEnd w:id="31"/>
    </w:p>
    <w:tbl>
      <w:tblPr>
        <w:tblStyle w:val="TableGrid"/>
        <w:tblW w:w="0" w:type="auto"/>
        <w:tblLook w:val="04A0" w:firstRow="1" w:lastRow="0" w:firstColumn="1" w:lastColumn="0" w:noHBand="0" w:noVBand="1"/>
      </w:tblPr>
      <w:tblGrid>
        <w:gridCol w:w="9792"/>
      </w:tblGrid>
      <w:tr w:rsidR="00B131AB" w14:paraId="63B4FDF1" w14:textId="77777777" w:rsidTr="0085226F">
        <w:trPr>
          <w:trHeight w:val="323"/>
        </w:trPr>
        <w:tc>
          <w:tcPr>
            <w:tcW w:w="9792" w:type="dxa"/>
          </w:tcPr>
          <w:p w14:paraId="24978423" w14:textId="73A47C91" w:rsidR="00B131AB" w:rsidRDefault="00B131AB" w:rsidP="00213098">
            <w:pPr>
              <w:jc w:val="left"/>
              <w:rPr>
                <w:rFonts w:ascii="Arial" w:hAnsi="Arial" w:cs="Arial"/>
                <w:color w:val="333333"/>
                <w:sz w:val="18"/>
                <w:szCs w:val="18"/>
                <w:lang w:eastAsia="en-US"/>
              </w:rPr>
            </w:pPr>
            <w:r w:rsidRPr="005045CD">
              <w:rPr>
                <w:b/>
                <w:sz w:val="22"/>
              </w:rPr>
              <w:t>Subject</w:t>
            </w:r>
            <w:r w:rsidRPr="005045CD">
              <w:rPr>
                <w:sz w:val="22"/>
              </w:rPr>
              <w:t xml:space="preserve">: </w:t>
            </w:r>
            <w:r w:rsidRPr="004236D3">
              <w:rPr>
                <w:sz w:val="22"/>
              </w:rPr>
              <w:t>ACTION RE</w:t>
            </w:r>
            <w:r>
              <w:rPr>
                <w:sz w:val="22"/>
              </w:rPr>
              <w:t>QUIRED: Mandatory BCG Training</w:t>
            </w:r>
            <w:ins w:id="32" w:author="Colonero Maxwell" w:date="2019-11-21T11:16:00Z">
              <w:r>
                <w:rPr>
                  <w:sz w:val="22"/>
                </w:rPr>
                <w:t>s</w:t>
              </w:r>
            </w:ins>
            <w:r w:rsidR="00213098">
              <w:rPr>
                <w:sz w:val="22"/>
              </w:rPr>
              <w:t xml:space="preserve"> </w:t>
            </w:r>
            <w:r w:rsidR="008E180B">
              <w:rPr>
                <w:sz w:val="22"/>
              </w:rPr>
              <w:t>for</w:t>
            </w:r>
            <w:r w:rsidR="009F082C">
              <w:rPr>
                <w:sz w:val="22"/>
              </w:rPr>
              <w:t xml:space="preserve"> your</w:t>
            </w:r>
            <w:r w:rsidR="008E180B">
              <w:rPr>
                <w:sz w:val="22"/>
              </w:rPr>
              <w:t xml:space="preserve"> new role</w:t>
            </w:r>
          </w:p>
        </w:tc>
      </w:tr>
      <w:tr w:rsidR="00B131AB" w14:paraId="22EBEC99" w14:textId="77777777" w:rsidTr="0085226F">
        <w:tc>
          <w:tcPr>
            <w:tcW w:w="9792" w:type="dxa"/>
          </w:tcPr>
          <w:p w14:paraId="317EEE7A" w14:textId="4D771EB5" w:rsidR="00B131AB" w:rsidRPr="009358C4" w:rsidRDefault="00B131AB" w:rsidP="0085226F">
            <w:pPr>
              <w:spacing w:after="240"/>
              <w:jc w:val="left"/>
              <w:rPr>
                <w:rFonts w:ascii="Trebuchet MS" w:hAnsi="Trebuchet MS"/>
                <w:color w:val="000000"/>
                <w:sz w:val="28"/>
                <w:szCs w:val="22"/>
              </w:rPr>
            </w:pPr>
            <w:r>
              <w:rPr>
                <w:rFonts w:ascii="Trebuchet MS" w:hAnsi="Trebuchet MS"/>
                <w:color w:val="000000"/>
                <w:sz w:val="28"/>
                <w:szCs w:val="22"/>
              </w:rPr>
              <w:t>HEADER:</w:t>
            </w:r>
            <w:r>
              <w:rPr>
                <w:rStyle w:val="Hyperlink"/>
                <w:rFonts w:ascii="Trebuchet MS" w:hAnsi="Trebuchet MS"/>
                <w:color w:val="177B57"/>
                <w:sz w:val="28"/>
                <w:szCs w:val="22"/>
                <w:u w:val="none"/>
              </w:rPr>
              <w:t xml:space="preserve"> BCG REQUIRED TRAINING</w:t>
            </w:r>
          </w:p>
          <w:p w14:paraId="6D8F95AF" w14:textId="77777777" w:rsidR="00B131AB" w:rsidRPr="008455CB" w:rsidRDefault="00B131AB" w:rsidP="0085226F">
            <w:pPr>
              <w:spacing w:after="240"/>
              <w:jc w:val="left"/>
              <w:rPr>
                <w:rFonts w:ascii="Trebuchet MS" w:hAnsi="Trebuchet MS"/>
                <w:color w:val="000000"/>
                <w:sz w:val="22"/>
                <w:szCs w:val="22"/>
                <w:lang w:eastAsia="en-US"/>
              </w:rPr>
            </w:pPr>
            <w:r w:rsidRPr="008455CB">
              <w:rPr>
                <w:rFonts w:ascii="Trebuchet MS" w:hAnsi="Trebuchet MS"/>
                <w:color w:val="000000"/>
                <w:sz w:val="22"/>
                <w:szCs w:val="22"/>
              </w:rPr>
              <w:t xml:space="preserve">Hi </w:t>
            </w:r>
            <w:ins w:id="33" w:author="Colonero Maxwell" w:date="2019-11-21T11:17:00Z">
              <w:r w:rsidRPr="007F1DB2">
                <w:rPr>
                  <w:rFonts w:ascii="Trebuchet MS" w:hAnsi="Trebuchet MS"/>
                  <w:color w:val="000000"/>
                  <w:sz w:val="22"/>
                  <w:szCs w:val="22"/>
                </w:rPr>
                <w:t>@</w:t>
              </w:r>
              <w:proofErr w:type="spellStart"/>
              <w:r w:rsidRPr="007F1DB2">
                <w:rPr>
                  <w:rFonts w:ascii="Trebuchet MS" w:hAnsi="Trebuchet MS"/>
                  <w:color w:val="000000"/>
                  <w:sz w:val="22"/>
                  <w:szCs w:val="22"/>
                </w:rPr>
                <w:t>HeldCertification_Learner_FirstName</w:t>
              </w:r>
              <w:proofErr w:type="spellEnd"/>
              <w:r w:rsidRPr="007F1DB2">
                <w:rPr>
                  <w:rFonts w:ascii="Trebuchet MS" w:hAnsi="Trebuchet MS"/>
                  <w:color w:val="000000"/>
                  <w:sz w:val="22"/>
                  <w:szCs w:val="22"/>
                </w:rPr>
                <w:t>@</w:t>
              </w:r>
            </w:ins>
            <w:del w:id="34" w:author="Colonero Maxwell" w:date="2019-11-21T11:17:00Z">
              <w:r w:rsidRPr="008455CB" w:rsidDel="007F1DB2">
                <w:rPr>
                  <w:rFonts w:ascii="Trebuchet MS" w:hAnsi="Trebuchet MS"/>
                  <w:color w:val="000000"/>
                  <w:sz w:val="22"/>
                  <w:szCs w:val="22"/>
                </w:rPr>
                <w:delText>@HeldCertification_Learner@</w:delText>
              </w:r>
            </w:del>
            <w:r w:rsidRPr="008455CB">
              <w:rPr>
                <w:rFonts w:ascii="Trebuchet MS" w:hAnsi="Trebuchet MS"/>
                <w:color w:val="000000"/>
                <w:sz w:val="22"/>
                <w:szCs w:val="22"/>
              </w:rPr>
              <w:t>,</w:t>
            </w:r>
          </w:p>
          <w:p w14:paraId="04497DDE" w14:textId="77777777" w:rsidR="00213098" w:rsidRDefault="00213098" w:rsidP="0085226F">
            <w:pPr>
              <w:pStyle w:val="NormalWeb"/>
              <w:jc w:val="left"/>
              <w:rPr>
                <w:rFonts w:ascii="Trebuchet MS" w:hAnsi="Trebuchet MS"/>
                <w:color w:val="000000"/>
                <w:sz w:val="22"/>
                <w:szCs w:val="22"/>
              </w:rPr>
            </w:pPr>
            <w:r w:rsidRPr="009F082C">
              <w:rPr>
                <w:rFonts w:ascii="Trebuchet MS" w:hAnsi="Trebuchet MS"/>
                <w:color w:val="000000"/>
                <w:sz w:val="22"/>
                <w:szCs w:val="22"/>
              </w:rPr>
              <w:t>Congratulations on your recent role change!</w:t>
            </w:r>
            <w:r>
              <w:rPr>
                <w:rFonts w:ascii="Trebuchet MS" w:hAnsi="Trebuchet MS"/>
                <w:color w:val="000000"/>
                <w:sz w:val="22"/>
                <w:szCs w:val="22"/>
              </w:rPr>
              <w:t xml:space="preserve"> </w:t>
            </w:r>
          </w:p>
          <w:p w14:paraId="7D9C74B3" w14:textId="77777777" w:rsidR="00213098" w:rsidRDefault="00213098" w:rsidP="0085226F">
            <w:pPr>
              <w:pStyle w:val="NormalWeb"/>
              <w:jc w:val="left"/>
              <w:rPr>
                <w:rFonts w:ascii="Trebuchet MS" w:hAnsi="Trebuchet MS"/>
                <w:color w:val="000000"/>
                <w:sz w:val="22"/>
                <w:szCs w:val="22"/>
              </w:rPr>
            </w:pPr>
          </w:p>
          <w:p w14:paraId="386E52D6" w14:textId="549E5AB8" w:rsidR="00B131AB" w:rsidRPr="009F082C" w:rsidRDefault="00B131AB" w:rsidP="0085226F">
            <w:pPr>
              <w:pStyle w:val="NormalWeb"/>
              <w:jc w:val="left"/>
              <w:rPr>
                <w:rFonts w:ascii="Trebuchet MS" w:hAnsi="Trebuchet MS"/>
                <w:color w:val="000000"/>
                <w:sz w:val="22"/>
                <w:szCs w:val="22"/>
              </w:rPr>
            </w:pPr>
            <w:r w:rsidRPr="008455CB">
              <w:rPr>
                <w:rFonts w:ascii="Trebuchet MS" w:hAnsi="Trebuchet MS"/>
                <w:color w:val="000000"/>
                <w:sz w:val="22"/>
                <w:szCs w:val="22"/>
              </w:rPr>
              <w:t xml:space="preserve">As a member of the BCG community, you are expected to complete specific BCG required training modules that will </w:t>
            </w:r>
            <w:r w:rsidRPr="009F082C">
              <w:rPr>
                <w:rFonts w:ascii="Trebuchet MS" w:hAnsi="Trebuchet MS"/>
                <w:color w:val="000000"/>
                <w:sz w:val="22"/>
                <w:szCs w:val="22"/>
              </w:rPr>
              <w:t>familiarize you with core BCG principles and standards, and educate you on topics th</w:t>
            </w:r>
            <w:r w:rsidR="00213098" w:rsidRPr="009F082C">
              <w:rPr>
                <w:rFonts w:ascii="Trebuchet MS" w:hAnsi="Trebuchet MS"/>
                <w:color w:val="000000"/>
                <w:sz w:val="22"/>
                <w:szCs w:val="22"/>
              </w:rPr>
              <w:t>at are of high importance to BCG for your new role</w:t>
            </w:r>
            <w:r w:rsidRPr="009F082C">
              <w:rPr>
                <w:rFonts w:ascii="Trebuchet MS" w:hAnsi="Trebuchet MS"/>
                <w:color w:val="000000"/>
                <w:sz w:val="22"/>
                <w:szCs w:val="22"/>
              </w:rPr>
              <w:t>.  </w:t>
            </w:r>
          </w:p>
          <w:p w14:paraId="7B6CA3BF" w14:textId="77777777" w:rsidR="00B131AB" w:rsidRPr="009F082C" w:rsidRDefault="00B131AB" w:rsidP="0085226F">
            <w:pPr>
              <w:pStyle w:val="NormalWeb"/>
              <w:jc w:val="left"/>
              <w:rPr>
                <w:rFonts w:ascii="Trebuchet MS" w:eastAsiaTheme="minorHAnsi" w:hAnsi="Trebuchet MS"/>
                <w:color w:val="000000"/>
                <w:sz w:val="22"/>
                <w:szCs w:val="22"/>
              </w:rPr>
            </w:pPr>
          </w:p>
          <w:commentRangeStart w:id="35"/>
          <w:p w14:paraId="11D2C595" w14:textId="5719899B" w:rsidR="00B131AB" w:rsidRPr="008455CB" w:rsidRDefault="00B131AB" w:rsidP="0085226F">
            <w:pPr>
              <w:pStyle w:val="NormalWeb"/>
              <w:jc w:val="left"/>
              <w:rPr>
                <w:rFonts w:ascii="Trebuchet MS" w:hAnsi="Trebuchet MS"/>
                <w:color w:val="000000"/>
                <w:sz w:val="22"/>
                <w:szCs w:val="22"/>
              </w:rPr>
            </w:pPr>
            <w:r w:rsidRPr="009F082C">
              <w:rPr>
                <w:rStyle w:val="Hyperlink"/>
                <w:rFonts w:ascii="Trebuchet MS" w:hAnsi="Trebuchet MS"/>
                <w:b/>
                <w:bCs/>
                <w:color w:val="177B57"/>
                <w:sz w:val="22"/>
                <w:szCs w:val="22"/>
              </w:rPr>
              <w:fldChar w:fldCharType="begin"/>
            </w:r>
            <w:r w:rsidRPr="009F082C">
              <w:rPr>
                <w:rStyle w:val="Hyperlink"/>
                <w:rFonts w:ascii="Trebuchet MS" w:hAnsi="Trebuchet MS"/>
                <w:b/>
                <w:bCs/>
                <w:color w:val="177B57"/>
                <w:sz w:val="22"/>
                <w:szCs w:val="22"/>
              </w:rPr>
              <w:instrText>HYPERLINK "https://bcgsb.sabacloud.com/Saba/Web_spf/NA3T1SNB0195/common/myMandatoryListDeepLink"</w:instrText>
            </w:r>
            <w:r w:rsidRPr="009F082C">
              <w:rPr>
                <w:rStyle w:val="Hyperlink"/>
                <w:rFonts w:ascii="Trebuchet MS" w:hAnsi="Trebuchet MS"/>
                <w:b/>
                <w:bCs/>
                <w:color w:val="177B57"/>
                <w:sz w:val="22"/>
                <w:szCs w:val="22"/>
              </w:rPr>
              <w:fldChar w:fldCharType="separate"/>
            </w:r>
            <w:r w:rsidRPr="009F082C">
              <w:rPr>
                <w:rStyle w:val="Hyperlink"/>
                <w:rFonts w:ascii="Trebuchet MS" w:hAnsi="Trebuchet MS"/>
                <w:b/>
                <w:bCs/>
                <w:color w:val="177B57"/>
                <w:sz w:val="22"/>
                <w:szCs w:val="22"/>
              </w:rPr>
              <w:t>Click here</w:t>
            </w:r>
            <w:r w:rsidRPr="009F082C">
              <w:rPr>
                <w:rStyle w:val="Hyperlink"/>
                <w:rFonts w:ascii="Trebuchet MS" w:hAnsi="Trebuchet MS"/>
                <w:b/>
                <w:bCs/>
                <w:color w:val="177B57"/>
                <w:sz w:val="22"/>
                <w:szCs w:val="22"/>
              </w:rPr>
              <w:fldChar w:fldCharType="end"/>
            </w:r>
            <w:r w:rsidRPr="009F082C">
              <w:rPr>
                <w:rFonts w:ascii="Trebuchet MS" w:hAnsi="Trebuchet MS"/>
                <w:color w:val="000000"/>
                <w:sz w:val="22"/>
                <w:szCs w:val="22"/>
              </w:rPr>
              <w:t xml:space="preserve"> </w:t>
            </w:r>
            <w:commentRangeEnd w:id="35"/>
            <w:r w:rsidRPr="009F082C">
              <w:rPr>
                <w:rStyle w:val="CommentReference"/>
                <w:rFonts w:ascii="Henderson BCG Serif" w:hAnsi="Henderson BCG Serif"/>
              </w:rPr>
              <w:commentReference w:id="35"/>
            </w:r>
            <w:r w:rsidRPr="009F082C">
              <w:rPr>
                <w:rFonts w:ascii="Trebuchet MS" w:hAnsi="Trebuchet MS"/>
                <w:color w:val="000000"/>
                <w:sz w:val="22"/>
                <w:szCs w:val="22"/>
              </w:rPr>
              <w:t>to access all of the</w:t>
            </w:r>
            <w:r w:rsidR="006931F7" w:rsidRPr="009F082C">
              <w:rPr>
                <w:rFonts w:ascii="Trebuchet MS" w:hAnsi="Trebuchet MS"/>
                <w:color w:val="000000"/>
                <w:sz w:val="22"/>
                <w:szCs w:val="22"/>
              </w:rPr>
              <w:t xml:space="preserve"> new</w:t>
            </w:r>
            <w:r w:rsidRPr="009F082C">
              <w:rPr>
                <w:rFonts w:ascii="Trebuchet MS" w:hAnsi="Trebuchet MS"/>
                <w:color w:val="000000"/>
                <w:sz w:val="22"/>
                <w:szCs w:val="22"/>
              </w:rPr>
              <w:t xml:space="preserve"> training</w:t>
            </w:r>
            <w:r w:rsidR="006931F7" w:rsidRPr="009F082C">
              <w:rPr>
                <w:rFonts w:ascii="Trebuchet MS" w:hAnsi="Trebuchet MS"/>
                <w:color w:val="000000"/>
                <w:sz w:val="22"/>
                <w:szCs w:val="22"/>
              </w:rPr>
              <w:t>s</w:t>
            </w:r>
            <w:r w:rsidRPr="009F082C">
              <w:rPr>
                <w:rFonts w:ascii="Trebuchet MS" w:hAnsi="Trebuchet MS"/>
                <w:color w:val="000000"/>
                <w:sz w:val="22"/>
                <w:szCs w:val="22"/>
              </w:rPr>
              <w:t xml:space="preserve"> assigned to you </w:t>
            </w:r>
            <w:r w:rsidR="00213098" w:rsidRPr="009F082C">
              <w:rPr>
                <w:rFonts w:ascii="Trebuchet MS" w:hAnsi="Trebuchet MS"/>
                <w:color w:val="000000"/>
                <w:sz w:val="22"/>
                <w:szCs w:val="22"/>
              </w:rPr>
              <w:t xml:space="preserve">for your new role, </w:t>
            </w:r>
            <w:r w:rsidRPr="009F082C">
              <w:rPr>
                <w:rFonts w:ascii="Trebuchet MS" w:hAnsi="Trebuchet MS"/>
                <w:color w:val="000000"/>
                <w:sz w:val="22"/>
                <w:szCs w:val="22"/>
              </w:rPr>
              <w:t>on BCG's learning platform - LAB.</w:t>
            </w:r>
            <w:r w:rsidRPr="008455CB">
              <w:rPr>
                <w:rFonts w:ascii="Trebuchet MS" w:hAnsi="Trebuchet MS"/>
                <w:color w:val="000000"/>
                <w:sz w:val="22"/>
                <w:szCs w:val="22"/>
              </w:rPr>
              <w:t xml:space="preserve"> </w:t>
            </w:r>
            <w:r w:rsidRPr="008455CB">
              <w:rPr>
                <w:rFonts w:ascii="Trebuchet MS" w:hAnsi="Trebuchet MS"/>
                <w:color w:val="000000"/>
                <w:sz w:val="22"/>
                <w:szCs w:val="22"/>
              </w:rPr>
              <w:br/>
            </w:r>
            <w:r w:rsidRPr="008455CB">
              <w:rPr>
                <w:rFonts w:ascii="Trebuchet MS" w:hAnsi="Trebuchet MS"/>
                <w:color w:val="000000"/>
                <w:sz w:val="22"/>
                <w:szCs w:val="22"/>
              </w:rPr>
              <w:br/>
              <w:t>What you need to know:</w:t>
            </w:r>
          </w:p>
          <w:p w14:paraId="5DF2ADE2" w14:textId="77777777" w:rsidR="00B131AB" w:rsidRPr="008455CB" w:rsidRDefault="00B131AB" w:rsidP="0085226F">
            <w:pPr>
              <w:numPr>
                <w:ilvl w:val="0"/>
                <w:numId w:val="21"/>
              </w:numPr>
              <w:spacing w:before="100" w:beforeAutospacing="1" w:after="100" w:afterAutospacing="1"/>
              <w:jc w:val="left"/>
              <w:rPr>
                <w:sz w:val="22"/>
                <w:szCs w:val="22"/>
              </w:rPr>
            </w:pPr>
            <w:r w:rsidRPr="008455CB">
              <w:rPr>
                <w:rFonts w:ascii="Trebuchet MS" w:hAnsi="Trebuchet MS"/>
                <w:color w:val="000000"/>
                <w:sz w:val="22"/>
                <w:szCs w:val="22"/>
              </w:rPr>
              <w:t xml:space="preserve">The </w:t>
            </w:r>
            <w:r w:rsidRPr="008455CB">
              <w:rPr>
                <w:rFonts w:ascii="Trebuchet MS" w:hAnsi="Trebuchet MS"/>
                <w:color w:val="000000"/>
                <w:sz w:val="22"/>
                <w:szCs w:val="22"/>
                <w:u w:val="single"/>
              </w:rPr>
              <w:t>deadline to complete</w:t>
            </w:r>
            <w:r w:rsidRPr="008455CB">
              <w:rPr>
                <w:rFonts w:ascii="Trebuchet MS" w:hAnsi="Trebuchet MS"/>
                <w:color w:val="000000"/>
                <w:sz w:val="22"/>
                <w:szCs w:val="22"/>
              </w:rPr>
              <w:t xml:space="preserve"> all modules is </w:t>
            </w:r>
            <w:r w:rsidRPr="008455CB">
              <w:rPr>
                <w:rFonts w:ascii="Trebuchet MS" w:hAnsi="Trebuchet MS"/>
                <w:b/>
                <w:bCs/>
                <w:color w:val="FF0000"/>
                <w:sz w:val="22"/>
                <w:szCs w:val="22"/>
              </w:rPr>
              <w:t>@HeldCertification_Target_Date@</w:t>
            </w:r>
          </w:p>
          <w:p w14:paraId="42059F41" w14:textId="77777777" w:rsidR="00B131AB" w:rsidRPr="008455CB" w:rsidRDefault="00B131AB" w:rsidP="0085226F">
            <w:pPr>
              <w:numPr>
                <w:ilvl w:val="0"/>
                <w:numId w:val="21"/>
              </w:numPr>
              <w:spacing w:before="100" w:beforeAutospacing="1" w:after="100" w:afterAutospacing="1"/>
              <w:jc w:val="left"/>
              <w:rPr>
                <w:sz w:val="22"/>
                <w:szCs w:val="22"/>
              </w:rPr>
            </w:pPr>
            <w:r w:rsidRPr="008455CB">
              <w:rPr>
                <w:rFonts w:ascii="Trebuchet MS" w:hAnsi="Trebuchet MS"/>
                <w:color w:val="000000"/>
                <w:sz w:val="22"/>
                <w:szCs w:val="22"/>
              </w:rPr>
              <w:t>Each course will take approximately 30 minutes to complete</w:t>
            </w:r>
          </w:p>
          <w:p w14:paraId="6CBB4685" w14:textId="77777777" w:rsidR="00B131AB" w:rsidRPr="008455CB" w:rsidRDefault="00B131AB" w:rsidP="0085226F">
            <w:pPr>
              <w:numPr>
                <w:ilvl w:val="0"/>
                <w:numId w:val="21"/>
              </w:numPr>
              <w:spacing w:before="100" w:beforeAutospacing="1" w:after="100" w:afterAutospacing="1"/>
              <w:jc w:val="left"/>
              <w:rPr>
                <w:sz w:val="22"/>
                <w:szCs w:val="22"/>
              </w:rPr>
            </w:pPr>
            <w:r w:rsidRPr="008455CB">
              <w:rPr>
                <w:rFonts w:ascii="Trebuchet MS" w:hAnsi="Trebuchet MS"/>
                <w:color w:val="000000"/>
                <w:sz w:val="22"/>
                <w:szCs w:val="22"/>
              </w:rPr>
              <w:t>Submit the electronic acknowledgement at the end of each course to ensure a successful completion</w:t>
            </w:r>
          </w:p>
          <w:p w14:paraId="678D4836" w14:textId="77777777" w:rsidR="00B131AB" w:rsidRPr="008455CB" w:rsidRDefault="00B131AB" w:rsidP="0085226F">
            <w:pPr>
              <w:jc w:val="left"/>
              <w:rPr>
                <w:rFonts w:ascii="Trebuchet MS" w:hAnsi="Trebuchet MS"/>
                <w:b/>
                <w:bCs/>
                <w:color w:val="FF0000"/>
                <w:sz w:val="22"/>
                <w:szCs w:val="22"/>
              </w:rPr>
            </w:pPr>
            <w:r w:rsidRPr="008455CB">
              <w:rPr>
                <w:rFonts w:ascii="Trebuchet MS" w:hAnsi="Trebuchet MS"/>
                <w:b/>
                <w:bCs/>
                <w:color w:val="FF0000"/>
                <w:sz w:val="22"/>
                <w:szCs w:val="22"/>
              </w:rPr>
              <w:t>Please note: Completion of and signed acknowledgement for each training assigned to you is mandatory. If you fail to complete the training</w:t>
            </w:r>
            <w:r>
              <w:rPr>
                <w:rFonts w:ascii="Trebuchet MS" w:hAnsi="Trebuchet MS"/>
                <w:b/>
                <w:bCs/>
                <w:color w:val="FF0000"/>
                <w:sz w:val="22"/>
                <w:szCs w:val="22"/>
              </w:rPr>
              <w:t>s</w:t>
            </w:r>
            <w:r w:rsidRPr="008455CB">
              <w:rPr>
                <w:rFonts w:ascii="Trebuchet MS" w:hAnsi="Trebuchet MS"/>
                <w:b/>
                <w:bCs/>
                <w:color w:val="FF0000"/>
                <w:sz w:val="22"/>
                <w:szCs w:val="22"/>
              </w:rPr>
              <w:t xml:space="preserve"> in the time required, your e-mail will be suspended until the training and acknowledgements are completed.</w:t>
            </w:r>
          </w:p>
          <w:p w14:paraId="32182F09" w14:textId="77777777" w:rsidR="00B131AB" w:rsidRPr="008455CB" w:rsidRDefault="00B131AB" w:rsidP="0085226F">
            <w:pPr>
              <w:jc w:val="left"/>
              <w:rPr>
                <w:sz w:val="22"/>
                <w:szCs w:val="22"/>
              </w:rPr>
            </w:pPr>
            <w:r w:rsidRPr="008455CB">
              <w:rPr>
                <w:rFonts w:ascii="Trebuchet MS" w:hAnsi="Trebuchet MS"/>
                <w:b/>
                <w:bCs/>
                <w:color w:val="FF0000"/>
                <w:sz w:val="22"/>
                <w:szCs w:val="22"/>
              </w:rPr>
              <w:br/>
            </w:r>
            <w:r w:rsidRPr="008455CB">
              <w:rPr>
                <w:rFonts w:ascii="Trebuchet MS" w:hAnsi="Trebuchet MS"/>
                <w:b/>
                <w:bCs/>
                <w:sz w:val="22"/>
                <w:szCs w:val="22"/>
              </w:rPr>
              <w:t>Who you can ask questions:</w:t>
            </w:r>
          </w:p>
          <w:p w14:paraId="64D149EE" w14:textId="77777777" w:rsidR="00B131AB" w:rsidRPr="008455CB" w:rsidRDefault="00B131AB" w:rsidP="0085226F">
            <w:pPr>
              <w:numPr>
                <w:ilvl w:val="0"/>
                <w:numId w:val="22"/>
              </w:numPr>
              <w:spacing w:before="100" w:beforeAutospacing="1" w:after="100" w:afterAutospacing="1"/>
              <w:jc w:val="left"/>
              <w:rPr>
                <w:sz w:val="22"/>
                <w:szCs w:val="22"/>
              </w:rPr>
            </w:pPr>
            <w:r w:rsidRPr="008455CB">
              <w:rPr>
                <w:rFonts w:ascii="Trebuchet MS" w:hAnsi="Trebuchet MS"/>
                <w:color w:val="000000"/>
                <w:sz w:val="22"/>
                <w:szCs w:val="22"/>
              </w:rPr>
              <w:t>If you do not have LAB access, please contact your local HR representative for further action</w:t>
            </w:r>
          </w:p>
          <w:p w14:paraId="4C0E0B3F" w14:textId="77777777" w:rsidR="00B131AB" w:rsidRPr="008455CB" w:rsidRDefault="00B131AB" w:rsidP="0085226F">
            <w:pPr>
              <w:numPr>
                <w:ilvl w:val="0"/>
                <w:numId w:val="22"/>
              </w:numPr>
              <w:spacing w:before="100" w:beforeAutospacing="1" w:after="100" w:afterAutospacing="1"/>
              <w:jc w:val="left"/>
              <w:rPr>
                <w:sz w:val="22"/>
                <w:szCs w:val="22"/>
              </w:rPr>
            </w:pPr>
            <w:r w:rsidRPr="008455CB">
              <w:rPr>
                <w:rFonts w:ascii="Trebuchet MS" w:hAnsi="Trebuchet MS"/>
                <w:color w:val="000000"/>
                <w:sz w:val="22"/>
                <w:szCs w:val="22"/>
              </w:rPr>
              <w:t>For technical issues accessing the modules, please contact </w:t>
            </w:r>
            <w:r w:rsidRPr="008455CB">
              <w:rPr>
                <w:rFonts w:ascii="Trebuchet MS" w:hAnsi="Trebuchet MS"/>
                <w:sz w:val="22"/>
                <w:szCs w:val="22"/>
              </w:rPr>
              <w:t xml:space="preserve">the </w:t>
            </w:r>
            <w:hyperlink r:id="rId24" w:anchor="?%0Asid=194" w:history="1">
              <w:r w:rsidRPr="008455CB">
                <w:rPr>
                  <w:rStyle w:val="Hyperlink"/>
                  <w:rFonts w:ascii="Trebuchet MS" w:hAnsi="Trebuchet MS"/>
                  <w:color w:val="177B57"/>
                  <w:sz w:val="22"/>
                  <w:szCs w:val="22"/>
                </w:rPr>
                <w:t>Service Center</w:t>
              </w:r>
            </w:hyperlink>
            <w:r w:rsidRPr="008455CB">
              <w:rPr>
                <w:rFonts w:ascii="Trebuchet MS" w:hAnsi="Trebuchet MS"/>
                <w:sz w:val="22"/>
                <w:szCs w:val="22"/>
              </w:rPr>
              <w:t xml:space="preserve"> for support</w:t>
            </w:r>
          </w:p>
          <w:p w14:paraId="51D25D48" w14:textId="77777777" w:rsidR="00B131AB" w:rsidRPr="008455CB" w:rsidRDefault="00B131AB" w:rsidP="0085226F">
            <w:pPr>
              <w:numPr>
                <w:ilvl w:val="0"/>
                <w:numId w:val="22"/>
              </w:numPr>
              <w:spacing w:before="100" w:beforeAutospacing="1" w:after="100" w:afterAutospacing="1"/>
              <w:jc w:val="left"/>
              <w:rPr>
                <w:sz w:val="22"/>
                <w:szCs w:val="22"/>
              </w:rPr>
            </w:pPr>
            <w:r w:rsidRPr="008455CB">
              <w:rPr>
                <w:rFonts w:ascii="Trebuchet MS" w:hAnsi="Trebuchet MS"/>
                <w:color w:val="000000"/>
                <w:sz w:val="22"/>
                <w:szCs w:val="22"/>
              </w:rPr>
              <w:t xml:space="preserve">For all other questions about the modules </w:t>
            </w:r>
            <w:r w:rsidRPr="008455CB">
              <w:rPr>
                <w:rFonts w:ascii="Trebuchet MS" w:hAnsi="Trebuchet MS"/>
                <w:sz w:val="22"/>
                <w:szCs w:val="22"/>
              </w:rPr>
              <w:t xml:space="preserve">contact </w:t>
            </w:r>
            <w:hyperlink r:id="rId25" w:history="1">
              <w:r w:rsidRPr="008455CB">
                <w:rPr>
                  <w:rStyle w:val="Hyperlink"/>
                  <w:rFonts w:ascii="Trebuchet MS" w:hAnsi="Trebuchet MS"/>
                  <w:color w:val="177B57"/>
                  <w:sz w:val="22"/>
                  <w:szCs w:val="22"/>
                </w:rPr>
                <w:t>compliancetraining@bcg.com</w:t>
              </w:r>
            </w:hyperlink>
            <w:r w:rsidRPr="008455CB">
              <w:rPr>
                <w:rFonts w:ascii="Trebuchet MS" w:hAnsi="Trebuchet MS"/>
                <w:color w:val="000000"/>
                <w:sz w:val="22"/>
                <w:szCs w:val="22"/>
              </w:rPr>
              <w:t xml:space="preserve">  </w:t>
            </w:r>
          </w:p>
          <w:p w14:paraId="0E51747E" w14:textId="77777777" w:rsidR="00B131AB" w:rsidRPr="008455CB" w:rsidRDefault="00B131AB" w:rsidP="0085226F">
            <w:pPr>
              <w:spacing w:after="240"/>
              <w:jc w:val="left"/>
              <w:rPr>
                <w:sz w:val="22"/>
                <w:szCs w:val="22"/>
              </w:rPr>
            </w:pPr>
            <w:r w:rsidRPr="008455CB">
              <w:rPr>
                <w:rFonts w:ascii="Trebuchet MS" w:hAnsi="Trebuchet MS"/>
                <w:sz w:val="22"/>
                <w:szCs w:val="22"/>
              </w:rPr>
              <w:t>Kind regards,</w:t>
            </w:r>
            <w:r w:rsidRPr="008455CB">
              <w:rPr>
                <w:rFonts w:ascii="Trebuchet MS" w:hAnsi="Trebuchet MS"/>
                <w:sz w:val="22"/>
                <w:szCs w:val="22"/>
              </w:rPr>
              <w:br/>
              <w:t>BCG's Compliance Team</w:t>
            </w:r>
          </w:p>
          <w:p w14:paraId="65EEB760" w14:textId="77777777" w:rsidR="00B131AB" w:rsidRPr="008455CB" w:rsidRDefault="00651F67" w:rsidP="0085226F">
            <w:pPr>
              <w:jc w:val="left"/>
              <w:rPr>
                <w:sz w:val="22"/>
                <w:szCs w:val="22"/>
              </w:rPr>
            </w:pPr>
            <w:r>
              <w:rPr>
                <w:sz w:val="22"/>
                <w:szCs w:val="22"/>
              </w:rPr>
              <w:pict w14:anchorId="682E4921">
                <v:rect id="_x0000_i1033" style="width:490.1pt;height:1.5pt" o:hrstd="t" o:hr="t" fillcolor="#a0a0a0" stroked="f"/>
              </w:pict>
            </w:r>
          </w:p>
          <w:p w14:paraId="11FDC128" w14:textId="77777777" w:rsidR="00B131AB" w:rsidRPr="008455CB" w:rsidRDefault="00B131AB" w:rsidP="0085226F">
            <w:pPr>
              <w:jc w:val="left"/>
              <w:rPr>
                <w:sz w:val="22"/>
                <w:szCs w:val="22"/>
              </w:rPr>
            </w:pPr>
            <w:r w:rsidRPr="008455CB">
              <w:rPr>
                <w:rFonts w:ascii="Trebuchet MS" w:hAnsi="Trebuchet MS"/>
                <w:sz w:val="22"/>
                <w:szCs w:val="22"/>
              </w:rPr>
              <w:br/>
            </w:r>
            <w:r w:rsidRPr="008455CB">
              <w:rPr>
                <w:rFonts w:ascii="Trebuchet MS" w:hAnsi="Trebuchet MS"/>
                <w:color w:val="000000"/>
                <w:sz w:val="22"/>
                <w:szCs w:val="22"/>
              </w:rPr>
              <w:t>Best practices for accessing the training easily and without interruption are as follows:</w:t>
            </w:r>
          </w:p>
          <w:p w14:paraId="4EE7E8DB" w14:textId="77777777" w:rsidR="00B131AB" w:rsidRPr="008455CB" w:rsidRDefault="00B131AB" w:rsidP="0085226F">
            <w:pPr>
              <w:numPr>
                <w:ilvl w:val="0"/>
                <w:numId w:val="23"/>
              </w:numPr>
              <w:spacing w:before="100" w:beforeAutospacing="1" w:after="100" w:afterAutospacing="1"/>
              <w:jc w:val="left"/>
              <w:rPr>
                <w:sz w:val="22"/>
                <w:szCs w:val="22"/>
              </w:rPr>
            </w:pPr>
            <w:r w:rsidRPr="008455CB">
              <w:rPr>
                <w:rFonts w:ascii="Trebuchet MS" w:hAnsi="Trebuchet MS"/>
                <w:color w:val="000000"/>
                <w:sz w:val="22"/>
                <w:szCs w:val="22"/>
              </w:rPr>
              <w:t xml:space="preserve">Complete the training online in LAB using </w:t>
            </w:r>
            <w:r w:rsidRPr="008455CB">
              <w:rPr>
                <w:rFonts w:ascii="Trebuchet MS" w:hAnsi="Trebuchet MS"/>
                <w:color w:val="000000"/>
                <w:sz w:val="22"/>
                <w:szCs w:val="22"/>
                <w:u w:val="single"/>
              </w:rPr>
              <w:t>Internet Explorer or Google Chrome</w:t>
            </w:r>
            <w:r w:rsidRPr="008455CB">
              <w:rPr>
                <w:rFonts w:ascii="Trebuchet MS" w:hAnsi="Trebuchet MS"/>
                <w:color w:val="000000"/>
                <w:sz w:val="22"/>
                <w:szCs w:val="22"/>
              </w:rPr>
              <w:t xml:space="preserve"> as your browser</w:t>
            </w:r>
          </w:p>
          <w:p w14:paraId="31DD04C8" w14:textId="77777777" w:rsidR="00B131AB" w:rsidRPr="008455CB" w:rsidRDefault="00B131AB" w:rsidP="0085226F">
            <w:pPr>
              <w:numPr>
                <w:ilvl w:val="0"/>
                <w:numId w:val="23"/>
              </w:numPr>
              <w:spacing w:before="100" w:beforeAutospacing="1" w:after="100" w:afterAutospacing="1"/>
              <w:jc w:val="left"/>
              <w:rPr>
                <w:sz w:val="22"/>
                <w:szCs w:val="22"/>
              </w:rPr>
            </w:pPr>
            <w:r w:rsidRPr="008455CB">
              <w:rPr>
                <w:rFonts w:ascii="Trebuchet MS" w:hAnsi="Trebuchet MS"/>
                <w:color w:val="000000"/>
                <w:sz w:val="22"/>
                <w:szCs w:val="22"/>
              </w:rPr>
              <w:t>Ensure you have a strong internet connection and are connected to the BCG network, either directly in the office (preferred) or through the VPN</w:t>
            </w:r>
          </w:p>
          <w:p w14:paraId="070D43BA" w14:textId="77777777" w:rsidR="00B131AB" w:rsidRDefault="00B131AB" w:rsidP="0085226F">
            <w:pPr>
              <w:spacing w:before="100" w:beforeAutospacing="1" w:after="100" w:afterAutospacing="1"/>
              <w:jc w:val="left"/>
              <w:rPr>
                <w:rFonts w:ascii="Arial" w:hAnsi="Arial" w:cs="Arial"/>
                <w:color w:val="333333"/>
                <w:sz w:val="18"/>
                <w:szCs w:val="18"/>
                <w:lang w:eastAsia="en-US"/>
              </w:rPr>
            </w:pPr>
          </w:p>
        </w:tc>
      </w:tr>
    </w:tbl>
    <w:p w14:paraId="201252DD" w14:textId="77777777" w:rsidR="0010005C" w:rsidRDefault="0010005C">
      <w:pPr>
        <w:spacing w:after="160" w:line="259" w:lineRule="auto"/>
        <w:rPr>
          <w:rFonts w:ascii="Arial" w:hAnsi="Arial" w:cs="Arial"/>
          <w:color w:val="333333"/>
          <w:sz w:val="18"/>
          <w:szCs w:val="18"/>
          <w:lang w:eastAsia="en-US"/>
        </w:rPr>
      </w:pPr>
    </w:p>
    <w:sectPr w:rsidR="0010005C" w:rsidSect="00CD453F">
      <w:pgSz w:w="12240" w:h="15840"/>
      <w:pgMar w:top="540" w:right="1219" w:bottom="900" w:left="1219" w:header="1049" w:footer="709"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olonero Maxwell" w:date="2019-11-21T12:17:00Z" w:initials="CM">
    <w:p w14:paraId="530DD7E4" w14:textId="40B95AC8" w:rsidR="0014005A" w:rsidRDefault="0014005A">
      <w:pPr>
        <w:pStyle w:val="CommentText"/>
      </w:pPr>
      <w:r>
        <w:rPr>
          <w:rStyle w:val="CommentReference"/>
        </w:rPr>
        <w:annotationRef/>
      </w:r>
      <w:r w:rsidR="00B131AB">
        <w:t xml:space="preserve">Link to ‘Mandatory To Do’ list, will need to be updated to PROD link </w:t>
      </w:r>
    </w:p>
  </w:comment>
  <w:comment w:id="8" w:author="Colonero Maxwell" w:date="2019-11-21T11:53:00Z" w:initials="CM">
    <w:p w14:paraId="7F8A5048" w14:textId="0393B572" w:rsidR="0014005A" w:rsidRDefault="0014005A">
      <w:pPr>
        <w:pStyle w:val="CommentText"/>
      </w:pPr>
      <w:r>
        <w:rPr>
          <w:rStyle w:val="CommentReference"/>
        </w:rPr>
        <w:annotationRef/>
      </w:r>
      <w:r>
        <w:t xml:space="preserve">Keyword to pull in the cert details page url: </w:t>
      </w:r>
      <w:r w:rsidRPr="00EF5977">
        <w:t>@</w:t>
      </w:r>
      <w:proofErr w:type="spellStart"/>
      <w:r w:rsidRPr="00EF5977">
        <w:t>HeldCertification_CertificationDetailPageURL</w:t>
      </w:r>
      <w:proofErr w:type="spellEnd"/>
      <w:r w:rsidRPr="00EF5977">
        <w:t>@</w:t>
      </w:r>
    </w:p>
  </w:comment>
  <w:comment w:id="12" w:author="Colonero Maxwell" w:date="2019-11-21T11:53:00Z" w:initials="CM">
    <w:p w14:paraId="21F346A8" w14:textId="77777777" w:rsidR="0014005A" w:rsidRDefault="0014005A" w:rsidP="009358C4">
      <w:pPr>
        <w:pStyle w:val="CommentText"/>
      </w:pPr>
      <w:r>
        <w:rPr>
          <w:rStyle w:val="CommentReference"/>
        </w:rPr>
        <w:annotationRef/>
      </w:r>
      <w:r>
        <w:t xml:space="preserve">Keyword to pull in the cert details page url: </w:t>
      </w:r>
      <w:r w:rsidRPr="00EF5977">
        <w:t>@</w:t>
      </w:r>
      <w:proofErr w:type="spellStart"/>
      <w:r w:rsidRPr="00EF5977">
        <w:t>HeldCertification_CertificationDetailPageURL</w:t>
      </w:r>
      <w:proofErr w:type="spellEnd"/>
      <w:r w:rsidRPr="00EF5977">
        <w:t>@</w:t>
      </w:r>
    </w:p>
  </w:comment>
  <w:comment w:id="16" w:author="Colonero Maxwell" w:date="2019-11-21T11:53:00Z" w:initials="CM">
    <w:p w14:paraId="1ED943D3" w14:textId="77777777" w:rsidR="0014005A" w:rsidRDefault="0014005A" w:rsidP="0070665A">
      <w:pPr>
        <w:pStyle w:val="CommentText"/>
      </w:pPr>
      <w:r>
        <w:rPr>
          <w:rStyle w:val="CommentReference"/>
        </w:rPr>
        <w:annotationRef/>
      </w:r>
      <w:r>
        <w:t xml:space="preserve">Keyword to pull in the cert details page url: </w:t>
      </w:r>
      <w:r w:rsidRPr="00EF5977">
        <w:t>@</w:t>
      </w:r>
      <w:proofErr w:type="spellStart"/>
      <w:r w:rsidRPr="00EF5977">
        <w:t>HeldCertification_CertificationDetailPageURL</w:t>
      </w:r>
      <w:proofErr w:type="spellEnd"/>
      <w:r w:rsidRPr="00EF5977">
        <w:t>@</w:t>
      </w:r>
    </w:p>
  </w:comment>
  <w:comment w:id="19" w:author="Colonero Maxwell" w:date="2019-11-21T11:53:00Z" w:initials="CM">
    <w:p w14:paraId="6D50D333" w14:textId="77777777" w:rsidR="0014005A" w:rsidRDefault="0014005A" w:rsidP="00DA7377">
      <w:pPr>
        <w:pStyle w:val="CommentText"/>
      </w:pPr>
      <w:r>
        <w:rPr>
          <w:rStyle w:val="CommentReference"/>
        </w:rPr>
        <w:annotationRef/>
      </w:r>
      <w:r>
        <w:t xml:space="preserve">Keyword to pull in the cert details page url: </w:t>
      </w:r>
      <w:r w:rsidRPr="00EF5977">
        <w:t>@</w:t>
      </w:r>
      <w:proofErr w:type="spellStart"/>
      <w:r w:rsidRPr="00EF5977">
        <w:t>HeldCertification_CertificationDetailPageURL</w:t>
      </w:r>
      <w:proofErr w:type="spellEnd"/>
      <w:r w:rsidRPr="00EF5977">
        <w:t>@</w:t>
      </w:r>
    </w:p>
  </w:comment>
  <w:comment w:id="22" w:author="Colonero Maxwell" w:date="2019-11-21T11:53:00Z" w:initials="CM">
    <w:p w14:paraId="469566AC" w14:textId="77777777" w:rsidR="0014005A" w:rsidRDefault="0014005A" w:rsidP="00071E33">
      <w:pPr>
        <w:pStyle w:val="CommentText"/>
      </w:pPr>
      <w:r>
        <w:rPr>
          <w:rStyle w:val="CommentReference"/>
        </w:rPr>
        <w:annotationRef/>
      </w:r>
      <w:r>
        <w:t xml:space="preserve">Keyword to pull in the cert details page url: </w:t>
      </w:r>
      <w:r w:rsidRPr="00EF5977">
        <w:t>@</w:t>
      </w:r>
      <w:proofErr w:type="spellStart"/>
      <w:r w:rsidRPr="00EF5977">
        <w:t>HeldCertification_CertificationDetailPageURL</w:t>
      </w:r>
      <w:proofErr w:type="spellEnd"/>
      <w:r w:rsidRPr="00EF5977">
        <w:t>@</w:t>
      </w:r>
    </w:p>
  </w:comment>
  <w:comment w:id="25" w:author="Colonero Maxwell" w:date="2019-11-21T11:53:00Z" w:initials="CM">
    <w:p w14:paraId="6C3EFB50" w14:textId="77777777" w:rsidR="0014005A" w:rsidRDefault="0014005A" w:rsidP="00071E33">
      <w:pPr>
        <w:pStyle w:val="CommentText"/>
      </w:pPr>
      <w:r>
        <w:rPr>
          <w:rStyle w:val="CommentReference"/>
        </w:rPr>
        <w:annotationRef/>
      </w:r>
      <w:r>
        <w:t xml:space="preserve">Keyword to pull in the cert details page url: </w:t>
      </w:r>
      <w:r w:rsidRPr="00EF5977">
        <w:t>@</w:t>
      </w:r>
      <w:proofErr w:type="spellStart"/>
      <w:r w:rsidRPr="00EF5977">
        <w:t>HeldCertification_CertificationDetailPageURL</w:t>
      </w:r>
      <w:proofErr w:type="spellEnd"/>
      <w:r w:rsidRPr="00EF5977">
        <w:t>@</w:t>
      </w:r>
    </w:p>
  </w:comment>
  <w:comment w:id="28" w:author="Colonero Maxwell" w:date="2019-11-21T11:53:00Z" w:initials="CM">
    <w:p w14:paraId="29229244" w14:textId="77777777" w:rsidR="0014005A" w:rsidRDefault="0014005A" w:rsidP="0014005A">
      <w:pPr>
        <w:pStyle w:val="CommentText"/>
      </w:pPr>
      <w:r>
        <w:rPr>
          <w:rStyle w:val="CommentReference"/>
        </w:rPr>
        <w:annotationRef/>
      </w:r>
      <w:r>
        <w:t xml:space="preserve">Keyword to pull in the cert details page url: </w:t>
      </w:r>
      <w:r w:rsidRPr="00EF5977">
        <w:t>@</w:t>
      </w:r>
      <w:proofErr w:type="spellStart"/>
      <w:r w:rsidRPr="00EF5977">
        <w:t>HeldCertification_CertificationDetailPageURL</w:t>
      </w:r>
      <w:proofErr w:type="spellEnd"/>
      <w:r w:rsidRPr="00EF5977">
        <w:t>@</w:t>
      </w:r>
    </w:p>
  </w:comment>
  <w:comment w:id="35" w:author="Colonero Maxwell" w:date="2019-11-21T12:17:00Z" w:initials="CM">
    <w:p w14:paraId="4FE05BA2" w14:textId="417250A1" w:rsidR="00B131AB" w:rsidRDefault="00B131AB" w:rsidP="00B131AB">
      <w:pPr>
        <w:pStyle w:val="CommentText"/>
      </w:pPr>
      <w:r>
        <w:rPr>
          <w:rStyle w:val="CommentReference"/>
        </w:rPr>
        <w:annotationRef/>
      </w:r>
      <w:r w:rsidR="008E180B">
        <w:rPr>
          <w:rStyle w:val="CommentReference"/>
        </w:rPr>
        <w:annotationRef/>
      </w:r>
      <w:r w:rsidR="008E180B">
        <w:t xml:space="preserve">Link to ‘Mandatory To Do’ list, will need to be updated to PROD link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0DD7E4" w15:done="0"/>
  <w15:commentEx w15:paraId="7F8A5048" w15:done="0"/>
  <w15:commentEx w15:paraId="21F346A8" w15:done="0"/>
  <w15:commentEx w15:paraId="1ED943D3" w15:done="0"/>
  <w15:commentEx w15:paraId="6D50D333" w15:done="0"/>
  <w15:commentEx w15:paraId="469566AC" w15:done="0"/>
  <w15:commentEx w15:paraId="6C3EFB50" w15:done="0"/>
  <w15:commentEx w15:paraId="29229244" w15:done="0"/>
  <w15:commentEx w15:paraId="4FE05B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A216B"/>
    <w:multiLevelType w:val="multilevel"/>
    <w:tmpl w:val="6CCA1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C00945"/>
    <w:multiLevelType w:val="multilevel"/>
    <w:tmpl w:val="A546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4" w15:restartNumberingAfterBreak="0">
    <w:nsid w:val="19FA3AA7"/>
    <w:multiLevelType w:val="multilevel"/>
    <w:tmpl w:val="C9D80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75156D"/>
    <w:multiLevelType w:val="multilevel"/>
    <w:tmpl w:val="704C8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500EDD"/>
    <w:multiLevelType w:val="multilevel"/>
    <w:tmpl w:val="EC3A2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3232EC"/>
    <w:multiLevelType w:val="multilevel"/>
    <w:tmpl w:val="A9B0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496372"/>
    <w:multiLevelType w:val="multilevel"/>
    <w:tmpl w:val="B65E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FC70A4"/>
    <w:multiLevelType w:val="multilevel"/>
    <w:tmpl w:val="33B88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2B4226"/>
    <w:multiLevelType w:val="multilevel"/>
    <w:tmpl w:val="D690C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09139A"/>
    <w:multiLevelType w:val="multilevel"/>
    <w:tmpl w:val="61080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CF53D15"/>
    <w:multiLevelType w:val="multilevel"/>
    <w:tmpl w:val="15A6F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1A7F1C"/>
    <w:multiLevelType w:val="multilevel"/>
    <w:tmpl w:val="494E9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610ADD"/>
    <w:multiLevelType w:val="multilevel"/>
    <w:tmpl w:val="E154F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7E804317"/>
    <w:multiLevelType w:val="multilevel"/>
    <w:tmpl w:val="11427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5"/>
  </w:num>
  <w:num w:numId="13">
    <w:abstractNumId w:val="24"/>
  </w:num>
  <w:num w:numId="14">
    <w:abstractNumId w:val="13"/>
  </w:num>
  <w:num w:numId="15">
    <w:abstractNumId w:val="18"/>
  </w:num>
  <w:num w:numId="16">
    <w:abstractNumId w:val="20"/>
  </w:num>
  <w:num w:numId="17">
    <w:abstractNumId w:val="11"/>
  </w:num>
  <w:num w:numId="18">
    <w:abstractNumId w:val="14"/>
  </w:num>
  <w:num w:numId="19">
    <w:abstractNumId w:val="21"/>
  </w:num>
  <w:num w:numId="20">
    <w:abstractNumId w:val="17"/>
  </w:num>
  <w:num w:numId="21">
    <w:abstractNumId w:val="10"/>
  </w:num>
  <w:num w:numId="22">
    <w:abstractNumId w:val="15"/>
  </w:num>
  <w:num w:numId="23">
    <w:abstractNumId w:val="12"/>
  </w:num>
  <w:num w:numId="24">
    <w:abstractNumId w:val="16"/>
  </w:num>
  <w:num w:numId="25">
    <w:abstractNumId w:val="23"/>
  </w:num>
  <w:num w:numId="26">
    <w:abstractNumId w:val="30"/>
  </w:num>
  <w:num w:numId="27">
    <w:abstractNumId w:val="26"/>
  </w:num>
  <w:num w:numId="28">
    <w:abstractNumId w:val="27"/>
  </w:num>
  <w:num w:numId="29">
    <w:abstractNumId w:val="19"/>
  </w:num>
  <w:num w:numId="30">
    <w:abstractNumId w:val="22"/>
  </w:num>
  <w:num w:numId="31">
    <w:abstractNumId w:val="28"/>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onero Maxwell">
    <w15:presenceInfo w15:providerId="None" w15:userId="Colonero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3D"/>
    <w:rsid w:val="00037D88"/>
    <w:rsid w:val="00071E33"/>
    <w:rsid w:val="000A46A5"/>
    <w:rsid w:val="000C7035"/>
    <w:rsid w:val="000E1408"/>
    <w:rsid w:val="0010005C"/>
    <w:rsid w:val="001204CD"/>
    <w:rsid w:val="0014005A"/>
    <w:rsid w:val="001E129B"/>
    <w:rsid w:val="001F0BB3"/>
    <w:rsid w:val="00213098"/>
    <w:rsid w:val="003335C0"/>
    <w:rsid w:val="00346A83"/>
    <w:rsid w:val="003A2AE8"/>
    <w:rsid w:val="003B3E0C"/>
    <w:rsid w:val="004236D3"/>
    <w:rsid w:val="005045CD"/>
    <w:rsid w:val="005742F3"/>
    <w:rsid w:val="005B2AC3"/>
    <w:rsid w:val="00651F67"/>
    <w:rsid w:val="006931F7"/>
    <w:rsid w:val="00693CEE"/>
    <w:rsid w:val="0070665A"/>
    <w:rsid w:val="007F1DB2"/>
    <w:rsid w:val="007F49A4"/>
    <w:rsid w:val="008455CB"/>
    <w:rsid w:val="00862A07"/>
    <w:rsid w:val="00870D2A"/>
    <w:rsid w:val="008D5A07"/>
    <w:rsid w:val="008E180B"/>
    <w:rsid w:val="00913996"/>
    <w:rsid w:val="009358C4"/>
    <w:rsid w:val="009B614F"/>
    <w:rsid w:val="009F082C"/>
    <w:rsid w:val="00A93DE9"/>
    <w:rsid w:val="00AC0FA9"/>
    <w:rsid w:val="00AC4BE1"/>
    <w:rsid w:val="00AF627D"/>
    <w:rsid w:val="00B131AB"/>
    <w:rsid w:val="00B45FE3"/>
    <w:rsid w:val="00B64F39"/>
    <w:rsid w:val="00B67BDC"/>
    <w:rsid w:val="00BB33EF"/>
    <w:rsid w:val="00BE7F69"/>
    <w:rsid w:val="00C12D7B"/>
    <w:rsid w:val="00C57005"/>
    <w:rsid w:val="00C873D1"/>
    <w:rsid w:val="00CD453F"/>
    <w:rsid w:val="00CF1ADD"/>
    <w:rsid w:val="00D00D1C"/>
    <w:rsid w:val="00D35090"/>
    <w:rsid w:val="00D606F9"/>
    <w:rsid w:val="00D93B4F"/>
    <w:rsid w:val="00DA7377"/>
    <w:rsid w:val="00DB5770"/>
    <w:rsid w:val="00DB71C2"/>
    <w:rsid w:val="00E1217F"/>
    <w:rsid w:val="00E14147"/>
    <w:rsid w:val="00E51F00"/>
    <w:rsid w:val="00E65E91"/>
    <w:rsid w:val="00E85DA6"/>
    <w:rsid w:val="00EB2E89"/>
    <w:rsid w:val="00ED72B6"/>
    <w:rsid w:val="00EF5977"/>
    <w:rsid w:val="00F4113D"/>
    <w:rsid w:val="00F61BE7"/>
    <w:rsid w:val="00F75BCC"/>
    <w:rsid w:val="00FD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282D"/>
  <w15:chartTrackingRefBased/>
  <w15:docId w15:val="{CB97FC57-E505-40A4-ABE9-AFA91327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43D"/>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FD243D"/>
    <w:pPr>
      <w:keepNext/>
      <w:numPr>
        <w:numId w:val="14"/>
      </w:numPr>
      <w:spacing w:before="500" w:after="220"/>
      <w:outlineLvl w:val="0"/>
    </w:pPr>
    <w:rPr>
      <w:rFonts w:cs="Arial"/>
      <w:b/>
      <w:bCs/>
      <w:kern w:val="32"/>
      <w:sz w:val="24"/>
    </w:rPr>
  </w:style>
  <w:style w:type="paragraph" w:styleId="Heading2">
    <w:name w:val="heading 2"/>
    <w:basedOn w:val="Normal"/>
    <w:next w:val="Normal"/>
    <w:link w:val="Heading2Char"/>
    <w:qFormat/>
    <w:rsid w:val="00FD243D"/>
    <w:pPr>
      <w:keepNext/>
      <w:numPr>
        <w:ilvl w:val="1"/>
        <w:numId w:val="14"/>
      </w:numPr>
      <w:spacing w:before="360" w:after="220"/>
      <w:outlineLvl w:val="1"/>
    </w:pPr>
    <w:rPr>
      <w:rFonts w:cs="Arial"/>
      <w:b/>
      <w:bCs/>
      <w:iCs/>
      <w:szCs w:val="28"/>
    </w:rPr>
  </w:style>
  <w:style w:type="paragraph" w:styleId="Heading3">
    <w:name w:val="heading 3"/>
    <w:basedOn w:val="Normal"/>
    <w:next w:val="Normal"/>
    <w:link w:val="Heading3Char"/>
    <w:qFormat/>
    <w:rsid w:val="00FD243D"/>
    <w:pPr>
      <w:keepNext/>
      <w:numPr>
        <w:ilvl w:val="2"/>
        <w:numId w:val="14"/>
      </w:numPr>
      <w:spacing w:before="360" w:after="220"/>
      <w:outlineLvl w:val="2"/>
    </w:pPr>
    <w:rPr>
      <w:rFonts w:cs="Arial"/>
      <w:b/>
      <w:bCs/>
      <w:szCs w:val="22"/>
    </w:rPr>
  </w:style>
  <w:style w:type="paragraph" w:styleId="Heading4">
    <w:name w:val="heading 4"/>
    <w:basedOn w:val="Normal"/>
    <w:next w:val="Normal"/>
    <w:link w:val="Heading4Char"/>
    <w:qFormat/>
    <w:rsid w:val="00FD243D"/>
    <w:pPr>
      <w:keepNext/>
      <w:numPr>
        <w:ilvl w:val="3"/>
        <w:numId w:val="14"/>
      </w:numPr>
      <w:spacing w:before="360" w:after="220"/>
      <w:outlineLvl w:val="3"/>
    </w:pPr>
    <w:rPr>
      <w:bCs/>
      <w:szCs w:val="28"/>
    </w:rPr>
  </w:style>
  <w:style w:type="paragraph" w:styleId="Heading5">
    <w:name w:val="heading 5"/>
    <w:basedOn w:val="Normal"/>
    <w:next w:val="Normal"/>
    <w:link w:val="Heading5Char"/>
    <w:qFormat/>
    <w:rsid w:val="00FD243D"/>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FD243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FD243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FD243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FD243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3D"/>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FD243D"/>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FD243D"/>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FD243D"/>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FD243D"/>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FD243D"/>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FD243D"/>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FD243D"/>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FD243D"/>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FD243D"/>
    <w:pPr>
      <w:numPr>
        <w:numId w:val="11"/>
      </w:numPr>
    </w:pPr>
  </w:style>
  <w:style w:type="numbering" w:styleId="1ai">
    <w:name w:val="Outline List 1"/>
    <w:basedOn w:val="NoList"/>
    <w:semiHidden/>
    <w:rsid w:val="00FD243D"/>
    <w:pPr>
      <w:numPr>
        <w:numId w:val="12"/>
      </w:numPr>
    </w:pPr>
  </w:style>
  <w:style w:type="numbering" w:styleId="ArticleSection">
    <w:name w:val="Outline List 3"/>
    <w:basedOn w:val="NoList"/>
    <w:semiHidden/>
    <w:rsid w:val="00FD243D"/>
    <w:pPr>
      <w:numPr>
        <w:numId w:val="13"/>
      </w:numPr>
    </w:pPr>
  </w:style>
  <w:style w:type="paragraph" w:styleId="BlockText">
    <w:name w:val="Block Text"/>
    <w:basedOn w:val="Normal"/>
    <w:semiHidden/>
    <w:rsid w:val="00FD243D"/>
    <w:pPr>
      <w:spacing w:after="120"/>
      <w:ind w:left="1440" w:right="1440"/>
    </w:pPr>
  </w:style>
  <w:style w:type="paragraph" w:styleId="BodyText">
    <w:name w:val="Body Text"/>
    <w:basedOn w:val="Normal"/>
    <w:link w:val="BodyTextChar"/>
    <w:semiHidden/>
    <w:rsid w:val="00FD243D"/>
    <w:pPr>
      <w:spacing w:after="120"/>
    </w:pPr>
  </w:style>
  <w:style w:type="character" w:customStyle="1" w:styleId="BodyTextChar">
    <w:name w:val="Body Text Char"/>
    <w:basedOn w:val="DefaultParagraphFont"/>
    <w:link w:val="BodyText"/>
    <w:semiHidden/>
    <w:rsid w:val="00FD243D"/>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FD243D"/>
    <w:pPr>
      <w:spacing w:after="120" w:line="480" w:lineRule="auto"/>
    </w:pPr>
  </w:style>
  <w:style w:type="character" w:customStyle="1" w:styleId="BodyText2Char">
    <w:name w:val="Body Text 2 Char"/>
    <w:basedOn w:val="DefaultParagraphFont"/>
    <w:link w:val="BodyText2"/>
    <w:semiHidden/>
    <w:rsid w:val="00FD243D"/>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FD243D"/>
    <w:pPr>
      <w:spacing w:after="120"/>
    </w:pPr>
    <w:rPr>
      <w:sz w:val="16"/>
      <w:szCs w:val="16"/>
    </w:rPr>
  </w:style>
  <w:style w:type="character" w:customStyle="1" w:styleId="BodyText3Char">
    <w:name w:val="Body Text 3 Char"/>
    <w:basedOn w:val="DefaultParagraphFont"/>
    <w:link w:val="BodyText3"/>
    <w:semiHidden/>
    <w:rsid w:val="00FD243D"/>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FD243D"/>
    <w:pPr>
      <w:ind w:firstLine="210"/>
    </w:pPr>
  </w:style>
  <w:style w:type="character" w:customStyle="1" w:styleId="BodyTextFirstIndentChar">
    <w:name w:val="Body Text First Indent Char"/>
    <w:basedOn w:val="BodyTextChar"/>
    <w:link w:val="BodyTextFirstIndent"/>
    <w:semiHidden/>
    <w:rsid w:val="00FD243D"/>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FD243D"/>
    <w:pPr>
      <w:spacing w:after="120"/>
      <w:ind w:left="360"/>
    </w:pPr>
  </w:style>
  <w:style w:type="character" w:customStyle="1" w:styleId="BodyTextIndentChar">
    <w:name w:val="Body Text Indent Char"/>
    <w:basedOn w:val="DefaultParagraphFont"/>
    <w:link w:val="BodyTextIndent"/>
    <w:semiHidden/>
    <w:rsid w:val="00FD243D"/>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FD243D"/>
    <w:pPr>
      <w:ind w:firstLine="210"/>
    </w:pPr>
  </w:style>
  <w:style w:type="character" w:customStyle="1" w:styleId="BodyTextFirstIndent2Char">
    <w:name w:val="Body Text First Indent 2 Char"/>
    <w:basedOn w:val="BodyTextIndentChar"/>
    <w:link w:val="BodyTextFirstIndent2"/>
    <w:semiHidden/>
    <w:rsid w:val="00FD243D"/>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FD243D"/>
    <w:pPr>
      <w:spacing w:after="120" w:line="480" w:lineRule="auto"/>
      <w:ind w:left="360"/>
    </w:pPr>
  </w:style>
  <w:style w:type="character" w:customStyle="1" w:styleId="BodyTextIndent2Char">
    <w:name w:val="Body Text Indent 2 Char"/>
    <w:basedOn w:val="DefaultParagraphFont"/>
    <w:link w:val="BodyTextIndent2"/>
    <w:semiHidden/>
    <w:rsid w:val="00FD243D"/>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FD243D"/>
    <w:pPr>
      <w:spacing w:after="120"/>
      <w:ind w:left="360"/>
    </w:pPr>
    <w:rPr>
      <w:sz w:val="16"/>
      <w:szCs w:val="16"/>
    </w:rPr>
  </w:style>
  <w:style w:type="character" w:customStyle="1" w:styleId="BodyTextIndent3Char">
    <w:name w:val="Body Text Indent 3 Char"/>
    <w:basedOn w:val="DefaultParagraphFont"/>
    <w:link w:val="BodyTextIndent3"/>
    <w:semiHidden/>
    <w:rsid w:val="00FD243D"/>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FD243D"/>
    <w:pPr>
      <w:ind w:left="4320"/>
    </w:pPr>
  </w:style>
  <w:style w:type="character" w:customStyle="1" w:styleId="ClosingChar">
    <w:name w:val="Closing Char"/>
    <w:basedOn w:val="DefaultParagraphFont"/>
    <w:link w:val="Closing"/>
    <w:semiHidden/>
    <w:rsid w:val="00FD243D"/>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FD243D"/>
  </w:style>
  <w:style w:type="character" w:customStyle="1" w:styleId="DateChar">
    <w:name w:val="Date Char"/>
    <w:basedOn w:val="DefaultParagraphFont"/>
    <w:link w:val="Date"/>
    <w:semiHidden/>
    <w:rsid w:val="00FD243D"/>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FD243D"/>
  </w:style>
  <w:style w:type="character" w:customStyle="1" w:styleId="E-mailSignatureChar">
    <w:name w:val="E-mail Signature Char"/>
    <w:basedOn w:val="DefaultParagraphFont"/>
    <w:link w:val="E-mailSignature"/>
    <w:semiHidden/>
    <w:rsid w:val="00FD243D"/>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FD243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D243D"/>
    <w:rPr>
      <w:rFonts w:ascii="Arial" w:hAnsi="Arial" w:cs="Arial"/>
      <w:sz w:val="20"/>
      <w:szCs w:val="20"/>
    </w:rPr>
  </w:style>
  <w:style w:type="character" w:styleId="FollowedHyperlink">
    <w:name w:val="FollowedHyperlink"/>
    <w:basedOn w:val="DefaultParagraphFont"/>
    <w:semiHidden/>
    <w:rsid w:val="00FD243D"/>
    <w:rPr>
      <w:color w:val="800080"/>
      <w:u w:val="single"/>
    </w:rPr>
  </w:style>
  <w:style w:type="paragraph" w:styleId="Footer">
    <w:name w:val="footer"/>
    <w:basedOn w:val="Normal"/>
    <w:link w:val="FooterChar"/>
    <w:semiHidden/>
    <w:rsid w:val="00FD243D"/>
    <w:pPr>
      <w:tabs>
        <w:tab w:val="center" w:pos="4320"/>
        <w:tab w:val="right" w:pos="8640"/>
      </w:tabs>
    </w:pPr>
  </w:style>
  <w:style w:type="character" w:customStyle="1" w:styleId="FooterChar">
    <w:name w:val="Footer Char"/>
    <w:basedOn w:val="DefaultParagraphFont"/>
    <w:link w:val="Footer"/>
    <w:semiHidden/>
    <w:rsid w:val="00FD243D"/>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FD243D"/>
    <w:pPr>
      <w:tabs>
        <w:tab w:val="center" w:pos="4320"/>
        <w:tab w:val="right" w:pos="8640"/>
      </w:tabs>
    </w:pPr>
  </w:style>
  <w:style w:type="character" w:customStyle="1" w:styleId="HeaderChar">
    <w:name w:val="Header Char"/>
    <w:basedOn w:val="DefaultParagraphFont"/>
    <w:link w:val="Header"/>
    <w:semiHidden/>
    <w:rsid w:val="00FD243D"/>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FD243D"/>
  </w:style>
  <w:style w:type="paragraph" w:styleId="HTMLAddress">
    <w:name w:val="HTML Address"/>
    <w:basedOn w:val="Normal"/>
    <w:link w:val="HTMLAddressChar"/>
    <w:semiHidden/>
    <w:rsid w:val="00FD243D"/>
    <w:rPr>
      <w:i/>
      <w:iCs/>
    </w:rPr>
  </w:style>
  <w:style w:type="character" w:customStyle="1" w:styleId="HTMLAddressChar">
    <w:name w:val="HTML Address Char"/>
    <w:basedOn w:val="DefaultParagraphFont"/>
    <w:link w:val="HTMLAddress"/>
    <w:semiHidden/>
    <w:rsid w:val="00FD243D"/>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FD243D"/>
    <w:rPr>
      <w:i/>
      <w:iCs/>
    </w:rPr>
  </w:style>
  <w:style w:type="character" w:styleId="HTMLCode">
    <w:name w:val="HTML Code"/>
    <w:basedOn w:val="DefaultParagraphFont"/>
    <w:semiHidden/>
    <w:rsid w:val="00FD243D"/>
    <w:rPr>
      <w:rFonts w:ascii="Courier New" w:hAnsi="Courier New" w:cs="Courier New"/>
      <w:sz w:val="20"/>
      <w:szCs w:val="20"/>
    </w:rPr>
  </w:style>
  <w:style w:type="character" w:styleId="HTMLDefinition">
    <w:name w:val="HTML Definition"/>
    <w:basedOn w:val="DefaultParagraphFont"/>
    <w:semiHidden/>
    <w:rsid w:val="00FD243D"/>
    <w:rPr>
      <w:i/>
      <w:iCs/>
    </w:rPr>
  </w:style>
  <w:style w:type="character" w:styleId="HTMLKeyboard">
    <w:name w:val="HTML Keyboard"/>
    <w:basedOn w:val="DefaultParagraphFont"/>
    <w:semiHidden/>
    <w:rsid w:val="00FD243D"/>
    <w:rPr>
      <w:rFonts w:ascii="Courier New" w:hAnsi="Courier New" w:cs="Courier New"/>
      <w:sz w:val="20"/>
      <w:szCs w:val="20"/>
    </w:rPr>
  </w:style>
  <w:style w:type="paragraph" w:styleId="HTMLPreformatted">
    <w:name w:val="HTML Preformatted"/>
    <w:basedOn w:val="Normal"/>
    <w:link w:val="HTMLPreformattedChar"/>
    <w:semiHidden/>
    <w:rsid w:val="00FD243D"/>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FD243D"/>
    <w:rPr>
      <w:rFonts w:ascii="Courier New" w:eastAsia="Times New Roman" w:hAnsi="Courier New" w:cs="Courier New"/>
      <w:sz w:val="20"/>
      <w:szCs w:val="20"/>
      <w:lang w:val="de-DE" w:eastAsia="de-DE"/>
    </w:rPr>
  </w:style>
  <w:style w:type="character" w:styleId="HTMLSample">
    <w:name w:val="HTML Sample"/>
    <w:basedOn w:val="DefaultParagraphFont"/>
    <w:semiHidden/>
    <w:rsid w:val="00FD243D"/>
    <w:rPr>
      <w:rFonts w:ascii="Courier New" w:hAnsi="Courier New" w:cs="Courier New"/>
    </w:rPr>
  </w:style>
  <w:style w:type="character" w:styleId="HTMLTypewriter">
    <w:name w:val="HTML Typewriter"/>
    <w:basedOn w:val="DefaultParagraphFont"/>
    <w:semiHidden/>
    <w:rsid w:val="00FD243D"/>
    <w:rPr>
      <w:rFonts w:ascii="Courier New" w:hAnsi="Courier New" w:cs="Courier New"/>
      <w:sz w:val="20"/>
      <w:szCs w:val="20"/>
    </w:rPr>
  </w:style>
  <w:style w:type="character" w:styleId="HTMLVariable">
    <w:name w:val="HTML Variable"/>
    <w:basedOn w:val="DefaultParagraphFont"/>
    <w:semiHidden/>
    <w:rsid w:val="00FD243D"/>
    <w:rPr>
      <w:i/>
      <w:iCs/>
    </w:rPr>
  </w:style>
  <w:style w:type="character" w:styleId="Hyperlink">
    <w:name w:val="Hyperlink"/>
    <w:basedOn w:val="DefaultParagraphFont"/>
    <w:uiPriority w:val="99"/>
    <w:semiHidden/>
    <w:rsid w:val="00FD243D"/>
    <w:rPr>
      <w:color w:val="0000FF"/>
      <w:u w:val="single"/>
    </w:rPr>
  </w:style>
  <w:style w:type="character" w:styleId="LineNumber">
    <w:name w:val="line number"/>
    <w:basedOn w:val="DefaultParagraphFont"/>
    <w:semiHidden/>
    <w:rsid w:val="00FD243D"/>
  </w:style>
  <w:style w:type="paragraph" w:styleId="List">
    <w:name w:val="List"/>
    <w:basedOn w:val="Normal"/>
    <w:semiHidden/>
    <w:rsid w:val="00FD243D"/>
    <w:pPr>
      <w:ind w:left="360" w:hanging="360"/>
    </w:pPr>
  </w:style>
  <w:style w:type="paragraph" w:styleId="List2">
    <w:name w:val="List 2"/>
    <w:basedOn w:val="Normal"/>
    <w:semiHidden/>
    <w:rsid w:val="00FD243D"/>
    <w:pPr>
      <w:ind w:left="720" w:hanging="360"/>
    </w:pPr>
  </w:style>
  <w:style w:type="paragraph" w:styleId="List3">
    <w:name w:val="List 3"/>
    <w:basedOn w:val="Normal"/>
    <w:semiHidden/>
    <w:rsid w:val="00FD243D"/>
    <w:pPr>
      <w:ind w:left="1080" w:hanging="360"/>
    </w:pPr>
  </w:style>
  <w:style w:type="paragraph" w:styleId="List4">
    <w:name w:val="List 4"/>
    <w:basedOn w:val="Normal"/>
    <w:semiHidden/>
    <w:rsid w:val="00FD243D"/>
    <w:pPr>
      <w:ind w:left="1440" w:hanging="360"/>
    </w:pPr>
  </w:style>
  <w:style w:type="paragraph" w:styleId="List5">
    <w:name w:val="List 5"/>
    <w:basedOn w:val="Normal"/>
    <w:semiHidden/>
    <w:rsid w:val="00FD243D"/>
    <w:pPr>
      <w:ind w:left="1800" w:hanging="360"/>
    </w:pPr>
  </w:style>
  <w:style w:type="paragraph" w:styleId="ListBullet">
    <w:name w:val="List Bullet"/>
    <w:basedOn w:val="Normal"/>
    <w:semiHidden/>
    <w:rsid w:val="00FD243D"/>
    <w:pPr>
      <w:numPr>
        <w:numId w:val="1"/>
      </w:numPr>
    </w:pPr>
  </w:style>
  <w:style w:type="paragraph" w:styleId="ListBullet2">
    <w:name w:val="List Bullet 2"/>
    <w:basedOn w:val="Normal"/>
    <w:semiHidden/>
    <w:rsid w:val="00FD243D"/>
    <w:pPr>
      <w:numPr>
        <w:numId w:val="2"/>
      </w:numPr>
    </w:pPr>
  </w:style>
  <w:style w:type="paragraph" w:styleId="ListBullet3">
    <w:name w:val="List Bullet 3"/>
    <w:basedOn w:val="Normal"/>
    <w:semiHidden/>
    <w:rsid w:val="00FD243D"/>
    <w:pPr>
      <w:numPr>
        <w:numId w:val="3"/>
      </w:numPr>
    </w:pPr>
  </w:style>
  <w:style w:type="paragraph" w:styleId="ListBullet4">
    <w:name w:val="List Bullet 4"/>
    <w:basedOn w:val="Normal"/>
    <w:semiHidden/>
    <w:rsid w:val="00FD243D"/>
    <w:pPr>
      <w:numPr>
        <w:numId w:val="4"/>
      </w:numPr>
    </w:pPr>
  </w:style>
  <w:style w:type="paragraph" w:styleId="ListBullet5">
    <w:name w:val="List Bullet 5"/>
    <w:basedOn w:val="Normal"/>
    <w:semiHidden/>
    <w:rsid w:val="00FD243D"/>
    <w:pPr>
      <w:numPr>
        <w:numId w:val="5"/>
      </w:numPr>
    </w:pPr>
  </w:style>
  <w:style w:type="paragraph" w:styleId="ListContinue">
    <w:name w:val="List Continue"/>
    <w:basedOn w:val="Normal"/>
    <w:semiHidden/>
    <w:rsid w:val="00FD243D"/>
    <w:pPr>
      <w:spacing w:after="120"/>
      <w:ind w:left="360"/>
    </w:pPr>
  </w:style>
  <w:style w:type="paragraph" w:styleId="ListContinue2">
    <w:name w:val="List Continue 2"/>
    <w:basedOn w:val="Normal"/>
    <w:semiHidden/>
    <w:rsid w:val="00FD243D"/>
    <w:pPr>
      <w:spacing w:after="120"/>
      <w:ind w:left="720"/>
    </w:pPr>
  </w:style>
  <w:style w:type="paragraph" w:styleId="ListContinue3">
    <w:name w:val="List Continue 3"/>
    <w:basedOn w:val="Normal"/>
    <w:semiHidden/>
    <w:rsid w:val="00FD243D"/>
    <w:pPr>
      <w:spacing w:after="120"/>
      <w:ind w:left="1080"/>
    </w:pPr>
  </w:style>
  <w:style w:type="paragraph" w:styleId="ListContinue4">
    <w:name w:val="List Continue 4"/>
    <w:basedOn w:val="Normal"/>
    <w:semiHidden/>
    <w:rsid w:val="00FD243D"/>
    <w:pPr>
      <w:spacing w:after="120"/>
      <w:ind w:left="1440"/>
    </w:pPr>
  </w:style>
  <w:style w:type="paragraph" w:styleId="ListContinue5">
    <w:name w:val="List Continue 5"/>
    <w:basedOn w:val="Normal"/>
    <w:semiHidden/>
    <w:rsid w:val="00FD243D"/>
    <w:pPr>
      <w:spacing w:after="120"/>
      <w:ind w:left="1800"/>
    </w:pPr>
  </w:style>
  <w:style w:type="paragraph" w:styleId="ListNumber">
    <w:name w:val="List Number"/>
    <w:basedOn w:val="Normal"/>
    <w:semiHidden/>
    <w:rsid w:val="00FD243D"/>
    <w:pPr>
      <w:numPr>
        <w:numId w:val="6"/>
      </w:numPr>
    </w:pPr>
  </w:style>
  <w:style w:type="paragraph" w:styleId="ListNumber2">
    <w:name w:val="List Number 2"/>
    <w:basedOn w:val="Normal"/>
    <w:semiHidden/>
    <w:rsid w:val="00FD243D"/>
    <w:pPr>
      <w:numPr>
        <w:numId w:val="7"/>
      </w:numPr>
    </w:pPr>
  </w:style>
  <w:style w:type="paragraph" w:styleId="ListNumber3">
    <w:name w:val="List Number 3"/>
    <w:basedOn w:val="Normal"/>
    <w:semiHidden/>
    <w:rsid w:val="00FD243D"/>
    <w:pPr>
      <w:numPr>
        <w:numId w:val="8"/>
      </w:numPr>
    </w:pPr>
  </w:style>
  <w:style w:type="paragraph" w:styleId="ListNumber4">
    <w:name w:val="List Number 4"/>
    <w:basedOn w:val="Normal"/>
    <w:semiHidden/>
    <w:rsid w:val="00FD243D"/>
    <w:pPr>
      <w:numPr>
        <w:numId w:val="9"/>
      </w:numPr>
    </w:pPr>
  </w:style>
  <w:style w:type="paragraph" w:styleId="ListNumber5">
    <w:name w:val="List Number 5"/>
    <w:basedOn w:val="Normal"/>
    <w:semiHidden/>
    <w:rsid w:val="00FD243D"/>
    <w:pPr>
      <w:numPr>
        <w:numId w:val="10"/>
      </w:numPr>
    </w:pPr>
  </w:style>
  <w:style w:type="paragraph" w:styleId="MessageHeader">
    <w:name w:val="Message Header"/>
    <w:basedOn w:val="Normal"/>
    <w:link w:val="MessageHeaderChar"/>
    <w:semiHidden/>
    <w:rsid w:val="00FD243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FD243D"/>
    <w:rPr>
      <w:rFonts w:ascii="Arial" w:eastAsia="Times New Roman" w:hAnsi="Arial" w:cs="Arial"/>
      <w:sz w:val="24"/>
      <w:szCs w:val="24"/>
      <w:shd w:val="pct20" w:color="auto" w:fill="auto"/>
      <w:lang w:val="de-DE" w:eastAsia="de-DE"/>
    </w:rPr>
  </w:style>
  <w:style w:type="paragraph" w:styleId="NormalWeb">
    <w:name w:val="Normal (Web)"/>
    <w:basedOn w:val="Normal"/>
    <w:uiPriority w:val="99"/>
    <w:semiHidden/>
    <w:rsid w:val="00FD243D"/>
    <w:rPr>
      <w:rFonts w:ascii="Times New Roman" w:hAnsi="Times New Roman"/>
      <w:sz w:val="24"/>
    </w:rPr>
  </w:style>
  <w:style w:type="paragraph" w:styleId="NormalIndent">
    <w:name w:val="Normal Indent"/>
    <w:basedOn w:val="Normal"/>
    <w:semiHidden/>
    <w:rsid w:val="00FD243D"/>
    <w:pPr>
      <w:ind w:left="720"/>
    </w:pPr>
  </w:style>
  <w:style w:type="paragraph" w:styleId="NoteHeading">
    <w:name w:val="Note Heading"/>
    <w:basedOn w:val="Normal"/>
    <w:next w:val="Normal"/>
    <w:link w:val="NoteHeadingChar"/>
    <w:semiHidden/>
    <w:rsid w:val="00FD243D"/>
  </w:style>
  <w:style w:type="character" w:customStyle="1" w:styleId="NoteHeadingChar">
    <w:name w:val="Note Heading Char"/>
    <w:basedOn w:val="DefaultParagraphFont"/>
    <w:link w:val="NoteHeading"/>
    <w:semiHidden/>
    <w:rsid w:val="00FD243D"/>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FD243D"/>
  </w:style>
  <w:style w:type="paragraph" w:styleId="PlainText">
    <w:name w:val="Plain Text"/>
    <w:basedOn w:val="Normal"/>
    <w:link w:val="PlainTextChar"/>
    <w:semiHidden/>
    <w:rsid w:val="00FD243D"/>
    <w:rPr>
      <w:rFonts w:ascii="Courier New" w:hAnsi="Courier New" w:cs="Courier New"/>
      <w:sz w:val="20"/>
      <w:szCs w:val="20"/>
    </w:rPr>
  </w:style>
  <w:style w:type="character" w:customStyle="1" w:styleId="PlainTextChar">
    <w:name w:val="Plain Text Char"/>
    <w:basedOn w:val="DefaultParagraphFont"/>
    <w:link w:val="PlainText"/>
    <w:semiHidden/>
    <w:rsid w:val="00FD243D"/>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FD243D"/>
  </w:style>
  <w:style w:type="character" w:customStyle="1" w:styleId="SalutationChar">
    <w:name w:val="Salutation Char"/>
    <w:basedOn w:val="DefaultParagraphFont"/>
    <w:link w:val="Salutation"/>
    <w:semiHidden/>
    <w:rsid w:val="00FD243D"/>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FD243D"/>
    <w:pPr>
      <w:ind w:left="4320"/>
    </w:pPr>
  </w:style>
  <w:style w:type="character" w:customStyle="1" w:styleId="SignatureChar">
    <w:name w:val="Signature Char"/>
    <w:basedOn w:val="DefaultParagraphFont"/>
    <w:link w:val="Signature"/>
    <w:semiHidden/>
    <w:rsid w:val="00FD243D"/>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D243D"/>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D243D"/>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FD243D"/>
    <w:pPr>
      <w:numPr>
        <w:numId w:val="15"/>
      </w:numPr>
      <w:spacing w:before="60" w:after="60"/>
    </w:pPr>
  </w:style>
  <w:style w:type="paragraph" w:customStyle="1" w:styleId="Bullet2">
    <w:name w:val="Bullet 2"/>
    <w:basedOn w:val="Normal"/>
    <w:qFormat/>
    <w:rsid w:val="00FD243D"/>
    <w:pPr>
      <w:numPr>
        <w:numId w:val="16"/>
      </w:numPr>
      <w:spacing w:before="60" w:after="60"/>
    </w:pPr>
  </w:style>
  <w:style w:type="paragraph" w:customStyle="1" w:styleId="Bullet3">
    <w:name w:val="Bullet 3"/>
    <w:basedOn w:val="Normal"/>
    <w:qFormat/>
    <w:rsid w:val="00FD243D"/>
    <w:pPr>
      <w:numPr>
        <w:numId w:val="17"/>
      </w:numPr>
      <w:spacing w:before="60" w:after="60"/>
    </w:pPr>
  </w:style>
  <w:style w:type="paragraph" w:styleId="Bibliography">
    <w:name w:val="Bibliography"/>
    <w:basedOn w:val="Normal"/>
    <w:next w:val="Normal"/>
    <w:uiPriority w:val="37"/>
    <w:semiHidden/>
    <w:unhideWhenUsed/>
    <w:rsid w:val="00FD243D"/>
  </w:style>
  <w:style w:type="paragraph" w:styleId="Caption">
    <w:name w:val="caption"/>
    <w:basedOn w:val="Normal"/>
    <w:next w:val="Normal"/>
    <w:uiPriority w:val="35"/>
    <w:semiHidden/>
    <w:unhideWhenUsed/>
    <w:rsid w:val="00FD243D"/>
    <w:pPr>
      <w:spacing w:after="200"/>
    </w:pPr>
    <w:rPr>
      <w:b/>
      <w:bCs/>
      <w:color w:val="5B9BD5" w:themeColor="accent1"/>
      <w:sz w:val="18"/>
      <w:szCs w:val="18"/>
    </w:rPr>
  </w:style>
  <w:style w:type="table" w:styleId="ColorfulGrid">
    <w:name w:val="Colorful Grid"/>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D243D"/>
    <w:rPr>
      <w:sz w:val="16"/>
      <w:szCs w:val="16"/>
    </w:rPr>
  </w:style>
  <w:style w:type="paragraph" w:styleId="CommentText">
    <w:name w:val="annotation text"/>
    <w:basedOn w:val="Normal"/>
    <w:link w:val="CommentTextChar"/>
    <w:uiPriority w:val="99"/>
    <w:semiHidden/>
    <w:unhideWhenUsed/>
    <w:rsid w:val="00FD243D"/>
    <w:rPr>
      <w:sz w:val="20"/>
      <w:szCs w:val="20"/>
    </w:rPr>
  </w:style>
  <w:style w:type="character" w:customStyle="1" w:styleId="CommentTextChar">
    <w:name w:val="Comment Text Char"/>
    <w:basedOn w:val="DefaultParagraphFont"/>
    <w:link w:val="CommentText"/>
    <w:uiPriority w:val="99"/>
    <w:semiHidden/>
    <w:rsid w:val="00FD243D"/>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FD243D"/>
    <w:rPr>
      <w:b/>
      <w:bCs/>
    </w:rPr>
  </w:style>
  <w:style w:type="character" w:customStyle="1" w:styleId="CommentSubjectChar">
    <w:name w:val="Comment Subject Char"/>
    <w:basedOn w:val="CommentTextChar"/>
    <w:link w:val="CommentSubject"/>
    <w:uiPriority w:val="99"/>
    <w:semiHidden/>
    <w:rsid w:val="00FD243D"/>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FD243D"/>
    <w:rPr>
      <w:rFonts w:ascii="Tahoma" w:hAnsi="Tahoma" w:cs="Tahoma"/>
      <w:sz w:val="16"/>
      <w:szCs w:val="16"/>
    </w:rPr>
  </w:style>
  <w:style w:type="character" w:customStyle="1" w:styleId="DocumentMapChar">
    <w:name w:val="Document Map Char"/>
    <w:basedOn w:val="DefaultParagraphFont"/>
    <w:link w:val="DocumentMap"/>
    <w:uiPriority w:val="99"/>
    <w:semiHidden/>
    <w:rsid w:val="00FD243D"/>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FD243D"/>
    <w:rPr>
      <w:vertAlign w:val="superscript"/>
    </w:rPr>
  </w:style>
  <w:style w:type="paragraph" w:styleId="EndnoteText">
    <w:name w:val="endnote text"/>
    <w:basedOn w:val="Normal"/>
    <w:link w:val="EndnoteTextChar"/>
    <w:uiPriority w:val="99"/>
    <w:semiHidden/>
    <w:unhideWhenUsed/>
    <w:rsid w:val="00FD243D"/>
    <w:rPr>
      <w:sz w:val="20"/>
      <w:szCs w:val="20"/>
    </w:rPr>
  </w:style>
  <w:style w:type="character" w:customStyle="1" w:styleId="EndnoteTextChar">
    <w:name w:val="Endnote Text Char"/>
    <w:basedOn w:val="DefaultParagraphFont"/>
    <w:link w:val="EndnoteText"/>
    <w:uiPriority w:val="99"/>
    <w:semiHidden/>
    <w:rsid w:val="00FD243D"/>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FD243D"/>
    <w:rPr>
      <w:vertAlign w:val="superscript"/>
    </w:rPr>
  </w:style>
  <w:style w:type="paragraph" w:styleId="FootnoteText">
    <w:name w:val="footnote text"/>
    <w:basedOn w:val="Normal"/>
    <w:link w:val="FootnoteTextChar"/>
    <w:uiPriority w:val="99"/>
    <w:semiHidden/>
    <w:unhideWhenUsed/>
    <w:rsid w:val="00FD243D"/>
    <w:rPr>
      <w:sz w:val="20"/>
      <w:szCs w:val="20"/>
    </w:rPr>
  </w:style>
  <w:style w:type="character" w:customStyle="1" w:styleId="FootnoteTextChar">
    <w:name w:val="Footnote Text Char"/>
    <w:basedOn w:val="DefaultParagraphFont"/>
    <w:link w:val="FootnoteText"/>
    <w:uiPriority w:val="99"/>
    <w:semiHidden/>
    <w:rsid w:val="00FD243D"/>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FD243D"/>
    <w:pPr>
      <w:ind w:left="220" w:hanging="220"/>
    </w:pPr>
  </w:style>
  <w:style w:type="paragraph" w:styleId="Index2">
    <w:name w:val="index 2"/>
    <w:basedOn w:val="Normal"/>
    <w:next w:val="Normal"/>
    <w:autoRedefine/>
    <w:uiPriority w:val="99"/>
    <w:semiHidden/>
    <w:unhideWhenUsed/>
    <w:rsid w:val="00FD243D"/>
    <w:pPr>
      <w:ind w:left="440" w:hanging="220"/>
    </w:pPr>
  </w:style>
  <w:style w:type="paragraph" w:styleId="Index3">
    <w:name w:val="index 3"/>
    <w:basedOn w:val="Normal"/>
    <w:next w:val="Normal"/>
    <w:autoRedefine/>
    <w:uiPriority w:val="99"/>
    <w:semiHidden/>
    <w:unhideWhenUsed/>
    <w:rsid w:val="00FD243D"/>
    <w:pPr>
      <w:ind w:left="660" w:hanging="220"/>
    </w:pPr>
  </w:style>
  <w:style w:type="paragraph" w:styleId="Index4">
    <w:name w:val="index 4"/>
    <w:basedOn w:val="Normal"/>
    <w:next w:val="Normal"/>
    <w:autoRedefine/>
    <w:uiPriority w:val="99"/>
    <w:semiHidden/>
    <w:unhideWhenUsed/>
    <w:rsid w:val="00FD243D"/>
    <w:pPr>
      <w:ind w:left="880" w:hanging="220"/>
    </w:pPr>
  </w:style>
  <w:style w:type="paragraph" w:styleId="Index5">
    <w:name w:val="index 5"/>
    <w:basedOn w:val="Normal"/>
    <w:next w:val="Normal"/>
    <w:autoRedefine/>
    <w:uiPriority w:val="99"/>
    <w:semiHidden/>
    <w:unhideWhenUsed/>
    <w:rsid w:val="00FD243D"/>
    <w:pPr>
      <w:ind w:left="1100" w:hanging="220"/>
    </w:pPr>
  </w:style>
  <w:style w:type="paragraph" w:styleId="Index6">
    <w:name w:val="index 6"/>
    <w:basedOn w:val="Normal"/>
    <w:next w:val="Normal"/>
    <w:autoRedefine/>
    <w:uiPriority w:val="99"/>
    <w:semiHidden/>
    <w:unhideWhenUsed/>
    <w:rsid w:val="00FD243D"/>
    <w:pPr>
      <w:ind w:left="1320" w:hanging="220"/>
    </w:pPr>
  </w:style>
  <w:style w:type="paragraph" w:styleId="Index7">
    <w:name w:val="index 7"/>
    <w:basedOn w:val="Normal"/>
    <w:next w:val="Normal"/>
    <w:autoRedefine/>
    <w:uiPriority w:val="99"/>
    <w:semiHidden/>
    <w:unhideWhenUsed/>
    <w:rsid w:val="00FD243D"/>
    <w:pPr>
      <w:ind w:left="1540" w:hanging="220"/>
    </w:pPr>
  </w:style>
  <w:style w:type="paragraph" w:styleId="Index8">
    <w:name w:val="index 8"/>
    <w:basedOn w:val="Normal"/>
    <w:next w:val="Normal"/>
    <w:autoRedefine/>
    <w:uiPriority w:val="99"/>
    <w:semiHidden/>
    <w:unhideWhenUsed/>
    <w:rsid w:val="00FD243D"/>
    <w:pPr>
      <w:ind w:left="1760" w:hanging="220"/>
    </w:pPr>
  </w:style>
  <w:style w:type="paragraph" w:styleId="Index9">
    <w:name w:val="index 9"/>
    <w:basedOn w:val="Normal"/>
    <w:next w:val="Normal"/>
    <w:autoRedefine/>
    <w:uiPriority w:val="99"/>
    <w:semiHidden/>
    <w:unhideWhenUsed/>
    <w:rsid w:val="00FD243D"/>
    <w:pPr>
      <w:ind w:left="1980" w:hanging="220"/>
    </w:pPr>
  </w:style>
  <w:style w:type="paragraph" w:styleId="IndexHeading">
    <w:name w:val="index heading"/>
    <w:basedOn w:val="Normal"/>
    <w:next w:val="Index1"/>
    <w:uiPriority w:val="99"/>
    <w:semiHidden/>
    <w:unhideWhenUsed/>
    <w:rsid w:val="00FD243D"/>
    <w:rPr>
      <w:rFonts w:asciiTheme="majorHAnsi" w:eastAsiaTheme="majorEastAsia" w:hAnsiTheme="majorHAnsi" w:cstheme="majorBidi"/>
      <w:b/>
      <w:bCs/>
    </w:rPr>
  </w:style>
  <w:style w:type="table" w:styleId="LightGrid">
    <w:name w:val="Light Grid"/>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FD243D"/>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D243D"/>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FD243D"/>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D243D"/>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D243D"/>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D243D"/>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FD243D"/>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FD243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FD243D"/>
    <w:rPr>
      <w:rFonts w:ascii="Consolas" w:eastAsia="Times New Roman" w:hAnsi="Consolas" w:cs="Times New Roman"/>
      <w:sz w:val="20"/>
      <w:szCs w:val="20"/>
      <w:lang w:val="de-DE" w:eastAsia="de-DE"/>
    </w:rPr>
  </w:style>
  <w:style w:type="table" w:styleId="MediumGrid1">
    <w:name w:val="Medium Grid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FD243D"/>
    <w:rPr>
      <w:color w:val="808080"/>
    </w:rPr>
  </w:style>
  <w:style w:type="paragraph" w:styleId="TableofAuthorities">
    <w:name w:val="table of authorities"/>
    <w:basedOn w:val="Normal"/>
    <w:next w:val="Normal"/>
    <w:uiPriority w:val="99"/>
    <w:semiHidden/>
    <w:unhideWhenUsed/>
    <w:rsid w:val="00FD243D"/>
    <w:pPr>
      <w:ind w:left="220" w:hanging="220"/>
    </w:pPr>
  </w:style>
  <w:style w:type="paragraph" w:styleId="TableofFigures">
    <w:name w:val="table of figures"/>
    <w:basedOn w:val="Normal"/>
    <w:next w:val="Normal"/>
    <w:uiPriority w:val="99"/>
    <w:semiHidden/>
    <w:unhideWhenUsed/>
    <w:rsid w:val="00FD243D"/>
  </w:style>
  <w:style w:type="paragraph" w:styleId="TOAHeading">
    <w:name w:val="toa heading"/>
    <w:basedOn w:val="Normal"/>
    <w:next w:val="Normal"/>
    <w:uiPriority w:val="99"/>
    <w:semiHidden/>
    <w:unhideWhenUsed/>
    <w:rsid w:val="00FD243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FD243D"/>
    <w:pPr>
      <w:spacing w:after="100"/>
    </w:pPr>
  </w:style>
  <w:style w:type="paragraph" w:styleId="TOC2">
    <w:name w:val="toc 2"/>
    <w:basedOn w:val="Normal"/>
    <w:next w:val="Normal"/>
    <w:autoRedefine/>
    <w:uiPriority w:val="39"/>
    <w:semiHidden/>
    <w:unhideWhenUsed/>
    <w:rsid w:val="00FD243D"/>
    <w:pPr>
      <w:spacing w:after="100"/>
      <w:ind w:left="220"/>
    </w:pPr>
  </w:style>
  <w:style w:type="paragraph" w:styleId="TOC3">
    <w:name w:val="toc 3"/>
    <w:basedOn w:val="Normal"/>
    <w:next w:val="Normal"/>
    <w:autoRedefine/>
    <w:uiPriority w:val="39"/>
    <w:semiHidden/>
    <w:unhideWhenUsed/>
    <w:rsid w:val="00FD243D"/>
    <w:pPr>
      <w:spacing w:after="100"/>
      <w:ind w:left="440"/>
    </w:pPr>
  </w:style>
  <w:style w:type="paragraph" w:styleId="TOC4">
    <w:name w:val="toc 4"/>
    <w:basedOn w:val="Normal"/>
    <w:next w:val="Normal"/>
    <w:autoRedefine/>
    <w:uiPriority w:val="39"/>
    <w:semiHidden/>
    <w:unhideWhenUsed/>
    <w:rsid w:val="00FD243D"/>
    <w:pPr>
      <w:spacing w:after="100"/>
      <w:ind w:left="660"/>
    </w:pPr>
  </w:style>
  <w:style w:type="paragraph" w:styleId="TOC5">
    <w:name w:val="toc 5"/>
    <w:basedOn w:val="Normal"/>
    <w:next w:val="Normal"/>
    <w:autoRedefine/>
    <w:uiPriority w:val="39"/>
    <w:semiHidden/>
    <w:unhideWhenUsed/>
    <w:rsid w:val="00FD243D"/>
    <w:pPr>
      <w:spacing w:after="100"/>
      <w:ind w:left="880"/>
    </w:pPr>
  </w:style>
  <w:style w:type="paragraph" w:styleId="TOC6">
    <w:name w:val="toc 6"/>
    <w:basedOn w:val="Normal"/>
    <w:next w:val="Normal"/>
    <w:autoRedefine/>
    <w:uiPriority w:val="39"/>
    <w:semiHidden/>
    <w:unhideWhenUsed/>
    <w:rsid w:val="00FD243D"/>
    <w:pPr>
      <w:spacing w:after="100"/>
      <w:ind w:left="1100"/>
    </w:pPr>
  </w:style>
  <w:style w:type="paragraph" w:styleId="TOC7">
    <w:name w:val="toc 7"/>
    <w:basedOn w:val="Normal"/>
    <w:next w:val="Normal"/>
    <w:autoRedefine/>
    <w:uiPriority w:val="39"/>
    <w:semiHidden/>
    <w:unhideWhenUsed/>
    <w:rsid w:val="00FD243D"/>
    <w:pPr>
      <w:spacing w:after="100"/>
      <w:ind w:left="1320"/>
    </w:pPr>
  </w:style>
  <w:style w:type="paragraph" w:styleId="TOC8">
    <w:name w:val="toc 8"/>
    <w:basedOn w:val="Normal"/>
    <w:next w:val="Normal"/>
    <w:autoRedefine/>
    <w:uiPriority w:val="39"/>
    <w:semiHidden/>
    <w:unhideWhenUsed/>
    <w:rsid w:val="00FD243D"/>
    <w:pPr>
      <w:spacing w:after="100"/>
      <w:ind w:left="1540"/>
    </w:pPr>
  </w:style>
  <w:style w:type="paragraph" w:styleId="TOC9">
    <w:name w:val="toc 9"/>
    <w:basedOn w:val="Normal"/>
    <w:next w:val="Normal"/>
    <w:autoRedefine/>
    <w:uiPriority w:val="39"/>
    <w:semiHidden/>
    <w:unhideWhenUsed/>
    <w:rsid w:val="00FD243D"/>
    <w:pPr>
      <w:spacing w:after="100"/>
      <w:ind w:left="1760"/>
    </w:pPr>
  </w:style>
  <w:style w:type="paragraph" w:styleId="TOCHeading">
    <w:name w:val="TOC Heading"/>
    <w:basedOn w:val="Heading1"/>
    <w:next w:val="Normal"/>
    <w:uiPriority w:val="39"/>
    <w:semiHidden/>
    <w:unhideWhenUsed/>
    <w:rsid w:val="00FD243D"/>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FD2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43D"/>
    <w:rPr>
      <w:rFonts w:ascii="Segoe UI" w:eastAsia="Times New Roman" w:hAnsi="Segoe UI" w:cs="Segoe UI"/>
      <w:sz w:val="18"/>
      <w:szCs w:val="18"/>
      <w:lang w:val="de-DE" w:eastAsia="de-DE"/>
    </w:rPr>
  </w:style>
  <w:style w:type="character" w:styleId="BookTitle">
    <w:name w:val="Book Title"/>
    <w:basedOn w:val="DefaultParagraphFont"/>
    <w:uiPriority w:val="33"/>
    <w:rsid w:val="00FD243D"/>
    <w:rPr>
      <w:b/>
      <w:bCs/>
      <w:i/>
      <w:iCs/>
      <w:spacing w:val="5"/>
    </w:rPr>
  </w:style>
  <w:style w:type="character" w:styleId="Emphasis">
    <w:name w:val="Emphasis"/>
    <w:basedOn w:val="DefaultParagraphFont"/>
    <w:uiPriority w:val="20"/>
    <w:rsid w:val="00FD243D"/>
    <w:rPr>
      <w:i/>
      <w:iCs/>
    </w:rPr>
  </w:style>
  <w:style w:type="character" w:styleId="IntenseEmphasis">
    <w:name w:val="Intense Emphasis"/>
    <w:basedOn w:val="DefaultParagraphFont"/>
    <w:uiPriority w:val="21"/>
    <w:rsid w:val="00FD243D"/>
    <w:rPr>
      <w:i/>
      <w:iCs/>
      <w:color w:val="5B9BD5" w:themeColor="accent1"/>
    </w:rPr>
  </w:style>
  <w:style w:type="paragraph" w:styleId="IntenseQuote">
    <w:name w:val="Intense Quote"/>
    <w:basedOn w:val="Normal"/>
    <w:next w:val="Normal"/>
    <w:link w:val="IntenseQuoteChar"/>
    <w:uiPriority w:val="30"/>
    <w:rsid w:val="00FD243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243D"/>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FD243D"/>
    <w:rPr>
      <w:b/>
      <w:bCs/>
      <w:smallCaps/>
      <w:color w:val="5B9BD5" w:themeColor="accent1"/>
      <w:spacing w:val="5"/>
    </w:rPr>
  </w:style>
  <w:style w:type="paragraph" w:styleId="ListParagraph">
    <w:name w:val="List Paragraph"/>
    <w:basedOn w:val="Normal"/>
    <w:uiPriority w:val="34"/>
    <w:qFormat/>
    <w:rsid w:val="00FD243D"/>
    <w:pPr>
      <w:ind w:left="720"/>
      <w:contextualSpacing/>
    </w:pPr>
  </w:style>
  <w:style w:type="paragraph" w:styleId="NoSpacing">
    <w:name w:val="No Spacing"/>
    <w:uiPriority w:val="1"/>
    <w:rsid w:val="00FD243D"/>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FD243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243D"/>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qFormat/>
    <w:rsid w:val="00FD243D"/>
    <w:rPr>
      <w:b/>
      <w:bCs/>
    </w:rPr>
  </w:style>
  <w:style w:type="paragraph" w:styleId="Subtitle">
    <w:name w:val="Subtitle"/>
    <w:basedOn w:val="Normal"/>
    <w:next w:val="Normal"/>
    <w:link w:val="SubtitleChar"/>
    <w:uiPriority w:val="11"/>
    <w:rsid w:val="00FD243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FD243D"/>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FD243D"/>
    <w:rPr>
      <w:i/>
      <w:iCs/>
      <w:color w:val="404040" w:themeColor="text1" w:themeTint="BF"/>
    </w:rPr>
  </w:style>
  <w:style w:type="character" w:styleId="SubtleReference">
    <w:name w:val="Subtle Reference"/>
    <w:basedOn w:val="DefaultParagraphFont"/>
    <w:uiPriority w:val="31"/>
    <w:rsid w:val="00FD243D"/>
    <w:rPr>
      <w:smallCaps/>
      <w:color w:val="5A5A5A" w:themeColor="text1" w:themeTint="A5"/>
    </w:rPr>
  </w:style>
  <w:style w:type="paragraph" w:styleId="Title">
    <w:name w:val="Title"/>
    <w:basedOn w:val="Normal"/>
    <w:next w:val="Normal"/>
    <w:link w:val="TitleChar"/>
    <w:uiPriority w:val="10"/>
    <w:rsid w:val="00FD2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43D"/>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D35090"/>
  </w:style>
  <w:style w:type="paragraph" w:styleId="Revision">
    <w:name w:val="Revision"/>
    <w:hidden/>
    <w:uiPriority w:val="99"/>
    <w:semiHidden/>
    <w:rsid w:val="009358C4"/>
    <w:pPr>
      <w:spacing w:after="0" w:line="240" w:lineRule="auto"/>
    </w:pPr>
    <w:rPr>
      <w:rFonts w:ascii="Henderson BCG Serif" w:eastAsia="Times New Roman" w:hAnsi="Henderson BCG Serif"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2795">
      <w:bodyDiv w:val="1"/>
      <w:marLeft w:val="0"/>
      <w:marRight w:val="0"/>
      <w:marTop w:val="0"/>
      <w:marBottom w:val="0"/>
      <w:divBdr>
        <w:top w:val="none" w:sz="0" w:space="0" w:color="auto"/>
        <w:left w:val="none" w:sz="0" w:space="0" w:color="auto"/>
        <w:bottom w:val="none" w:sz="0" w:space="0" w:color="auto"/>
        <w:right w:val="none" w:sz="0" w:space="0" w:color="auto"/>
      </w:divBdr>
    </w:div>
    <w:div w:id="236136779">
      <w:bodyDiv w:val="1"/>
      <w:marLeft w:val="0"/>
      <w:marRight w:val="0"/>
      <w:marTop w:val="0"/>
      <w:marBottom w:val="0"/>
      <w:divBdr>
        <w:top w:val="none" w:sz="0" w:space="0" w:color="auto"/>
        <w:left w:val="none" w:sz="0" w:space="0" w:color="auto"/>
        <w:bottom w:val="none" w:sz="0" w:space="0" w:color="auto"/>
        <w:right w:val="none" w:sz="0" w:space="0" w:color="auto"/>
      </w:divBdr>
    </w:div>
    <w:div w:id="259875049">
      <w:bodyDiv w:val="1"/>
      <w:marLeft w:val="0"/>
      <w:marRight w:val="0"/>
      <w:marTop w:val="0"/>
      <w:marBottom w:val="0"/>
      <w:divBdr>
        <w:top w:val="none" w:sz="0" w:space="0" w:color="auto"/>
        <w:left w:val="none" w:sz="0" w:space="0" w:color="auto"/>
        <w:bottom w:val="none" w:sz="0" w:space="0" w:color="auto"/>
        <w:right w:val="none" w:sz="0" w:space="0" w:color="auto"/>
      </w:divBdr>
    </w:div>
    <w:div w:id="267927307">
      <w:bodyDiv w:val="1"/>
      <w:marLeft w:val="0"/>
      <w:marRight w:val="0"/>
      <w:marTop w:val="0"/>
      <w:marBottom w:val="0"/>
      <w:divBdr>
        <w:top w:val="none" w:sz="0" w:space="0" w:color="auto"/>
        <w:left w:val="none" w:sz="0" w:space="0" w:color="auto"/>
        <w:bottom w:val="none" w:sz="0" w:space="0" w:color="auto"/>
        <w:right w:val="none" w:sz="0" w:space="0" w:color="auto"/>
      </w:divBdr>
    </w:div>
    <w:div w:id="309798282">
      <w:bodyDiv w:val="1"/>
      <w:marLeft w:val="0"/>
      <w:marRight w:val="0"/>
      <w:marTop w:val="0"/>
      <w:marBottom w:val="0"/>
      <w:divBdr>
        <w:top w:val="none" w:sz="0" w:space="0" w:color="auto"/>
        <w:left w:val="none" w:sz="0" w:space="0" w:color="auto"/>
        <w:bottom w:val="none" w:sz="0" w:space="0" w:color="auto"/>
        <w:right w:val="none" w:sz="0" w:space="0" w:color="auto"/>
      </w:divBdr>
    </w:div>
    <w:div w:id="353919271">
      <w:bodyDiv w:val="1"/>
      <w:marLeft w:val="0"/>
      <w:marRight w:val="0"/>
      <w:marTop w:val="0"/>
      <w:marBottom w:val="0"/>
      <w:divBdr>
        <w:top w:val="none" w:sz="0" w:space="0" w:color="auto"/>
        <w:left w:val="none" w:sz="0" w:space="0" w:color="auto"/>
        <w:bottom w:val="none" w:sz="0" w:space="0" w:color="auto"/>
        <w:right w:val="none" w:sz="0" w:space="0" w:color="auto"/>
      </w:divBdr>
    </w:div>
    <w:div w:id="396319896">
      <w:bodyDiv w:val="1"/>
      <w:marLeft w:val="0"/>
      <w:marRight w:val="0"/>
      <w:marTop w:val="0"/>
      <w:marBottom w:val="0"/>
      <w:divBdr>
        <w:top w:val="none" w:sz="0" w:space="0" w:color="auto"/>
        <w:left w:val="none" w:sz="0" w:space="0" w:color="auto"/>
        <w:bottom w:val="none" w:sz="0" w:space="0" w:color="auto"/>
        <w:right w:val="none" w:sz="0" w:space="0" w:color="auto"/>
      </w:divBdr>
    </w:div>
    <w:div w:id="651952377">
      <w:bodyDiv w:val="1"/>
      <w:marLeft w:val="0"/>
      <w:marRight w:val="0"/>
      <w:marTop w:val="0"/>
      <w:marBottom w:val="0"/>
      <w:divBdr>
        <w:top w:val="none" w:sz="0" w:space="0" w:color="auto"/>
        <w:left w:val="none" w:sz="0" w:space="0" w:color="auto"/>
        <w:bottom w:val="none" w:sz="0" w:space="0" w:color="auto"/>
        <w:right w:val="none" w:sz="0" w:space="0" w:color="auto"/>
      </w:divBdr>
    </w:div>
    <w:div w:id="700125995">
      <w:bodyDiv w:val="1"/>
      <w:marLeft w:val="0"/>
      <w:marRight w:val="0"/>
      <w:marTop w:val="0"/>
      <w:marBottom w:val="0"/>
      <w:divBdr>
        <w:top w:val="none" w:sz="0" w:space="0" w:color="auto"/>
        <w:left w:val="none" w:sz="0" w:space="0" w:color="auto"/>
        <w:bottom w:val="none" w:sz="0" w:space="0" w:color="auto"/>
        <w:right w:val="none" w:sz="0" w:space="0" w:color="auto"/>
      </w:divBdr>
    </w:div>
    <w:div w:id="760105218">
      <w:bodyDiv w:val="1"/>
      <w:marLeft w:val="0"/>
      <w:marRight w:val="0"/>
      <w:marTop w:val="0"/>
      <w:marBottom w:val="0"/>
      <w:divBdr>
        <w:top w:val="none" w:sz="0" w:space="0" w:color="auto"/>
        <w:left w:val="none" w:sz="0" w:space="0" w:color="auto"/>
        <w:bottom w:val="none" w:sz="0" w:space="0" w:color="auto"/>
        <w:right w:val="none" w:sz="0" w:space="0" w:color="auto"/>
      </w:divBdr>
    </w:div>
    <w:div w:id="855119754">
      <w:bodyDiv w:val="1"/>
      <w:marLeft w:val="0"/>
      <w:marRight w:val="0"/>
      <w:marTop w:val="0"/>
      <w:marBottom w:val="0"/>
      <w:divBdr>
        <w:top w:val="none" w:sz="0" w:space="0" w:color="auto"/>
        <w:left w:val="none" w:sz="0" w:space="0" w:color="auto"/>
        <w:bottom w:val="none" w:sz="0" w:space="0" w:color="auto"/>
        <w:right w:val="none" w:sz="0" w:space="0" w:color="auto"/>
      </w:divBdr>
    </w:div>
    <w:div w:id="859316990">
      <w:bodyDiv w:val="1"/>
      <w:marLeft w:val="0"/>
      <w:marRight w:val="0"/>
      <w:marTop w:val="0"/>
      <w:marBottom w:val="0"/>
      <w:divBdr>
        <w:top w:val="none" w:sz="0" w:space="0" w:color="auto"/>
        <w:left w:val="none" w:sz="0" w:space="0" w:color="auto"/>
        <w:bottom w:val="none" w:sz="0" w:space="0" w:color="auto"/>
        <w:right w:val="none" w:sz="0" w:space="0" w:color="auto"/>
      </w:divBdr>
    </w:div>
    <w:div w:id="881479794">
      <w:bodyDiv w:val="1"/>
      <w:marLeft w:val="0"/>
      <w:marRight w:val="0"/>
      <w:marTop w:val="0"/>
      <w:marBottom w:val="0"/>
      <w:divBdr>
        <w:top w:val="none" w:sz="0" w:space="0" w:color="auto"/>
        <w:left w:val="none" w:sz="0" w:space="0" w:color="auto"/>
        <w:bottom w:val="none" w:sz="0" w:space="0" w:color="auto"/>
        <w:right w:val="none" w:sz="0" w:space="0" w:color="auto"/>
      </w:divBdr>
    </w:div>
    <w:div w:id="892543538">
      <w:bodyDiv w:val="1"/>
      <w:marLeft w:val="0"/>
      <w:marRight w:val="0"/>
      <w:marTop w:val="0"/>
      <w:marBottom w:val="0"/>
      <w:divBdr>
        <w:top w:val="none" w:sz="0" w:space="0" w:color="auto"/>
        <w:left w:val="none" w:sz="0" w:space="0" w:color="auto"/>
        <w:bottom w:val="none" w:sz="0" w:space="0" w:color="auto"/>
        <w:right w:val="none" w:sz="0" w:space="0" w:color="auto"/>
      </w:divBdr>
    </w:div>
    <w:div w:id="986666157">
      <w:bodyDiv w:val="1"/>
      <w:marLeft w:val="0"/>
      <w:marRight w:val="0"/>
      <w:marTop w:val="0"/>
      <w:marBottom w:val="0"/>
      <w:divBdr>
        <w:top w:val="none" w:sz="0" w:space="0" w:color="auto"/>
        <w:left w:val="none" w:sz="0" w:space="0" w:color="auto"/>
        <w:bottom w:val="none" w:sz="0" w:space="0" w:color="auto"/>
        <w:right w:val="none" w:sz="0" w:space="0" w:color="auto"/>
      </w:divBdr>
    </w:div>
    <w:div w:id="1087505648">
      <w:bodyDiv w:val="1"/>
      <w:marLeft w:val="0"/>
      <w:marRight w:val="0"/>
      <w:marTop w:val="0"/>
      <w:marBottom w:val="0"/>
      <w:divBdr>
        <w:top w:val="none" w:sz="0" w:space="0" w:color="auto"/>
        <w:left w:val="none" w:sz="0" w:space="0" w:color="auto"/>
        <w:bottom w:val="none" w:sz="0" w:space="0" w:color="auto"/>
        <w:right w:val="none" w:sz="0" w:space="0" w:color="auto"/>
      </w:divBdr>
    </w:div>
    <w:div w:id="1091781839">
      <w:bodyDiv w:val="1"/>
      <w:marLeft w:val="0"/>
      <w:marRight w:val="0"/>
      <w:marTop w:val="0"/>
      <w:marBottom w:val="0"/>
      <w:divBdr>
        <w:top w:val="none" w:sz="0" w:space="0" w:color="auto"/>
        <w:left w:val="none" w:sz="0" w:space="0" w:color="auto"/>
        <w:bottom w:val="none" w:sz="0" w:space="0" w:color="auto"/>
        <w:right w:val="none" w:sz="0" w:space="0" w:color="auto"/>
      </w:divBdr>
    </w:div>
    <w:div w:id="1166432074">
      <w:bodyDiv w:val="1"/>
      <w:marLeft w:val="0"/>
      <w:marRight w:val="0"/>
      <w:marTop w:val="0"/>
      <w:marBottom w:val="0"/>
      <w:divBdr>
        <w:top w:val="none" w:sz="0" w:space="0" w:color="auto"/>
        <w:left w:val="none" w:sz="0" w:space="0" w:color="auto"/>
        <w:bottom w:val="none" w:sz="0" w:space="0" w:color="auto"/>
        <w:right w:val="none" w:sz="0" w:space="0" w:color="auto"/>
      </w:divBdr>
    </w:div>
    <w:div w:id="1255820003">
      <w:bodyDiv w:val="1"/>
      <w:marLeft w:val="0"/>
      <w:marRight w:val="0"/>
      <w:marTop w:val="0"/>
      <w:marBottom w:val="0"/>
      <w:divBdr>
        <w:top w:val="none" w:sz="0" w:space="0" w:color="auto"/>
        <w:left w:val="none" w:sz="0" w:space="0" w:color="auto"/>
        <w:bottom w:val="none" w:sz="0" w:space="0" w:color="auto"/>
        <w:right w:val="none" w:sz="0" w:space="0" w:color="auto"/>
      </w:divBdr>
    </w:div>
    <w:div w:id="1569343168">
      <w:bodyDiv w:val="1"/>
      <w:marLeft w:val="0"/>
      <w:marRight w:val="0"/>
      <w:marTop w:val="0"/>
      <w:marBottom w:val="0"/>
      <w:divBdr>
        <w:top w:val="none" w:sz="0" w:space="0" w:color="auto"/>
        <w:left w:val="none" w:sz="0" w:space="0" w:color="auto"/>
        <w:bottom w:val="none" w:sz="0" w:space="0" w:color="auto"/>
        <w:right w:val="none" w:sz="0" w:space="0" w:color="auto"/>
      </w:divBdr>
    </w:div>
    <w:div w:id="1629506484">
      <w:bodyDiv w:val="1"/>
      <w:marLeft w:val="0"/>
      <w:marRight w:val="0"/>
      <w:marTop w:val="0"/>
      <w:marBottom w:val="0"/>
      <w:divBdr>
        <w:top w:val="none" w:sz="0" w:space="0" w:color="auto"/>
        <w:left w:val="none" w:sz="0" w:space="0" w:color="auto"/>
        <w:bottom w:val="none" w:sz="0" w:space="0" w:color="auto"/>
        <w:right w:val="none" w:sz="0" w:space="0" w:color="auto"/>
      </w:divBdr>
    </w:div>
    <w:div w:id="1767340623">
      <w:bodyDiv w:val="1"/>
      <w:marLeft w:val="0"/>
      <w:marRight w:val="0"/>
      <w:marTop w:val="0"/>
      <w:marBottom w:val="0"/>
      <w:divBdr>
        <w:top w:val="none" w:sz="0" w:space="0" w:color="auto"/>
        <w:left w:val="none" w:sz="0" w:space="0" w:color="auto"/>
        <w:bottom w:val="none" w:sz="0" w:space="0" w:color="auto"/>
        <w:right w:val="none" w:sz="0" w:space="0" w:color="auto"/>
      </w:divBdr>
    </w:div>
    <w:div w:id="207319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ts.bcg.com:8082/" TargetMode="External"/><Relationship Id="rId13" Type="http://schemas.openxmlformats.org/officeDocument/2006/relationships/hyperlink" Target="mailto:compliancetraining@bcg.com" TargetMode="External"/><Relationship Id="rId18" Type="http://schemas.openxmlformats.org/officeDocument/2006/relationships/hyperlink" Target="http://its.bcg.com:808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compliancetraining@bcg.com" TargetMode="External"/><Relationship Id="rId7" Type="http://schemas.microsoft.com/office/2011/relationships/commentsExtended" Target="commentsExtended.xml"/><Relationship Id="rId12" Type="http://schemas.openxmlformats.org/officeDocument/2006/relationships/hyperlink" Target="http://its.bcg.com:8082/" TargetMode="External"/><Relationship Id="rId17" Type="http://schemas.openxmlformats.org/officeDocument/2006/relationships/hyperlink" Target="mailto:compliancetraining@bcg.com" TargetMode="External"/><Relationship Id="rId25" Type="http://schemas.openxmlformats.org/officeDocument/2006/relationships/hyperlink" Target="mailto:compliancetraining@bcg.com" TargetMode="External"/><Relationship Id="rId2" Type="http://schemas.openxmlformats.org/officeDocument/2006/relationships/numbering" Target="numbering.xml"/><Relationship Id="rId16" Type="http://schemas.openxmlformats.org/officeDocument/2006/relationships/hyperlink" Target="http://its.bcg.com:8082/" TargetMode="External"/><Relationship Id="rId20" Type="http://schemas.openxmlformats.org/officeDocument/2006/relationships/hyperlink" Target="http://its.bcg.com:8082/"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mailto:compliancetraining@bcg.com" TargetMode="External"/><Relationship Id="rId24" Type="http://schemas.openxmlformats.org/officeDocument/2006/relationships/hyperlink" Target="http://its.bcg.com:8082/" TargetMode="External"/><Relationship Id="rId5" Type="http://schemas.openxmlformats.org/officeDocument/2006/relationships/webSettings" Target="webSettings.xml"/><Relationship Id="rId15" Type="http://schemas.openxmlformats.org/officeDocument/2006/relationships/hyperlink" Target="mailto:compliancetraining@bcg.com" TargetMode="External"/><Relationship Id="rId23" Type="http://schemas.openxmlformats.org/officeDocument/2006/relationships/hyperlink" Target="mailto:compliancetraining@bcg.com" TargetMode="External"/><Relationship Id="rId28" Type="http://schemas.openxmlformats.org/officeDocument/2006/relationships/theme" Target="theme/theme1.xml"/><Relationship Id="rId10" Type="http://schemas.openxmlformats.org/officeDocument/2006/relationships/hyperlink" Target="http://its.bcg.com:8082/" TargetMode="External"/><Relationship Id="rId19" Type="http://schemas.openxmlformats.org/officeDocument/2006/relationships/hyperlink" Target="mailto:compliancetraining@bcg.com" TargetMode="External"/><Relationship Id="rId4" Type="http://schemas.openxmlformats.org/officeDocument/2006/relationships/settings" Target="settings.xml"/><Relationship Id="rId9" Type="http://schemas.openxmlformats.org/officeDocument/2006/relationships/hyperlink" Target="mailto:compliancetraining@bcg.com" TargetMode="External"/><Relationship Id="rId14" Type="http://schemas.openxmlformats.org/officeDocument/2006/relationships/hyperlink" Target="http://its.bcg.com:8082/" TargetMode="External"/><Relationship Id="rId22" Type="http://schemas.openxmlformats.org/officeDocument/2006/relationships/hyperlink" Target="http://its.bcg.com:8082/"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onero%20maxwell\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C9EB1-CE64-4301-97AD-BD70BFD7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Template>
  <TotalTime>233</TotalTime>
  <Pages>10</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18214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Colonero Maxwell</dc:creator>
  <cp:keywords/>
  <dc:description/>
  <cp:lastModifiedBy>Duggan, Max</cp:lastModifiedBy>
  <cp:revision>25</cp:revision>
  <dcterms:created xsi:type="dcterms:W3CDTF">2019-11-19T15:00:00Z</dcterms:created>
  <dcterms:modified xsi:type="dcterms:W3CDTF">2019-12-11T16:18:00Z</dcterms:modified>
</cp:coreProperties>
</file>